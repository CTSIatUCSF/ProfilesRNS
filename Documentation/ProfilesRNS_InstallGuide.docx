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4B" w:rsidRPr="00294F4B" w:rsidRDefault="002C422B" w:rsidP="00294F4B">
      <w:pPr>
        <w:rPr>
          <w:rFonts w:cs="Arial"/>
          <w:b/>
          <w:sz w:val="36"/>
          <w:szCs w:val="36"/>
        </w:rPr>
      </w:pPr>
      <w:r w:rsidRPr="00294F4B">
        <w:rPr>
          <w:rFonts w:cs="Arial"/>
          <w:b/>
          <w:sz w:val="36"/>
          <w:szCs w:val="36"/>
        </w:rPr>
        <w:t>Profiles</w:t>
      </w:r>
      <w:r w:rsidR="00BA3702" w:rsidRPr="00294F4B">
        <w:rPr>
          <w:rFonts w:cs="Arial"/>
          <w:b/>
          <w:sz w:val="36"/>
          <w:szCs w:val="36"/>
        </w:rPr>
        <w:t xml:space="preserve"> </w:t>
      </w:r>
      <w:r w:rsidRPr="00294F4B">
        <w:rPr>
          <w:rFonts w:cs="Arial"/>
          <w:b/>
          <w:sz w:val="36"/>
          <w:szCs w:val="36"/>
        </w:rPr>
        <w:t>Research Networking Software</w:t>
      </w:r>
    </w:p>
    <w:p w:rsidR="00BA2B8B" w:rsidRPr="00294F4B" w:rsidRDefault="00BA2B8B" w:rsidP="00294F4B">
      <w:pPr>
        <w:rPr>
          <w:rFonts w:cs="Arial"/>
          <w:b/>
          <w:sz w:val="36"/>
          <w:szCs w:val="36"/>
        </w:rPr>
      </w:pPr>
      <w:r w:rsidRPr="00294F4B">
        <w:rPr>
          <w:rFonts w:cs="Arial"/>
          <w:b/>
          <w:sz w:val="36"/>
          <w:szCs w:val="36"/>
        </w:rPr>
        <w:t>Installation Guide</w:t>
      </w:r>
    </w:p>
    <w:p w:rsidR="00BA2B8B" w:rsidRDefault="002A0B9E" w:rsidP="00BA2B8B">
      <w:pPr>
        <w:rPr>
          <w:rFonts w:cs="Arial"/>
        </w:rPr>
      </w:pPr>
      <w:r w:rsidRPr="002A0B9E">
        <w:rPr>
          <w:rFonts w:cs="Arial"/>
          <w:b/>
        </w:rPr>
        <w:t>Documentation Version</w:t>
      </w:r>
      <w:r>
        <w:rPr>
          <w:rFonts w:cs="Arial"/>
        </w:rPr>
        <w:t xml:space="preserve">: </w:t>
      </w:r>
      <w:r w:rsidR="008E2112">
        <w:rPr>
          <w:rFonts w:cs="Arial"/>
        </w:rPr>
        <w:t>August</w:t>
      </w:r>
      <w:r w:rsidR="00113A9B">
        <w:rPr>
          <w:rFonts w:cs="Arial"/>
        </w:rPr>
        <w:t xml:space="preserve"> </w:t>
      </w:r>
      <w:r w:rsidR="008E2112">
        <w:rPr>
          <w:rFonts w:cs="Arial"/>
        </w:rPr>
        <w:t>1</w:t>
      </w:r>
      <w:r w:rsidR="00BE685A">
        <w:rPr>
          <w:rFonts w:cs="Arial"/>
        </w:rPr>
        <w:t>0</w:t>
      </w:r>
      <w:r w:rsidR="00113A9B">
        <w:rPr>
          <w:rFonts w:cs="Arial"/>
        </w:rPr>
        <w:t>, 2015</w:t>
      </w:r>
    </w:p>
    <w:p w:rsidR="002A0B9E" w:rsidRPr="00794E51" w:rsidRDefault="002A0B9E" w:rsidP="00BA2B8B">
      <w:pPr>
        <w:rPr>
          <w:rFonts w:cs="Arial"/>
        </w:rPr>
      </w:pPr>
      <w:r w:rsidRPr="002A0B9E">
        <w:rPr>
          <w:rFonts w:cs="Arial"/>
          <w:b/>
        </w:rPr>
        <w:t>Software Version</w:t>
      </w:r>
      <w:r>
        <w:rPr>
          <w:rFonts w:cs="Arial"/>
        </w:rPr>
        <w:t>: ProfilesRNS</w:t>
      </w:r>
      <w:r w:rsidR="00D4209A">
        <w:rPr>
          <w:rFonts w:cs="Arial"/>
        </w:rPr>
        <w:t>_</w:t>
      </w:r>
      <w:r w:rsidR="008E2112">
        <w:rPr>
          <w:rFonts w:cs="Arial"/>
        </w:rPr>
        <w:t>2.7</w:t>
      </w:r>
      <w:r w:rsidR="0063569F">
        <w:rPr>
          <w:rFonts w:cs="Arial"/>
        </w:rPr>
        <w:t>.0</w:t>
      </w:r>
    </w:p>
    <w:p w:rsidR="00294F4B" w:rsidRPr="00F03672" w:rsidRDefault="00294F4B" w:rsidP="00294F4B"/>
    <w:p w:rsidR="00294F4B" w:rsidRPr="00F03672" w:rsidRDefault="00294F4B" w:rsidP="00294F4B">
      <w:pPr>
        <w:rPr>
          <w:rFonts w:cs="Arial"/>
          <w:b/>
          <w:sz w:val="28"/>
          <w:szCs w:val="28"/>
          <w:u w:val="single"/>
        </w:rPr>
      </w:pPr>
      <w:r w:rsidRPr="00F03672">
        <w:rPr>
          <w:rFonts w:cs="Arial"/>
          <w:b/>
          <w:sz w:val="28"/>
          <w:szCs w:val="28"/>
          <w:u w:val="single"/>
        </w:rPr>
        <w:t>Table of Contents</w:t>
      </w:r>
    </w:p>
    <w:p w:rsidR="00294F4B" w:rsidRPr="000164E8" w:rsidRDefault="00294F4B" w:rsidP="00294F4B"/>
    <w:sdt>
      <w:sdtPr>
        <w:id w:val="1406367079"/>
        <w:docPartObj>
          <w:docPartGallery w:val="Table of Contents"/>
          <w:docPartUnique/>
        </w:docPartObj>
      </w:sdtPr>
      <w:sdtEndPr>
        <w:rPr>
          <w:rFonts w:cs="Arial"/>
          <w:szCs w:val="22"/>
        </w:rPr>
      </w:sdtEndPr>
      <w:sdtContent>
        <w:p w:rsidR="00A4603E" w:rsidRDefault="0078339C" w:rsidP="00D14FF6">
          <w:pPr>
            <w:pStyle w:val="TOC1"/>
            <w:rPr>
              <w:rFonts w:asciiTheme="minorHAnsi" w:eastAsiaTheme="minorEastAsia" w:hAnsiTheme="minorHAnsi" w:cstheme="minorBidi"/>
              <w:noProof/>
              <w:szCs w:val="22"/>
            </w:rPr>
          </w:pPr>
          <w:r w:rsidRPr="00622B9B">
            <w:rPr>
              <w:rFonts w:cs="Arial"/>
              <w:szCs w:val="22"/>
            </w:rPr>
            <w:fldChar w:fldCharType="begin"/>
          </w:r>
          <w:r w:rsidR="00294F4B" w:rsidRPr="00622B9B">
            <w:rPr>
              <w:rFonts w:cs="Arial"/>
              <w:szCs w:val="22"/>
            </w:rPr>
            <w:instrText xml:space="preserve"> TOC \o "1-3" \h \z \u </w:instrText>
          </w:r>
          <w:r w:rsidRPr="00622B9B">
            <w:rPr>
              <w:rFonts w:cs="Arial"/>
              <w:szCs w:val="22"/>
            </w:rPr>
            <w:fldChar w:fldCharType="separate"/>
          </w:r>
          <w:hyperlink w:anchor="_Toc426038543" w:history="1">
            <w:r w:rsidR="00A4603E" w:rsidRPr="00AA08A6">
              <w:rPr>
                <w:rStyle w:val="Hyperlink"/>
                <w:noProof/>
              </w:rPr>
              <w:t>Introduction</w:t>
            </w:r>
            <w:r w:rsidR="00A4603E">
              <w:rPr>
                <w:noProof/>
                <w:webHidden/>
              </w:rPr>
              <w:tab/>
            </w:r>
            <w:r w:rsidR="00A4603E">
              <w:rPr>
                <w:noProof/>
                <w:webHidden/>
              </w:rPr>
              <w:fldChar w:fldCharType="begin"/>
            </w:r>
            <w:r w:rsidR="00A4603E">
              <w:rPr>
                <w:noProof/>
                <w:webHidden/>
              </w:rPr>
              <w:instrText xml:space="preserve"> PAGEREF _Toc426038543 \h </w:instrText>
            </w:r>
            <w:r w:rsidR="00A4603E">
              <w:rPr>
                <w:noProof/>
                <w:webHidden/>
              </w:rPr>
            </w:r>
            <w:r w:rsidR="00A4603E">
              <w:rPr>
                <w:noProof/>
                <w:webHidden/>
              </w:rPr>
              <w:fldChar w:fldCharType="separate"/>
            </w:r>
            <w:r w:rsidR="008562FA">
              <w:rPr>
                <w:noProof/>
                <w:webHidden/>
              </w:rPr>
              <w:t>3</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44" w:history="1">
            <w:r w:rsidR="00A4603E" w:rsidRPr="00AA08A6">
              <w:rPr>
                <w:rStyle w:val="Hyperlink"/>
                <w:noProof/>
              </w:rPr>
              <w:t>Hardware and Operating System Requirements</w:t>
            </w:r>
            <w:r w:rsidR="00A4603E">
              <w:rPr>
                <w:noProof/>
                <w:webHidden/>
              </w:rPr>
              <w:tab/>
            </w:r>
            <w:r w:rsidR="00A4603E">
              <w:rPr>
                <w:noProof/>
                <w:webHidden/>
              </w:rPr>
              <w:fldChar w:fldCharType="begin"/>
            </w:r>
            <w:r w:rsidR="00A4603E">
              <w:rPr>
                <w:noProof/>
                <w:webHidden/>
              </w:rPr>
              <w:instrText xml:space="preserve"> PAGEREF _Toc426038544 \h </w:instrText>
            </w:r>
            <w:r w:rsidR="00A4603E">
              <w:rPr>
                <w:noProof/>
                <w:webHidden/>
              </w:rPr>
            </w:r>
            <w:r w:rsidR="00A4603E">
              <w:rPr>
                <w:noProof/>
                <w:webHidden/>
              </w:rPr>
              <w:fldChar w:fldCharType="separate"/>
            </w:r>
            <w:r w:rsidR="008562FA">
              <w:rPr>
                <w:noProof/>
                <w:webHidden/>
              </w:rPr>
              <w:t>4</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45" w:history="1">
            <w:r w:rsidR="00A4603E" w:rsidRPr="00AA08A6">
              <w:rPr>
                <w:rStyle w:val="Hyperlink"/>
                <w:noProof/>
              </w:rPr>
              <w:t>Download Options</w:t>
            </w:r>
            <w:r w:rsidR="00A4603E">
              <w:rPr>
                <w:noProof/>
                <w:webHidden/>
              </w:rPr>
              <w:tab/>
            </w:r>
            <w:r w:rsidR="00A4603E">
              <w:rPr>
                <w:noProof/>
                <w:webHidden/>
              </w:rPr>
              <w:fldChar w:fldCharType="begin"/>
            </w:r>
            <w:r w:rsidR="00A4603E">
              <w:rPr>
                <w:noProof/>
                <w:webHidden/>
              </w:rPr>
              <w:instrText xml:space="preserve"> PAGEREF _Toc426038545 \h </w:instrText>
            </w:r>
            <w:r w:rsidR="00A4603E">
              <w:rPr>
                <w:noProof/>
                <w:webHidden/>
              </w:rPr>
            </w:r>
            <w:r w:rsidR="00A4603E">
              <w:rPr>
                <w:noProof/>
                <w:webHidden/>
              </w:rPr>
              <w:fldChar w:fldCharType="separate"/>
            </w:r>
            <w:r w:rsidR="008562FA">
              <w:rPr>
                <w:noProof/>
                <w:webHidden/>
              </w:rPr>
              <w:t>5</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46" w:history="1">
            <w:r w:rsidR="00A4603E" w:rsidRPr="00AA08A6">
              <w:rPr>
                <w:rStyle w:val="Hyperlink"/>
                <w:noProof/>
              </w:rPr>
              <w:t>Upgrading from a Prior Version</w:t>
            </w:r>
            <w:r w:rsidR="00A4603E">
              <w:rPr>
                <w:noProof/>
                <w:webHidden/>
              </w:rPr>
              <w:tab/>
            </w:r>
            <w:r w:rsidR="00A4603E">
              <w:rPr>
                <w:noProof/>
                <w:webHidden/>
              </w:rPr>
              <w:fldChar w:fldCharType="begin"/>
            </w:r>
            <w:r w:rsidR="00A4603E">
              <w:rPr>
                <w:noProof/>
                <w:webHidden/>
              </w:rPr>
              <w:instrText xml:space="preserve"> PAGEREF _Toc426038546 \h </w:instrText>
            </w:r>
            <w:r w:rsidR="00A4603E">
              <w:rPr>
                <w:noProof/>
                <w:webHidden/>
              </w:rPr>
            </w:r>
            <w:r w:rsidR="00A4603E">
              <w:rPr>
                <w:noProof/>
                <w:webHidden/>
              </w:rPr>
              <w:fldChar w:fldCharType="separate"/>
            </w:r>
            <w:r w:rsidR="008562FA">
              <w:rPr>
                <w:noProof/>
                <w:webHidden/>
              </w:rPr>
              <w:t>6</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47" w:history="1">
            <w:r w:rsidR="00A4603E" w:rsidRPr="00AA08A6">
              <w:rPr>
                <w:rStyle w:val="Hyperlink"/>
                <w:noProof/>
              </w:rPr>
              <w:t>Installing the Database</w:t>
            </w:r>
            <w:r w:rsidR="00A4603E">
              <w:rPr>
                <w:noProof/>
                <w:webHidden/>
              </w:rPr>
              <w:tab/>
            </w:r>
            <w:r w:rsidR="00A4603E">
              <w:rPr>
                <w:noProof/>
                <w:webHidden/>
              </w:rPr>
              <w:fldChar w:fldCharType="begin"/>
            </w:r>
            <w:r w:rsidR="00A4603E">
              <w:rPr>
                <w:noProof/>
                <w:webHidden/>
              </w:rPr>
              <w:instrText xml:space="preserve"> PAGEREF _Toc426038547 \h </w:instrText>
            </w:r>
            <w:r w:rsidR="00A4603E">
              <w:rPr>
                <w:noProof/>
                <w:webHidden/>
              </w:rPr>
            </w:r>
            <w:r w:rsidR="00A4603E">
              <w:rPr>
                <w:noProof/>
                <w:webHidden/>
              </w:rPr>
              <w:fldChar w:fldCharType="separate"/>
            </w:r>
            <w:r w:rsidR="008562FA">
              <w:rPr>
                <w:noProof/>
                <w:webHidden/>
              </w:rPr>
              <w:t>8</w:t>
            </w:r>
            <w:r w:rsidR="00A4603E">
              <w:rPr>
                <w:noProof/>
                <w:webHidden/>
              </w:rPr>
              <w:fldChar w:fldCharType="end"/>
            </w:r>
          </w:hyperlink>
          <w:bookmarkStart w:id="0" w:name="_GoBack"/>
          <w:bookmarkEnd w:id="0"/>
        </w:p>
        <w:p w:rsidR="00A4603E" w:rsidRDefault="00EB47BA" w:rsidP="00D14FF6">
          <w:pPr>
            <w:pStyle w:val="TOC1"/>
            <w:rPr>
              <w:rFonts w:asciiTheme="minorHAnsi" w:eastAsiaTheme="minorEastAsia" w:hAnsiTheme="minorHAnsi" w:cstheme="minorBidi"/>
              <w:noProof/>
              <w:szCs w:val="22"/>
            </w:rPr>
          </w:pPr>
          <w:hyperlink w:anchor="_Toc426038548" w:history="1">
            <w:r w:rsidR="00A4603E" w:rsidRPr="00AA08A6">
              <w:rPr>
                <w:rStyle w:val="Hyperlink"/>
                <w:noProof/>
              </w:rPr>
              <w:t>Loading Person Data</w:t>
            </w:r>
            <w:r w:rsidR="00A4603E">
              <w:rPr>
                <w:noProof/>
                <w:webHidden/>
              </w:rPr>
              <w:tab/>
            </w:r>
            <w:r w:rsidR="00A4603E">
              <w:rPr>
                <w:noProof/>
                <w:webHidden/>
              </w:rPr>
              <w:fldChar w:fldCharType="begin"/>
            </w:r>
            <w:r w:rsidR="00A4603E">
              <w:rPr>
                <w:noProof/>
                <w:webHidden/>
              </w:rPr>
              <w:instrText xml:space="preserve"> PAGEREF _Toc426038548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49" w:history="1">
            <w:r w:rsidR="00A4603E" w:rsidRPr="00AA08A6">
              <w:rPr>
                <w:rStyle w:val="Hyperlink"/>
                <w:noProof/>
              </w:rPr>
              <w:t>Loading Person Data: Part 1 – Importing SSIS Packages into SQL Server msdb Database</w:t>
            </w:r>
            <w:r w:rsidR="00A4603E">
              <w:rPr>
                <w:noProof/>
                <w:webHidden/>
              </w:rPr>
              <w:tab/>
            </w:r>
            <w:r w:rsidR="00A4603E">
              <w:rPr>
                <w:noProof/>
                <w:webHidden/>
              </w:rPr>
              <w:fldChar w:fldCharType="begin"/>
            </w:r>
            <w:r w:rsidR="00A4603E">
              <w:rPr>
                <w:noProof/>
                <w:webHidden/>
              </w:rPr>
              <w:instrText xml:space="preserve"> PAGEREF _Toc426038549 \h </w:instrText>
            </w:r>
            <w:r w:rsidR="00A4603E">
              <w:rPr>
                <w:noProof/>
                <w:webHidden/>
              </w:rPr>
            </w:r>
            <w:r w:rsidR="00A4603E">
              <w:rPr>
                <w:noProof/>
                <w:webHidden/>
              </w:rPr>
              <w:fldChar w:fldCharType="separate"/>
            </w:r>
            <w:r w:rsidR="008562FA">
              <w:rPr>
                <w:noProof/>
                <w:webHidden/>
              </w:rPr>
              <w:t>12</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50" w:history="1">
            <w:r w:rsidR="00A4603E" w:rsidRPr="00AA08A6">
              <w:rPr>
                <w:rStyle w:val="Hyperlink"/>
                <w:noProof/>
              </w:rPr>
              <w:t>Loading Person Data: Part 2 – Importing Demographic Data</w:t>
            </w:r>
            <w:r w:rsidR="00A4603E">
              <w:rPr>
                <w:noProof/>
                <w:webHidden/>
              </w:rPr>
              <w:tab/>
            </w:r>
            <w:r w:rsidR="00A4603E">
              <w:rPr>
                <w:noProof/>
                <w:webHidden/>
              </w:rPr>
              <w:fldChar w:fldCharType="begin"/>
            </w:r>
            <w:r w:rsidR="00A4603E">
              <w:rPr>
                <w:noProof/>
                <w:webHidden/>
              </w:rPr>
              <w:instrText xml:space="preserve"> PAGEREF _Toc426038550 \h </w:instrText>
            </w:r>
            <w:r w:rsidR="00A4603E">
              <w:rPr>
                <w:noProof/>
                <w:webHidden/>
              </w:rPr>
            </w:r>
            <w:r w:rsidR="00A4603E">
              <w:rPr>
                <w:noProof/>
                <w:webHidden/>
              </w:rPr>
              <w:fldChar w:fldCharType="separate"/>
            </w:r>
            <w:r w:rsidR="008562FA">
              <w:rPr>
                <w:noProof/>
                <w:webHidden/>
              </w:rPr>
              <w:t>14</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51" w:history="1">
            <w:r w:rsidR="00A4603E" w:rsidRPr="00AA08A6">
              <w:rPr>
                <w:rStyle w:val="Hyperlink"/>
                <w:noProof/>
              </w:rPr>
              <w:t>Loading Person Data: Part 3 – Geocoding</w:t>
            </w:r>
            <w:r w:rsidR="00A4603E">
              <w:rPr>
                <w:noProof/>
                <w:webHidden/>
              </w:rPr>
              <w:tab/>
            </w:r>
            <w:r w:rsidR="00A4603E">
              <w:rPr>
                <w:noProof/>
                <w:webHidden/>
              </w:rPr>
              <w:fldChar w:fldCharType="begin"/>
            </w:r>
            <w:r w:rsidR="00A4603E">
              <w:rPr>
                <w:noProof/>
                <w:webHidden/>
              </w:rPr>
              <w:instrText xml:space="preserve"> PAGEREF _Toc426038551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52" w:history="1">
            <w:r w:rsidR="00A4603E" w:rsidRPr="00AA08A6">
              <w:rPr>
                <w:rStyle w:val="Hyperlink"/>
                <w:noProof/>
              </w:rPr>
              <w:t>Loading Person Data: Part 4 – Obtaining Publications</w:t>
            </w:r>
            <w:r w:rsidR="00A4603E">
              <w:rPr>
                <w:noProof/>
                <w:webHidden/>
              </w:rPr>
              <w:tab/>
            </w:r>
            <w:r w:rsidR="00A4603E">
              <w:rPr>
                <w:noProof/>
                <w:webHidden/>
              </w:rPr>
              <w:fldChar w:fldCharType="begin"/>
            </w:r>
            <w:r w:rsidR="00A4603E">
              <w:rPr>
                <w:noProof/>
                <w:webHidden/>
              </w:rPr>
              <w:instrText xml:space="preserve"> PAGEREF _Toc426038552 \h </w:instrText>
            </w:r>
            <w:r w:rsidR="00A4603E">
              <w:rPr>
                <w:noProof/>
                <w:webHidden/>
              </w:rPr>
            </w:r>
            <w:r w:rsidR="00A4603E">
              <w:rPr>
                <w:noProof/>
                <w:webHidden/>
              </w:rPr>
              <w:fldChar w:fldCharType="separate"/>
            </w:r>
            <w:r w:rsidR="008562FA">
              <w:rPr>
                <w:noProof/>
                <w:webHidden/>
              </w:rPr>
              <w:t>20</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53" w:history="1">
            <w:r w:rsidR="00A4603E" w:rsidRPr="00AA08A6">
              <w:rPr>
                <w:rStyle w:val="Hyperlink"/>
                <w:noProof/>
              </w:rPr>
              <w:t>Loading Person Data: Part 5 – Convert data to RDF</w:t>
            </w:r>
            <w:r w:rsidR="00A4603E">
              <w:rPr>
                <w:noProof/>
                <w:webHidden/>
              </w:rPr>
              <w:tab/>
            </w:r>
            <w:r w:rsidR="00A4603E">
              <w:rPr>
                <w:noProof/>
                <w:webHidden/>
              </w:rPr>
              <w:fldChar w:fldCharType="begin"/>
            </w:r>
            <w:r w:rsidR="00A4603E">
              <w:rPr>
                <w:noProof/>
                <w:webHidden/>
              </w:rPr>
              <w:instrText xml:space="preserve"> PAGEREF _Toc426038553 \h </w:instrText>
            </w:r>
            <w:r w:rsidR="00A4603E">
              <w:rPr>
                <w:noProof/>
                <w:webHidden/>
              </w:rPr>
            </w:r>
            <w:r w:rsidR="00A4603E">
              <w:rPr>
                <w:noProof/>
                <w:webHidden/>
              </w:rPr>
              <w:fldChar w:fldCharType="separate"/>
            </w:r>
            <w:r w:rsidR="008562FA">
              <w:rPr>
                <w:noProof/>
                <w:webHidden/>
              </w:rPr>
              <w:t>23</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54" w:history="1">
            <w:r w:rsidR="00A4603E" w:rsidRPr="00AA08A6">
              <w:rPr>
                <w:rStyle w:val="Hyperlink"/>
                <w:noProof/>
              </w:rPr>
              <w:t>Scheduling Database Jobs</w:t>
            </w:r>
            <w:r w:rsidR="00A4603E">
              <w:rPr>
                <w:noProof/>
                <w:webHidden/>
              </w:rPr>
              <w:tab/>
            </w:r>
            <w:r w:rsidR="00A4603E">
              <w:rPr>
                <w:noProof/>
                <w:webHidden/>
              </w:rPr>
              <w:fldChar w:fldCharType="begin"/>
            </w:r>
            <w:r w:rsidR="00A4603E">
              <w:rPr>
                <w:noProof/>
                <w:webHidden/>
              </w:rPr>
              <w:instrText xml:space="preserve"> PAGEREF _Toc426038554 \h </w:instrText>
            </w:r>
            <w:r w:rsidR="00A4603E">
              <w:rPr>
                <w:noProof/>
                <w:webHidden/>
              </w:rPr>
            </w:r>
            <w:r w:rsidR="00A4603E">
              <w:rPr>
                <w:noProof/>
                <w:webHidden/>
              </w:rPr>
              <w:fldChar w:fldCharType="separate"/>
            </w:r>
            <w:r w:rsidR="008562FA">
              <w:rPr>
                <w:noProof/>
                <w:webHidden/>
              </w:rPr>
              <w:t>24</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55" w:history="1">
            <w:r w:rsidR="00A4603E" w:rsidRPr="00AA08A6">
              <w:rPr>
                <w:rStyle w:val="Hyperlink"/>
                <w:noProof/>
              </w:rPr>
              <w:t>Installing the Website</w:t>
            </w:r>
            <w:r w:rsidR="00A4603E">
              <w:rPr>
                <w:noProof/>
                <w:webHidden/>
              </w:rPr>
              <w:tab/>
            </w:r>
            <w:r w:rsidR="00A4603E">
              <w:rPr>
                <w:noProof/>
                <w:webHidden/>
              </w:rPr>
              <w:fldChar w:fldCharType="begin"/>
            </w:r>
            <w:r w:rsidR="00A4603E">
              <w:rPr>
                <w:noProof/>
                <w:webHidden/>
              </w:rPr>
              <w:instrText xml:space="preserve"> PAGEREF _Toc426038555 \h </w:instrText>
            </w:r>
            <w:r w:rsidR="00A4603E">
              <w:rPr>
                <w:noProof/>
                <w:webHidden/>
              </w:rPr>
            </w:r>
            <w:r w:rsidR="00A4603E">
              <w:rPr>
                <w:noProof/>
                <w:webHidden/>
              </w:rPr>
              <w:fldChar w:fldCharType="separate"/>
            </w:r>
            <w:r w:rsidR="008562FA">
              <w:rPr>
                <w:noProof/>
                <w:webHidden/>
              </w:rPr>
              <w:t>28</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56" w:history="1">
            <w:r w:rsidR="00A4603E" w:rsidRPr="00AA08A6">
              <w:rPr>
                <w:rStyle w:val="Hyperlink"/>
                <w:noProof/>
              </w:rPr>
              <w:t>Testing the Website</w:t>
            </w:r>
            <w:r w:rsidR="00A4603E">
              <w:rPr>
                <w:noProof/>
                <w:webHidden/>
              </w:rPr>
              <w:tab/>
            </w:r>
            <w:r w:rsidR="00A4603E">
              <w:rPr>
                <w:noProof/>
                <w:webHidden/>
              </w:rPr>
              <w:fldChar w:fldCharType="begin"/>
            </w:r>
            <w:r w:rsidR="00A4603E">
              <w:rPr>
                <w:noProof/>
                <w:webHidden/>
              </w:rPr>
              <w:instrText xml:space="preserve"> PAGEREF _Toc426038556 \h </w:instrText>
            </w:r>
            <w:r w:rsidR="00A4603E">
              <w:rPr>
                <w:noProof/>
                <w:webHidden/>
              </w:rPr>
            </w:r>
            <w:r w:rsidR="00A4603E">
              <w:rPr>
                <w:noProof/>
                <w:webHidden/>
              </w:rPr>
              <w:fldChar w:fldCharType="separate"/>
            </w:r>
            <w:r w:rsidR="008562FA">
              <w:rPr>
                <w:noProof/>
                <w:webHidden/>
              </w:rPr>
              <w:t>31</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57" w:history="1">
            <w:r w:rsidR="00A4603E" w:rsidRPr="00AA08A6">
              <w:rPr>
                <w:rStyle w:val="Hyperlink"/>
                <w:noProof/>
              </w:rPr>
              <w:t>Using the Website</w:t>
            </w:r>
            <w:r w:rsidR="00A4603E">
              <w:rPr>
                <w:noProof/>
                <w:webHidden/>
              </w:rPr>
              <w:tab/>
            </w:r>
            <w:r w:rsidR="00A4603E">
              <w:rPr>
                <w:noProof/>
                <w:webHidden/>
              </w:rPr>
              <w:fldChar w:fldCharType="begin"/>
            </w:r>
            <w:r w:rsidR="00A4603E">
              <w:rPr>
                <w:noProof/>
                <w:webHidden/>
              </w:rPr>
              <w:instrText xml:space="preserve"> PAGEREF _Toc426038557 \h </w:instrText>
            </w:r>
            <w:r w:rsidR="00A4603E">
              <w:rPr>
                <w:noProof/>
                <w:webHidden/>
              </w:rPr>
            </w:r>
            <w:r w:rsidR="00A4603E">
              <w:rPr>
                <w:noProof/>
                <w:webHidden/>
              </w:rPr>
              <w:fldChar w:fldCharType="separate"/>
            </w:r>
            <w:r w:rsidR="008562FA">
              <w:rPr>
                <w:noProof/>
                <w:webHidden/>
              </w:rPr>
              <w:t>32</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58" w:history="1">
            <w:r w:rsidR="00A4603E" w:rsidRPr="00AA08A6">
              <w:rPr>
                <w:rStyle w:val="Hyperlink"/>
                <w:noProof/>
              </w:rPr>
              <w:t>Additional Website Configuration and Optional Extensions</w:t>
            </w:r>
            <w:r w:rsidR="00A4603E">
              <w:rPr>
                <w:noProof/>
                <w:webHidden/>
              </w:rPr>
              <w:tab/>
            </w:r>
            <w:r w:rsidR="00A4603E">
              <w:rPr>
                <w:noProof/>
                <w:webHidden/>
              </w:rPr>
              <w:fldChar w:fldCharType="begin"/>
            </w:r>
            <w:r w:rsidR="00A4603E">
              <w:rPr>
                <w:noProof/>
                <w:webHidden/>
              </w:rPr>
              <w:instrText xml:space="preserve"> PAGEREF _Toc426038558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59" w:history="1">
            <w:r w:rsidR="00A4603E" w:rsidRPr="00AA08A6">
              <w:rPr>
                <w:rStyle w:val="Hyperlink"/>
                <w:noProof/>
              </w:rPr>
              <w:t>Logging and performance</w:t>
            </w:r>
            <w:r w:rsidR="00A4603E">
              <w:rPr>
                <w:noProof/>
                <w:webHidden/>
              </w:rPr>
              <w:tab/>
            </w:r>
            <w:r w:rsidR="00A4603E">
              <w:rPr>
                <w:noProof/>
                <w:webHidden/>
              </w:rPr>
              <w:fldChar w:fldCharType="begin"/>
            </w:r>
            <w:r w:rsidR="00A4603E">
              <w:rPr>
                <w:noProof/>
                <w:webHidden/>
              </w:rPr>
              <w:instrText xml:space="preserve"> PAGEREF _Toc426038559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60" w:history="1">
            <w:r w:rsidR="00A4603E" w:rsidRPr="00AA08A6">
              <w:rPr>
                <w:rStyle w:val="Hyperlink"/>
                <w:noProof/>
              </w:rPr>
              <w:t>Search Options</w:t>
            </w:r>
            <w:r w:rsidR="00A4603E">
              <w:rPr>
                <w:noProof/>
                <w:webHidden/>
              </w:rPr>
              <w:tab/>
            </w:r>
            <w:r w:rsidR="00A4603E">
              <w:rPr>
                <w:noProof/>
                <w:webHidden/>
              </w:rPr>
              <w:fldChar w:fldCharType="begin"/>
            </w:r>
            <w:r w:rsidR="00A4603E">
              <w:rPr>
                <w:noProof/>
                <w:webHidden/>
              </w:rPr>
              <w:instrText xml:space="preserve"> PAGEREF _Toc426038560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61" w:history="1">
            <w:r w:rsidR="00A4603E" w:rsidRPr="00AA08A6">
              <w:rPr>
                <w:rStyle w:val="Hyperlink"/>
                <w:noProof/>
              </w:rPr>
              <w:t>Authentication</w:t>
            </w:r>
            <w:r w:rsidR="00A4603E">
              <w:rPr>
                <w:noProof/>
                <w:webHidden/>
              </w:rPr>
              <w:tab/>
            </w:r>
            <w:r w:rsidR="00A4603E">
              <w:rPr>
                <w:noProof/>
                <w:webHidden/>
              </w:rPr>
              <w:fldChar w:fldCharType="begin"/>
            </w:r>
            <w:r w:rsidR="00A4603E">
              <w:rPr>
                <w:noProof/>
                <w:webHidden/>
              </w:rPr>
              <w:instrText xml:space="preserve"> PAGEREF _Toc426038561 \h </w:instrText>
            </w:r>
            <w:r w:rsidR="00A4603E">
              <w:rPr>
                <w:noProof/>
                <w:webHidden/>
              </w:rPr>
            </w:r>
            <w:r w:rsidR="00A4603E">
              <w:rPr>
                <w:noProof/>
                <w:webHidden/>
              </w:rPr>
              <w:fldChar w:fldCharType="separate"/>
            </w:r>
            <w:r w:rsidR="008562FA">
              <w:rPr>
                <w:noProof/>
                <w:webHidden/>
              </w:rPr>
              <w:t>33</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62" w:history="1">
            <w:r w:rsidR="00A4603E" w:rsidRPr="00AA08A6">
              <w:rPr>
                <w:rStyle w:val="Hyperlink"/>
                <w:noProof/>
              </w:rPr>
              <w:t>Map Defaults</w:t>
            </w:r>
            <w:r w:rsidR="00A4603E">
              <w:rPr>
                <w:noProof/>
                <w:webHidden/>
              </w:rPr>
              <w:tab/>
            </w:r>
            <w:r w:rsidR="00A4603E">
              <w:rPr>
                <w:noProof/>
                <w:webHidden/>
              </w:rPr>
              <w:fldChar w:fldCharType="begin"/>
            </w:r>
            <w:r w:rsidR="00A4603E">
              <w:rPr>
                <w:noProof/>
                <w:webHidden/>
              </w:rPr>
              <w:instrText xml:space="preserve"> PAGEREF _Toc426038562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63" w:history="1">
            <w:r w:rsidR="00A4603E" w:rsidRPr="00AA08A6">
              <w:rPr>
                <w:rStyle w:val="Hyperlink"/>
                <w:noProof/>
              </w:rPr>
              <w:t>DIRECT2Experts</w:t>
            </w:r>
            <w:r w:rsidR="00A4603E">
              <w:rPr>
                <w:noProof/>
                <w:webHidden/>
              </w:rPr>
              <w:tab/>
            </w:r>
            <w:r w:rsidR="00A4603E">
              <w:rPr>
                <w:noProof/>
                <w:webHidden/>
              </w:rPr>
              <w:fldChar w:fldCharType="begin"/>
            </w:r>
            <w:r w:rsidR="00A4603E">
              <w:rPr>
                <w:noProof/>
                <w:webHidden/>
              </w:rPr>
              <w:instrText xml:space="preserve"> PAGEREF _Toc426038563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64" w:history="1">
            <w:r w:rsidR="00A4603E" w:rsidRPr="00AA08A6">
              <w:rPr>
                <w:rStyle w:val="Hyperlink"/>
                <w:noProof/>
              </w:rPr>
              <w:t>ORNG OpenSocial Extension</w:t>
            </w:r>
            <w:r w:rsidR="00A4603E">
              <w:rPr>
                <w:noProof/>
                <w:webHidden/>
              </w:rPr>
              <w:tab/>
            </w:r>
            <w:r w:rsidR="00A4603E">
              <w:rPr>
                <w:noProof/>
                <w:webHidden/>
              </w:rPr>
              <w:fldChar w:fldCharType="begin"/>
            </w:r>
            <w:r w:rsidR="00A4603E">
              <w:rPr>
                <w:noProof/>
                <w:webHidden/>
              </w:rPr>
              <w:instrText xml:space="preserve"> PAGEREF _Toc426038564 \h </w:instrText>
            </w:r>
            <w:r w:rsidR="00A4603E">
              <w:rPr>
                <w:noProof/>
                <w:webHidden/>
              </w:rPr>
            </w:r>
            <w:r w:rsidR="00A4603E">
              <w:rPr>
                <w:noProof/>
                <w:webHidden/>
              </w:rPr>
              <w:fldChar w:fldCharType="separate"/>
            </w:r>
            <w:r w:rsidR="008562FA">
              <w:rPr>
                <w:noProof/>
                <w:webHidden/>
              </w:rPr>
              <w:t>35</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65" w:history="1">
            <w:r w:rsidR="00A4603E" w:rsidRPr="00AA08A6">
              <w:rPr>
                <w:rStyle w:val="Hyperlink"/>
                <w:noProof/>
              </w:rPr>
              <w:t>ORCID Extension</w:t>
            </w:r>
            <w:r w:rsidR="00A4603E">
              <w:rPr>
                <w:noProof/>
                <w:webHidden/>
              </w:rPr>
              <w:tab/>
            </w:r>
            <w:r w:rsidR="00A4603E">
              <w:rPr>
                <w:noProof/>
                <w:webHidden/>
              </w:rPr>
              <w:fldChar w:fldCharType="begin"/>
            </w:r>
            <w:r w:rsidR="00A4603E">
              <w:rPr>
                <w:noProof/>
                <w:webHidden/>
              </w:rPr>
              <w:instrText xml:space="preserve"> PAGEREF _Toc426038565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EB47BA">
          <w:pPr>
            <w:pStyle w:val="TOC3"/>
            <w:tabs>
              <w:tab w:val="right" w:leader="dot" w:pos="9350"/>
            </w:tabs>
            <w:rPr>
              <w:rFonts w:asciiTheme="minorHAnsi" w:eastAsiaTheme="minorEastAsia" w:hAnsiTheme="minorHAnsi" w:cstheme="minorBidi"/>
              <w:noProof/>
              <w:szCs w:val="22"/>
            </w:rPr>
          </w:pPr>
          <w:hyperlink w:anchor="_Toc426038566" w:history="1">
            <w:r w:rsidR="00A4603E" w:rsidRPr="00AA08A6">
              <w:rPr>
                <w:rStyle w:val="Hyperlink"/>
                <w:noProof/>
              </w:rPr>
              <w:t>Basic ORCID Module</w:t>
            </w:r>
            <w:r w:rsidR="00A4603E">
              <w:rPr>
                <w:noProof/>
                <w:webHidden/>
              </w:rPr>
              <w:tab/>
            </w:r>
            <w:r w:rsidR="00A4603E">
              <w:rPr>
                <w:noProof/>
                <w:webHidden/>
              </w:rPr>
              <w:fldChar w:fldCharType="begin"/>
            </w:r>
            <w:r w:rsidR="00A4603E">
              <w:rPr>
                <w:noProof/>
                <w:webHidden/>
              </w:rPr>
              <w:instrText xml:space="preserve"> PAGEREF _Toc426038566 \h </w:instrText>
            </w:r>
            <w:r w:rsidR="00A4603E">
              <w:rPr>
                <w:noProof/>
                <w:webHidden/>
              </w:rPr>
            </w:r>
            <w:r w:rsidR="00A4603E">
              <w:rPr>
                <w:noProof/>
                <w:webHidden/>
              </w:rPr>
              <w:fldChar w:fldCharType="separate"/>
            </w:r>
            <w:r w:rsidR="008562FA">
              <w:rPr>
                <w:noProof/>
                <w:webHidden/>
              </w:rPr>
              <w:t>36</w:t>
            </w:r>
            <w:r w:rsidR="00A4603E">
              <w:rPr>
                <w:noProof/>
                <w:webHidden/>
              </w:rPr>
              <w:fldChar w:fldCharType="end"/>
            </w:r>
          </w:hyperlink>
        </w:p>
        <w:p w:rsidR="00A4603E" w:rsidRDefault="00EB47BA">
          <w:pPr>
            <w:pStyle w:val="TOC3"/>
            <w:tabs>
              <w:tab w:val="right" w:leader="dot" w:pos="9350"/>
            </w:tabs>
            <w:rPr>
              <w:rFonts w:asciiTheme="minorHAnsi" w:eastAsiaTheme="minorEastAsia" w:hAnsiTheme="minorHAnsi" w:cstheme="minorBidi"/>
              <w:noProof/>
              <w:szCs w:val="22"/>
            </w:rPr>
          </w:pPr>
          <w:hyperlink w:anchor="_Toc426038567" w:history="1">
            <w:r w:rsidR="00A4603E" w:rsidRPr="00AA08A6">
              <w:rPr>
                <w:rStyle w:val="Hyperlink"/>
                <w:noProof/>
              </w:rPr>
              <w:t>ORCID Integration Module</w:t>
            </w:r>
            <w:r w:rsidR="00A4603E">
              <w:rPr>
                <w:noProof/>
                <w:webHidden/>
              </w:rPr>
              <w:tab/>
            </w:r>
            <w:r w:rsidR="00A4603E">
              <w:rPr>
                <w:noProof/>
                <w:webHidden/>
              </w:rPr>
              <w:fldChar w:fldCharType="begin"/>
            </w:r>
            <w:r w:rsidR="00A4603E">
              <w:rPr>
                <w:noProof/>
                <w:webHidden/>
              </w:rPr>
              <w:instrText xml:space="preserve"> PAGEREF _Toc426038567 \h </w:instrText>
            </w:r>
            <w:r w:rsidR="00A4603E">
              <w:rPr>
                <w:noProof/>
                <w:webHidden/>
              </w:rPr>
            </w:r>
            <w:r w:rsidR="00A4603E">
              <w:rPr>
                <w:noProof/>
                <w:webHidden/>
              </w:rPr>
              <w:fldChar w:fldCharType="separate"/>
            </w:r>
            <w:r w:rsidR="008562FA">
              <w:rPr>
                <w:noProof/>
                <w:webHidden/>
              </w:rPr>
              <w:t>37</w:t>
            </w:r>
            <w:r w:rsidR="00A4603E">
              <w:rPr>
                <w:noProof/>
                <w:webHidden/>
              </w:rPr>
              <w:fldChar w:fldCharType="end"/>
            </w:r>
          </w:hyperlink>
        </w:p>
        <w:p w:rsidR="00A4603E" w:rsidRDefault="00EB47BA">
          <w:pPr>
            <w:pStyle w:val="TOC2"/>
            <w:tabs>
              <w:tab w:val="right" w:leader="dot" w:pos="9350"/>
            </w:tabs>
            <w:rPr>
              <w:rFonts w:asciiTheme="minorHAnsi" w:eastAsiaTheme="minorEastAsia" w:hAnsiTheme="minorHAnsi" w:cstheme="minorBidi"/>
              <w:noProof/>
              <w:szCs w:val="22"/>
            </w:rPr>
          </w:pPr>
          <w:hyperlink w:anchor="_Toc426038568" w:history="1">
            <w:r w:rsidR="00A4603E" w:rsidRPr="00AA08A6">
              <w:rPr>
                <w:rStyle w:val="Hyperlink"/>
                <w:noProof/>
              </w:rPr>
              <w:t>EAGLE-I Extension</w:t>
            </w:r>
            <w:r w:rsidR="00A4603E">
              <w:rPr>
                <w:noProof/>
                <w:webHidden/>
              </w:rPr>
              <w:tab/>
            </w:r>
            <w:r w:rsidR="00A4603E">
              <w:rPr>
                <w:noProof/>
                <w:webHidden/>
              </w:rPr>
              <w:fldChar w:fldCharType="begin"/>
            </w:r>
            <w:r w:rsidR="00A4603E">
              <w:rPr>
                <w:noProof/>
                <w:webHidden/>
              </w:rPr>
              <w:instrText xml:space="preserve"> PAGEREF _Toc426038568 \h </w:instrText>
            </w:r>
            <w:r w:rsidR="00A4603E">
              <w:rPr>
                <w:noProof/>
                <w:webHidden/>
              </w:rPr>
            </w:r>
            <w:r w:rsidR="00A4603E">
              <w:rPr>
                <w:noProof/>
                <w:webHidden/>
              </w:rPr>
              <w:fldChar w:fldCharType="separate"/>
            </w:r>
            <w:r w:rsidR="008562FA">
              <w:rPr>
                <w:noProof/>
                <w:webHidden/>
              </w:rPr>
              <w:t>38</w:t>
            </w:r>
            <w:r w:rsidR="00A4603E">
              <w:rPr>
                <w:noProof/>
                <w:webHidden/>
              </w:rPr>
              <w:fldChar w:fldCharType="end"/>
            </w:r>
          </w:hyperlink>
        </w:p>
        <w:p w:rsidR="00A4603E" w:rsidRDefault="00EB47BA">
          <w:pPr>
            <w:pStyle w:val="TOC3"/>
            <w:tabs>
              <w:tab w:val="right" w:leader="dot" w:pos="9350"/>
            </w:tabs>
            <w:rPr>
              <w:rFonts w:asciiTheme="minorHAnsi" w:eastAsiaTheme="minorEastAsia" w:hAnsiTheme="minorHAnsi" w:cstheme="minorBidi"/>
              <w:noProof/>
              <w:szCs w:val="22"/>
            </w:rPr>
          </w:pPr>
          <w:hyperlink w:anchor="_Toc426038569" w:history="1">
            <w:r w:rsidR="00A4603E" w:rsidRPr="00AA08A6">
              <w:rPr>
                <w:rStyle w:val="Hyperlink"/>
                <w:noProof/>
              </w:rPr>
              <w:t>Loading eagle-i Data</w:t>
            </w:r>
            <w:r w:rsidR="00A4603E">
              <w:rPr>
                <w:noProof/>
                <w:webHidden/>
              </w:rPr>
              <w:tab/>
            </w:r>
            <w:r w:rsidR="00A4603E">
              <w:rPr>
                <w:noProof/>
                <w:webHidden/>
              </w:rPr>
              <w:fldChar w:fldCharType="begin"/>
            </w:r>
            <w:r w:rsidR="00A4603E">
              <w:rPr>
                <w:noProof/>
                <w:webHidden/>
              </w:rPr>
              <w:instrText xml:space="preserve"> PAGEREF _Toc426038569 \h </w:instrText>
            </w:r>
            <w:r w:rsidR="00A4603E">
              <w:rPr>
                <w:noProof/>
                <w:webHidden/>
              </w:rPr>
            </w:r>
            <w:r w:rsidR="00A4603E">
              <w:rPr>
                <w:noProof/>
                <w:webHidden/>
              </w:rPr>
              <w:fldChar w:fldCharType="separate"/>
            </w:r>
            <w:r w:rsidR="008562FA">
              <w:rPr>
                <w:noProof/>
                <w:webHidden/>
              </w:rPr>
              <w:t>39</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70" w:history="1">
            <w:r w:rsidR="00A4603E" w:rsidRPr="00AA08A6">
              <w:rPr>
                <w:rStyle w:val="Hyperlink"/>
                <w:noProof/>
              </w:rPr>
              <w:t>Customizing Profiles</w:t>
            </w:r>
            <w:r w:rsidR="00A4603E">
              <w:rPr>
                <w:noProof/>
                <w:webHidden/>
              </w:rPr>
              <w:tab/>
            </w:r>
            <w:r w:rsidR="00A4603E">
              <w:rPr>
                <w:noProof/>
                <w:webHidden/>
              </w:rPr>
              <w:fldChar w:fldCharType="begin"/>
            </w:r>
            <w:r w:rsidR="00A4603E">
              <w:rPr>
                <w:noProof/>
                <w:webHidden/>
              </w:rPr>
              <w:instrText xml:space="preserve"> PAGEREF _Toc426038570 \h </w:instrText>
            </w:r>
            <w:r w:rsidR="00A4603E">
              <w:rPr>
                <w:noProof/>
                <w:webHidden/>
              </w:rPr>
            </w:r>
            <w:r w:rsidR="00A4603E">
              <w:rPr>
                <w:noProof/>
                <w:webHidden/>
              </w:rPr>
              <w:fldChar w:fldCharType="separate"/>
            </w:r>
            <w:r w:rsidR="008562FA">
              <w:rPr>
                <w:noProof/>
                <w:webHidden/>
              </w:rPr>
              <w:t>41</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71" w:history="1">
            <w:r w:rsidR="00A4603E" w:rsidRPr="00AA08A6">
              <w:rPr>
                <w:rStyle w:val="Hyperlink"/>
                <w:noProof/>
              </w:rPr>
              <w:t>Installing the APIs</w:t>
            </w:r>
            <w:r w:rsidR="00A4603E">
              <w:rPr>
                <w:noProof/>
                <w:webHidden/>
              </w:rPr>
              <w:tab/>
            </w:r>
            <w:r w:rsidR="00A4603E">
              <w:rPr>
                <w:noProof/>
                <w:webHidden/>
              </w:rPr>
              <w:fldChar w:fldCharType="begin"/>
            </w:r>
            <w:r w:rsidR="00A4603E">
              <w:rPr>
                <w:noProof/>
                <w:webHidden/>
              </w:rPr>
              <w:instrText xml:space="preserve"> PAGEREF _Toc426038571 \h </w:instrText>
            </w:r>
            <w:r w:rsidR="00A4603E">
              <w:rPr>
                <w:noProof/>
                <w:webHidden/>
              </w:rPr>
            </w:r>
            <w:r w:rsidR="00A4603E">
              <w:rPr>
                <w:noProof/>
                <w:webHidden/>
              </w:rPr>
              <w:fldChar w:fldCharType="separate"/>
            </w:r>
            <w:r w:rsidR="008562FA">
              <w:rPr>
                <w:noProof/>
                <w:webHidden/>
              </w:rPr>
              <w:t>42</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72" w:history="1">
            <w:r w:rsidR="00A4603E" w:rsidRPr="00AA08A6">
              <w:rPr>
                <w:rStyle w:val="Hyperlink"/>
                <w:noProof/>
              </w:rPr>
              <w:t>Testing the APIs</w:t>
            </w:r>
            <w:r w:rsidR="00A4603E">
              <w:rPr>
                <w:noProof/>
                <w:webHidden/>
              </w:rPr>
              <w:tab/>
            </w:r>
            <w:r w:rsidR="00A4603E">
              <w:rPr>
                <w:noProof/>
                <w:webHidden/>
              </w:rPr>
              <w:fldChar w:fldCharType="begin"/>
            </w:r>
            <w:r w:rsidR="00A4603E">
              <w:rPr>
                <w:noProof/>
                <w:webHidden/>
              </w:rPr>
              <w:instrText xml:space="preserve"> PAGEREF _Toc426038572 \h </w:instrText>
            </w:r>
            <w:r w:rsidR="00A4603E">
              <w:rPr>
                <w:noProof/>
                <w:webHidden/>
              </w:rPr>
            </w:r>
            <w:r w:rsidR="00A4603E">
              <w:rPr>
                <w:noProof/>
                <w:webHidden/>
              </w:rPr>
              <w:fldChar w:fldCharType="separate"/>
            </w:r>
            <w:r w:rsidR="008562FA">
              <w:rPr>
                <w:noProof/>
                <w:webHidden/>
              </w:rPr>
              <w:t>45</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73" w:history="1">
            <w:r w:rsidR="00A4603E" w:rsidRPr="00AA08A6">
              <w:rPr>
                <w:rStyle w:val="Hyperlink"/>
                <w:noProof/>
              </w:rPr>
              <w:t>Using the APIs</w:t>
            </w:r>
            <w:r w:rsidR="00A4603E">
              <w:rPr>
                <w:noProof/>
                <w:webHidden/>
              </w:rPr>
              <w:tab/>
            </w:r>
            <w:r w:rsidR="00A4603E">
              <w:rPr>
                <w:noProof/>
                <w:webHidden/>
              </w:rPr>
              <w:fldChar w:fldCharType="begin"/>
            </w:r>
            <w:r w:rsidR="00A4603E">
              <w:rPr>
                <w:noProof/>
                <w:webHidden/>
              </w:rPr>
              <w:instrText xml:space="preserve"> PAGEREF _Toc426038573 \h </w:instrText>
            </w:r>
            <w:r w:rsidR="00A4603E">
              <w:rPr>
                <w:noProof/>
                <w:webHidden/>
              </w:rPr>
            </w:r>
            <w:r w:rsidR="00A4603E">
              <w:rPr>
                <w:noProof/>
                <w:webHidden/>
              </w:rPr>
              <w:fldChar w:fldCharType="separate"/>
            </w:r>
            <w:r w:rsidR="008562FA">
              <w:rPr>
                <w:noProof/>
                <w:webHidden/>
              </w:rPr>
              <w:t>47</w:t>
            </w:r>
            <w:r w:rsidR="00A4603E">
              <w:rPr>
                <w:noProof/>
                <w:webHidden/>
              </w:rPr>
              <w:fldChar w:fldCharType="end"/>
            </w:r>
          </w:hyperlink>
        </w:p>
        <w:p w:rsidR="00A4603E" w:rsidRDefault="00EB47BA" w:rsidP="00D14FF6">
          <w:pPr>
            <w:pStyle w:val="TOC1"/>
            <w:rPr>
              <w:rFonts w:asciiTheme="minorHAnsi" w:eastAsiaTheme="minorEastAsia" w:hAnsiTheme="minorHAnsi" w:cstheme="minorBidi"/>
              <w:noProof/>
              <w:szCs w:val="22"/>
            </w:rPr>
          </w:pPr>
          <w:hyperlink w:anchor="_Toc426038574" w:history="1">
            <w:r w:rsidR="00A4603E" w:rsidRPr="00AA08A6">
              <w:rPr>
                <w:rStyle w:val="Hyperlink"/>
                <w:noProof/>
              </w:rPr>
              <w:t>Additional API Configuration</w:t>
            </w:r>
            <w:r w:rsidR="00A4603E">
              <w:rPr>
                <w:noProof/>
                <w:webHidden/>
              </w:rPr>
              <w:tab/>
            </w:r>
            <w:r w:rsidR="00A4603E">
              <w:rPr>
                <w:noProof/>
                <w:webHidden/>
              </w:rPr>
              <w:fldChar w:fldCharType="begin"/>
            </w:r>
            <w:r w:rsidR="00A4603E">
              <w:rPr>
                <w:noProof/>
                <w:webHidden/>
              </w:rPr>
              <w:instrText xml:space="preserve"> PAGEREF _Toc426038574 \h </w:instrText>
            </w:r>
            <w:r w:rsidR="00A4603E">
              <w:rPr>
                <w:noProof/>
                <w:webHidden/>
              </w:rPr>
            </w:r>
            <w:r w:rsidR="00A4603E">
              <w:rPr>
                <w:noProof/>
                <w:webHidden/>
              </w:rPr>
              <w:fldChar w:fldCharType="separate"/>
            </w:r>
            <w:r w:rsidR="008562FA">
              <w:rPr>
                <w:noProof/>
                <w:webHidden/>
              </w:rPr>
              <w:t>48</w:t>
            </w:r>
            <w:r w:rsidR="00A4603E">
              <w:rPr>
                <w:noProof/>
                <w:webHidden/>
              </w:rPr>
              <w:fldChar w:fldCharType="end"/>
            </w:r>
          </w:hyperlink>
        </w:p>
        <w:p w:rsidR="00294F4B" w:rsidRPr="0017279F" w:rsidRDefault="0078339C" w:rsidP="00294F4B">
          <w:pPr>
            <w:rPr>
              <w:rFonts w:cs="Arial"/>
              <w:szCs w:val="22"/>
            </w:rPr>
          </w:pPr>
          <w:r w:rsidRPr="00622B9B">
            <w:rPr>
              <w:rFonts w:cs="Arial"/>
              <w:szCs w:val="22"/>
            </w:rPr>
            <w:fldChar w:fldCharType="end"/>
          </w:r>
        </w:p>
      </w:sdtContent>
    </w:sdt>
    <w:p w:rsidR="00294F4B" w:rsidRDefault="00294F4B">
      <w:pPr>
        <w:rPr>
          <w:b/>
          <w:bCs/>
          <w:szCs w:val="22"/>
          <w:u w:val="single"/>
        </w:rPr>
      </w:pPr>
      <w:r>
        <w:rPr>
          <w:szCs w:val="22"/>
        </w:rPr>
        <w:br w:type="page"/>
      </w:r>
    </w:p>
    <w:p w:rsidR="00183EA7" w:rsidRPr="00183EA7" w:rsidRDefault="00D4209A" w:rsidP="00D14FF6">
      <w:pPr>
        <w:pStyle w:val="Heading1"/>
        <w:rPr>
          <w:rFonts w:cs="Arial"/>
          <w:sz w:val="22"/>
          <w:szCs w:val="22"/>
        </w:rPr>
      </w:pPr>
      <w:bookmarkStart w:id="1" w:name="_Toc426038543"/>
      <w:r>
        <w:lastRenderedPageBreak/>
        <w:t>Introduction</w:t>
      </w:r>
      <w:bookmarkEnd w:id="1"/>
    </w:p>
    <w:p w:rsidR="00947703" w:rsidRPr="007C7F8A" w:rsidRDefault="00947703" w:rsidP="00D14FF6">
      <w:pPr>
        <w:rPr>
          <w:rFonts w:cs="Arial"/>
          <w:szCs w:val="22"/>
        </w:rPr>
      </w:pPr>
      <w:r>
        <w:rPr>
          <w:rFonts w:cs="Arial"/>
          <w:szCs w:val="22"/>
        </w:rPr>
        <w:t>This document describes how to install the Profiles RNS database, website, and APIs. It also provides information about upgrading from previous versions of the software.</w:t>
      </w:r>
    </w:p>
    <w:p w:rsidR="00947703" w:rsidRPr="007C7F8A" w:rsidRDefault="00947703" w:rsidP="00947703">
      <w:pPr>
        <w:rPr>
          <w:rFonts w:cs="Arial"/>
          <w:szCs w:val="22"/>
        </w:rPr>
      </w:pPr>
      <w:r>
        <w:rPr>
          <w:rFonts w:cs="Arial"/>
          <w:szCs w:val="22"/>
        </w:rPr>
        <w:t>If you are upgrading from</w:t>
      </w:r>
      <w:r w:rsidRPr="007C7F8A">
        <w:rPr>
          <w:rFonts w:cs="Arial"/>
          <w:szCs w:val="22"/>
        </w:rPr>
        <w:t xml:space="preserve"> version </w:t>
      </w:r>
      <w:r>
        <w:rPr>
          <w:rFonts w:cs="Arial"/>
          <w:szCs w:val="22"/>
        </w:rPr>
        <w:t>2.</w:t>
      </w:r>
      <w:r w:rsidR="008E2112">
        <w:rPr>
          <w:rFonts w:cs="Arial"/>
          <w:szCs w:val="22"/>
        </w:rPr>
        <w:t>6.0</w:t>
      </w:r>
      <w:r w:rsidR="00113A9B">
        <w:rPr>
          <w:rFonts w:cs="Arial"/>
          <w:szCs w:val="22"/>
        </w:rPr>
        <w:t xml:space="preserve"> </w:t>
      </w:r>
      <w:r>
        <w:rPr>
          <w:rFonts w:cs="Arial"/>
          <w:szCs w:val="22"/>
        </w:rPr>
        <w:t xml:space="preserve">or an earlier version </w:t>
      </w:r>
      <w:r w:rsidRPr="007C7F8A">
        <w:rPr>
          <w:rFonts w:cs="Arial"/>
          <w:szCs w:val="22"/>
        </w:rPr>
        <w:t xml:space="preserve">of Profiles RNS, </w:t>
      </w:r>
      <w:r>
        <w:rPr>
          <w:rFonts w:cs="Arial"/>
          <w:szCs w:val="22"/>
        </w:rPr>
        <w:t>follow</w:t>
      </w:r>
      <w:r w:rsidRPr="007C7F8A">
        <w:rPr>
          <w:rFonts w:cs="Arial"/>
          <w:szCs w:val="22"/>
        </w:rPr>
        <w:t xml:space="preserve"> the instructions in “Upgrading from </w:t>
      </w:r>
      <w:r>
        <w:rPr>
          <w:rFonts w:cs="Arial"/>
          <w:szCs w:val="22"/>
        </w:rPr>
        <w:t>a Prior Version</w:t>
      </w:r>
      <w:r w:rsidRPr="007C7F8A">
        <w:rPr>
          <w:rFonts w:cs="Arial"/>
          <w:szCs w:val="22"/>
        </w:rPr>
        <w:t>”.</w:t>
      </w:r>
    </w:p>
    <w:p w:rsidR="00947703" w:rsidRPr="007C7F8A" w:rsidRDefault="00947703" w:rsidP="00947703">
      <w:pPr>
        <w:rPr>
          <w:rFonts w:cs="Arial"/>
          <w:szCs w:val="22"/>
        </w:rPr>
      </w:pPr>
      <w:r w:rsidRPr="007C7F8A">
        <w:rPr>
          <w:rFonts w:cs="Arial"/>
          <w:szCs w:val="22"/>
        </w:rPr>
        <w:t xml:space="preserve">If you are performing a new install of Profiles RNS </w:t>
      </w:r>
      <w:r>
        <w:rPr>
          <w:rFonts w:cs="Arial"/>
          <w:szCs w:val="22"/>
        </w:rPr>
        <w:t>2.</w:t>
      </w:r>
      <w:r w:rsidR="008E2112">
        <w:rPr>
          <w:rFonts w:cs="Arial"/>
          <w:szCs w:val="22"/>
        </w:rPr>
        <w:t>7</w:t>
      </w:r>
      <w:r w:rsidR="0063569F">
        <w:rPr>
          <w:rFonts w:cs="Arial"/>
          <w:szCs w:val="22"/>
        </w:rPr>
        <w:t>.0</w:t>
      </w:r>
      <w:r w:rsidRPr="007C7F8A">
        <w:rPr>
          <w:rFonts w:cs="Arial"/>
          <w:szCs w:val="22"/>
        </w:rPr>
        <w:t xml:space="preserve">, read the “Hardware and Operating System Requirements” section, and then </w:t>
      </w:r>
      <w:r>
        <w:rPr>
          <w:rFonts w:cs="Arial"/>
          <w:szCs w:val="22"/>
        </w:rPr>
        <w:t>jump to “Installing the Database” and then continue through the end of this document.</w:t>
      </w:r>
      <w:r w:rsidRPr="007C7F8A">
        <w:rPr>
          <w:rFonts w:cs="Arial"/>
          <w:szCs w:val="22"/>
        </w:rPr>
        <w:t xml:space="preserve"> </w:t>
      </w:r>
    </w:p>
    <w:p w:rsidR="00D749B7" w:rsidRPr="007C7F8A" w:rsidRDefault="00D749B7" w:rsidP="00FF1DC2">
      <w:pPr>
        <w:rPr>
          <w:rFonts w:cs="Arial"/>
          <w:szCs w:val="22"/>
        </w:rPr>
      </w:pPr>
    </w:p>
    <w:p w:rsidR="00D749B7" w:rsidRPr="007C7F8A" w:rsidRDefault="00D749B7" w:rsidP="00FF1DC2">
      <w:pPr>
        <w:rPr>
          <w:rFonts w:cs="Arial"/>
          <w:szCs w:val="22"/>
        </w:rPr>
      </w:pPr>
    </w:p>
    <w:p w:rsidR="00294F4B" w:rsidRPr="007C7F8A" w:rsidRDefault="00294F4B">
      <w:pPr>
        <w:rPr>
          <w:rFonts w:cs="Arial"/>
          <w:b/>
          <w:bCs/>
          <w:szCs w:val="22"/>
          <w:u w:val="single"/>
        </w:rPr>
      </w:pPr>
      <w:r w:rsidRPr="007C7F8A">
        <w:rPr>
          <w:rFonts w:cs="Arial"/>
          <w:szCs w:val="22"/>
        </w:rPr>
        <w:br w:type="page"/>
      </w:r>
    </w:p>
    <w:p w:rsidR="00BA2B8B" w:rsidRPr="00B124EF" w:rsidRDefault="00BA2B8B" w:rsidP="00294F4B">
      <w:pPr>
        <w:pStyle w:val="Heading1"/>
      </w:pPr>
      <w:bookmarkStart w:id="2" w:name="_Toc426038544"/>
      <w:r w:rsidRPr="00B124EF">
        <w:lastRenderedPageBreak/>
        <w:t>Hardware and Operating System Requirements</w:t>
      </w:r>
      <w:bookmarkEnd w:id="2"/>
    </w:p>
    <w:p w:rsidR="00BA2B8B" w:rsidRPr="00B124EF" w:rsidRDefault="00653EEA" w:rsidP="00BA2B8B">
      <w:pPr>
        <w:rPr>
          <w:rFonts w:cs="Arial"/>
          <w:szCs w:val="22"/>
        </w:rPr>
      </w:pPr>
      <w:r w:rsidRPr="00653EEA">
        <w:rPr>
          <w:rFonts w:cs="Arial"/>
          <w:szCs w:val="22"/>
        </w:rPr>
        <w:t xml:space="preserve">Profiles RNS </w:t>
      </w:r>
      <w:r w:rsidR="00BA2B8B" w:rsidRPr="00B124EF">
        <w:rPr>
          <w:rFonts w:cs="Arial"/>
          <w:szCs w:val="22"/>
        </w:rPr>
        <w:t xml:space="preserve">is a Microsoft .NET 3.5 website that uses a Microsoft SQL Server </w:t>
      </w:r>
      <w:r w:rsidR="008E2112">
        <w:rPr>
          <w:rFonts w:cs="Arial"/>
          <w:szCs w:val="22"/>
        </w:rPr>
        <w:t>2014</w:t>
      </w:r>
      <w:r w:rsidR="00BA2B8B" w:rsidRPr="00B124EF">
        <w:rPr>
          <w:rFonts w:cs="Arial"/>
          <w:szCs w:val="22"/>
        </w:rPr>
        <w:t xml:space="preserve"> (</w:t>
      </w:r>
      <w:r w:rsidR="008E2112">
        <w:rPr>
          <w:rFonts w:cs="Arial"/>
          <w:szCs w:val="22"/>
        </w:rPr>
        <w:t xml:space="preserve">2012, </w:t>
      </w:r>
      <w:r w:rsidR="008B44EC">
        <w:rPr>
          <w:rFonts w:cs="Arial"/>
          <w:szCs w:val="22"/>
        </w:rPr>
        <w:t>2008</w:t>
      </w:r>
      <w:r w:rsidR="008E2112">
        <w:rPr>
          <w:rFonts w:cs="Arial"/>
          <w:szCs w:val="22"/>
        </w:rPr>
        <w:t xml:space="preserve"> R2, </w:t>
      </w:r>
      <w:r w:rsidR="008B44EC">
        <w:rPr>
          <w:rFonts w:cs="Arial"/>
          <w:szCs w:val="22"/>
        </w:rPr>
        <w:t>2008</w:t>
      </w:r>
      <w:r w:rsidR="00BA2B8B" w:rsidRPr="00B124EF">
        <w:rPr>
          <w:rFonts w:cs="Arial"/>
          <w:szCs w:val="22"/>
        </w:rPr>
        <w:t xml:space="preserve">) database. </w:t>
      </w:r>
      <w:r w:rsidR="00B2588A">
        <w:rPr>
          <w:rFonts w:cs="Arial"/>
          <w:szCs w:val="22"/>
        </w:rPr>
        <w:t xml:space="preserve">Full-Text Search Service must be installed in SQL Server. </w:t>
      </w:r>
      <w:r w:rsidR="00BA2B8B" w:rsidRPr="00B124EF">
        <w:rPr>
          <w:rFonts w:cs="Arial"/>
          <w:szCs w:val="22"/>
        </w:rPr>
        <w:t>You can use the same server (or a virtual machine) for the website and database; however, we recommend you separate the two. The database for Profiles i</w:t>
      </w:r>
      <w:r w:rsidR="00E041AD">
        <w:rPr>
          <w:rFonts w:cs="Arial"/>
          <w:szCs w:val="22"/>
        </w:rPr>
        <w:t>s much more resource intense tha</w:t>
      </w:r>
      <w:r w:rsidR="00BA2B8B" w:rsidRPr="00B124EF">
        <w:rPr>
          <w:rFonts w:cs="Arial"/>
          <w:szCs w:val="22"/>
        </w:rPr>
        <w:t xml:space="preserve">n the website. The database will require about </w:t>
      </w:r>
      <w:r w:rsidR="00597BD5">
        <w:rPr>
          <w:rFonts w:cs="Arial"/>
          <w:szCs w:val="22"/>
        </w:rPr>
        <w:t>5</w:t>
      </w:r>
      <w:r w:rsidR="00BA2B8B" w:rsidRPr="00B124EF">
        <w:rPr>
          <w:rFonts w:cs="Arial"/>
          <w:szCs w:val="22"/>
        </w:rPr>
        <w:t>0 GB for 10,000 people. This is not a lot of space, but having a fast disk and as much CPU and RAM as possible for the database will benefit performance more than building a more robust web server. The website itself uses little disk space and bandwidth.</w:t>
      </w:r>
      <w:r w:rsidR="00800D65">
        <w:rPr>
          <w:rFonts w:cs="Arial"/>
          <w:szCs w:val="22"/>
        </w:rPr>
        <w:t xml:space="preserve"> Though, adding CPU and RAM to the web server improves performance of rendering RDF data as HTML.</w:t>
      </w:r>
      <w:r w:rsidR="00BA2B8B" w:rsidRPr="00B124EF">
        <w:rPr>
          <w:rFonts w:cs="Arial"/>
          <w:szCs w:val="22"/>
        </w:rPr>
        <w:t xml:space="preserve"> </w:t>
      </w:r>
    </w:p>
    <w:p w:rsidR="00BA2B8B" w:rsidRPr="00B124EF" w:rsidRDefault="00BA2B8B" w:rsidP="00BA2B8B">
      <w:pPr>
        <w:rPr>
          <w:rFonts w:cs="Arial"/>
          <w:szCs w:val="22"/>
        </w:rPr>
      </w:pPr>
    </w:p>
    <w:p w:rsidR="00294F4B" w:rsidRPr="00AA0DA1" w:rsidRDefault="00294F4B">
      <w:pPr>
        <w:rPr>
          <w:rFonts w:cs="Arial"/>
          <w:b/>
          <w:szCs w:val="22"/>
          <w:u w:val="single"/>
        </w:rPr>
      </w:pPr>
      <w:r>
        <w:rPr>
          <w:szCs w:val="22"/>
        </w:rPr>
        <w:br w:type="page"/>
      </w:r>
    </w:p>
    <w:p w:rsidR="002020EA" w:rsidRDefault="002020EA" w:rsidP="00DC2332">
      <w:pPr>
        <w:pStyle w:val="Heading1"/>
      </w:pPr>
      <w:bookmarkStart w:id="3" w:name="_Toc426038545"/>
      <w:bookmarkStart w:id="4" w:name="_Toc329021282"/>
      <w:r>
        <w:lastRenderedPageBreak/>
        <w:t>Download Options</w:t>
      </w:r>
      <w:bookmarkEnd w:id="3"/>
    </w:p>
    <w:p w:rsidR="00F00744" w:rsidRDefault="00F00744" w:rsidP="00F00744">
      <w:pPr>
        <w:rPr>
          <w:rFonts w:cs="Arial"/>
          <w:szCs w:val="22"/>
        </w:rPr>
      </w:pPr>
      <w:r w:rsidRPr="00AC3F48">
        <w:rPr>
          <w:rFonts w:cs="Arial"/>
          <w:szCs w:val="22"/>
        </w:rPr>
        <w:t>T</w:t>
      </w:r>
      <w:r>
        <w:rPr>
          <w:rFonts w:cs="Arial"/>
          <w:szCs w:val="22"/>
        </w:rPr>
        <w:t>wo</w:t>
      </w:r>
      <w:r w:rsidRPr="00AC3F48">
        <w:rPr>
          <w:rFonts w:cs="Arial"/>
          <w:szCs w:val="22"/>
        </w:rPr>
        <w:t xml:space="preserve"> download options are provided for Profiles RNS. These are:</w:t>
      </w:r>
    </w:p>
    <w:p w:rsidR="00F00744" w:rsidRDefault="00F00744" w:rsidP="00BC5AC6">
      <w:pPr>
        <w:pStyle w:val="ListParagraph"/>
        <w:numPr>
          <w:ilvl w:val="0"/>
          <w:numId w:val="17"/>
        </w:numPr>
        <w:rPr>
          <w:rFonts w:cs="Arial"/>
          <w:szCs w:val="22"/>
        </w:rPr>
      </w:pPr>
      <w:r>
        <w:rPr>
          <w:rFonts w:cs="Arial"/>
          <w:szCs w:val="22"/>
        </w:rPr>
        <w:t>Release</w:t>
      </w:r>
      <w:r w:rsidRPr="00AC3F48">
        <w:rPr>
          <w:rFonts w:cs="Arial"/>
          <w:szCs w:val="22"/>
        </w:rPr>
        <w:t xml:space="preserve"> download – </w:t>
      </w:r>
      <w:r>
        <w:rPr>
          <w:rFonts w:cs="Arial"/>
          <w:szCs w:val="22"/>
        </w:rPr>
        <w:t>Release downloads contain tested versions of the profiles application. The release download contains scripts for creating a new database, as well as upgrade scripts from the previous version. The application is included in both source and binary forms.</w:t>
      </w:r>
    </w:p>
    <w:p w:rsidR="00F00744" w:rsidRDefault="00F00744" w:rsidP="00BC5AC6">
      <w:pPr>
        <w:pStyle w:val="ListParagraph"/>
        <w:numPr>
          <w:ilvl w:val="1"/>
          <w:numId w:val="17"/>
        </w:numPr>
        <w:rPr>
          <w:rFonts w:cs="Arial"/>
          <w:szCs w:val="22"/>
        </w:rPr>
      </w:pPr>
      <w:r>
        <w:rPr>
          <w:rFonts w:cs="Arial"/>
          <w:szCs w:val="22"/>
        </w:rPr>
        <w:t>Binary - This option is</w:t>
      </w:r>
      <w:r w:rsidRPr="00AC3F48">
        <w:rPr>
          <w:rFonts w:cs="Arial"/>
          <w:szCs w:val="22"/>
        </w:rPr>
        <w:t xml:space="preserve"> ideal for users who do not have access to Microsoft Visual Studio to compile the code, or users who want the easiest installation option. The binaries are compiled and published in release mode</w:t>
      </w:r>
      <w:r>
        <w:rPr>
          <w:rFonts w:cs="Arial"/>
          <w:szCs w:val="22"/>
        </w:rPr>
        <w:t xml:space="preserve"> and are ready for use in production systems</w:t>
      </w:r>
      <w:r w:rsidRPr="00AC3F48">
        <w:rPr>
          <w:rFonts w:cs="Arial"/>
          <w:szCs w:val="22"/>
        </w:rPr>
        <w:t>.</w:t>
      </w:r>
    </w:p>
    <w:p w:rsidR="00F00744" w:rsidRDefault="00F00744" w:rsidP="00BC5AC6">
      <w:pPr>
        <w:pStyle w:val="ListParagraph"/>
        <w:numPr>
          <w:ilvl w:val="1"/>
          <w:numId w:val="17"/>
        </w:numPr>
        <w:rPr>
          <w:rFonts w:cs="Arial"/>
          <w:szCs w:val="22"/>
        </w:rPr>
      </w:pPr>
      <w:r>
        <w:rPr>
          <w:rFonts w:cs="Arial"/>
          <w:szCs w:val="22"/>
        </w:rPr>
        <w:t xml:space="preserve">Source - </w:t>
      </w:r>
      <w:r w:rsidRPr="00AC3F48">
        <w:rPr>
          <w:rFonts w:cs="Arial"/>
          <w:szCs w:val="22"/>
        </w:rPr>
        <w:t>This option is ideal for users who wish to customize their code, and are comfortable compiling the code in Microsoft Visual Studio. Source code should be published in release mode in Microsoft Visual Studio before being used in a production system.</w:t>
      </w:r>
    </w:p>
    <w:p w:rsidR="00F00744" w:rsidRPr="00AC3F48" w:rsidRDefault="00F00744" w:rsidP="00BC5AC6">
      <w:pPr>
        <w:pStyle w:val="ListParagraph"/>
        <w:numPr>
          <w:ilvl w:val="0"/>
          <w:numId w:val="17"/>
        </w:numPr>
        <w:rPr>
          <w:rFonts w:cs="Arial"/>
          <w:szCs w:val="22"/>
        </w:rPr>
      </w:pPr>
      <w:r w:rsidRPr="00AC3F48">
        <w:rPr>
          <w:rFonts w:cs="Arial"/>
          <w:szCs w:val="22"/>
        </w:rPr>
        <w:t>Git</w:t>
      </w:r>
      <w:r>
        <w:rPr>
          <w:rFonts w:cs="Arial"/>
          <w:szCs w:val="22"/>
        </w:rPr>
        <w:t>H</w:t>
      </w:r>
      <w:r w:rsidRPr="00AC3F48">
        <w:rPr>
          <w:rFonts w:cs="Arial"/>
          <w:szCs w:val="22"/>
        </w:rPr>
        <w:t xml:space="preserve">ub Clone – </w:t>
      </w:r>
      <w:r>
        <w:rPr>
          <w:rFonts w:cs="Arial"/>
          <w:szCs w:val="22"/>
        </w:rPr>
        <w:t>The latest s</w:t>
      </w:r>
      <w:r w:rsidRPr="00AC3F48">
        <w:rPr>
          <w:rFonts w:cs="Arial"/>
          <w:szCs w:val="22"/>
        </w:rPr>
        <w:t xml:space="preserve">ource code can be cloned from </w:t>
      </w:r>
      <w:r>
        <w:rPr>
          <w:rFonts w:cs="Arial"/>
          <w:szCs w:val="22"/>
        </w:rPr>
        <w:t>h</w:t>
      </w:r>
      <w:r w:rsidRPr="00AC3F48">
        <w:rPr>
          <w:rFonts w:cs="Arial"/>
          <w:szCs w:val="22"/>
        </w:rPr>
        <w:t xml:space="preserve">ttps://github.com/ProfilesRNS/ProfilesRNS. A </w:t>
      </w:r>
      <w:r>
        <w:rPr>
          <w:rFonts w:cs="Arial"/>
          <w:szCs w:val="22"/>
        </w:rPr>
        <w:t>G</w:t>
      </w:r>
      <w:r w:rsidRPr="00AC3F48">
        <w:rPr>
          <w:rFonts w:cs="Arial"/>
          <w:szCs w:val="22"/>
        </w:rPr>
        <w:t>it</w:t>
      </w:r>
      <w:r>
        <w:rPr>
          <w:rFonts w:cs="Arial"/>
          <w:szCs w:val="22"/>
        </w:rPr>
        <w:t>H</w:t>
      </w:r>
      <w:r w:rsidRPr="00AC3F48">
        <w:rPr>
          <w:rFonts w:cs="Arial"/>
          <w:szCs w:val="22"/>
        </w:rPr>
        <w:t xml:space="preserve">ub clone gives developers access to the latest </w:t>
      </w:r>
      <w:r>
        <w:rPr>
          <w:rFonts w:cs="Arial"/>
          <w:szCs w:val="22"/>
        </w:rPr>
        <w:t>Profiles RNS development branch. T</w:t>
      </w:r>
      <w:r w:rsidRPr="00AC3F48">
        <w:rPr>
          <w:rFonts w:cs="Arial"/>
          <w:szCs w:val="22"/>
        </w:rPr>
        <w:t>his code</w:t>
      </w:r>
      <w:r>
        <w:rPr>
          <w:rFonts w:cs="Arial"/>
          <w:szCs w:val="22"/>
        </w:rPr>
        <w:t xml:space="preserve"> may be unstable and</w:t>
      </w:r>
      <w:r w:rsidRPr="00AC3F48">
        <w:rPr>
          <w:rFonts w:cs="Arial"/>
          <w:szCs w:val="22"/>
        </w:rPr>
        <w:t xml:space="preserve"> should not be used in production systems.</w:t>
      </w:r>
    </w:p>
    <w:p w:rsidR="005F324F" w:rsidRDefault="005F324F">
      <w:pPr>
        <w:rPr>
          <w:b/>
          <w:bCs/>
          <w:spacing w:val="20"/>
          <w:sz w:val="28"/>
          <w:u w:val="single"/>
        </w:rPr>
      </w:pPr>
      <w:r>
        <w:rPr>
          <w:spacing w:val="20"/>
        </w:rPr>
        <w:br w:type="page"/>
      </w:r>
    </w:p>
    <w:p w:rsidR="005F324F" w:rsidRDefault="005F324F" w:rsidP="005F324F">
      <w:pPr>
        <w:pStyle w:val="Heading1"/>
      </w:pPr>
      <w:bookmarkStart w:id="5" w:name="_Toc363649026"/>
      <w:bookmarkStart w:id="6" w:name="_Toc426038546"/>
      <w:r w:rsidRPr="00F37704">
        <w:lastRenderedPageBreak/>
        <w:t xml:space="preserve">Upgrading from </w:t>
      </w:r>
      <w:r>
        <w:t>a Prior Version</w:t>
      </w:r>
      <w:bookmarkEnd w:id="5"/>
      <w:bookmarkEnd w:id="6"/>
    </w:p>
    <w:p w:rsidR="0075317F" w:rsidRDefault="0075317F" w:rsidP="005F324F">
      <w:pPr>
        <w:rPr>
          <w:rFonts w:cs="Arial"/>
          <w:szCs w:val="22"/>
        </w:rPr>
      </w:pPr>
      <w:r>
        <w:rPr>
          <w:rFonts w:cs="Arial"/>
          <w:szCs w:val="22"/>
        </w:rPr>
        <w:t xml:space="preserve">Profiles RNS includes database scripts to upgrade prior versions of the database to </w:t>
      </w:r>
      <w:r w:rsidR="00B467E1">
        <w:rPr>
          <w:rFonts w:cs="Arial"/>
          <w:szCs w:val="22"/>
        </w:rPr>
        <w:t xml:space="preserve">Profiles RNS 2.7.0. This will preserve data, URIs, mapping tables, and ontology extensions. However, all old .NET code (except for the web.config file) will need to be replaced with the latest version. As a result, you will need to reapply </w:t>
      </w:r>
      <w:r w:rsidR="009F6C1F">
        <w:rPr>
          <w:rFonts w:cs="Arial"/>
          <w:szCs w:val="22"/>
        </w:rPr>
        <w:t xml:space="preserve">any </w:t>
      </w:r>
      <w:r w:rsidR="00B467E1">
        <w:rPr>
          <w:rFonts w:cs="Arial"/>
          <w:szCs w:val="22"/>
        </w:rPr>
        <w:t>.NET customizations</w:t>
      </w:r>
      <w:r w:rsidR="009F6C1F">
        <w:rPr>
          <w:rFonts w:cs="Arial"/>
          <w:szCs w:val="22"/>
        </w:rPr>
        <w:t xml:space="preserve"> you have made, such as</w:t>
      </w:r>
      <w:r w:rsidR="00B467E1">
        <w:rPr>
          <w:rFonts w:cs="Arial"/>
          <w:szCs w:val="22"/>
        </w:rPr>
        <w:t xml:space="preserve"> look-and-feel changes</w:t>
      </w:r>
      <w:r w:rsidR="009F6C1F">
        <w:rPr>
          <w:rFonts w:cs="Arial"/>
          <w:szCs w:val="22"/>
        </w:rPr>
        <w:t>,</w:t>
      </w:r>
      <w:r w:rsidR="00B467E1">
        <w:rPr>
          <w:rFonts w:cs="Arial"/>
          <w:szCs w:val="22"/>
        </w:rPr>
        <w:t xml:space="preserve"> </w:t>
      </w:r>
      <w:r w:rsidR="009F6C1F">
        <w:rPr>
          <w:rFonts w:cs="Arial"/>
          <w:szCs w:val="22"/>
        </w:rPr>
        <w:t>to the new code.</w:t>
      </w:r>
    </w:p>
    <w:p w:rsidR="00B467E1" w:rsidRDefault="00B467E1" w:rsidP="005F324F">
      <w:pPr>
        <w:rPr>
          <w:rFonts w:cs="Arial"/>
          <w:szCs w:val="22"/>
        </w:rPr>
      </w:pPr>
      <w:r>
        <w:rPr>
          <w:rFonts w:cs="Arial"/>
          <w:szCs w:val="22"/>
        </w:rPr>
        <w:t xml:space="preserve">Below are instructions on how to upgrade from Profiles RNS versions 2.0.0, 2.5.1, and 2.6.0. Note that you cannot upgrade directly from versions 2.0.0 or 2.5.1 to version 2.7.0. </w:t>
      </w:r>
      <w:r w:rsidR="009A64D0">
        <w:rPr>
          <w:rFonts w:cs="Arial"/>
          <w:szCs w:val="22"/>
        </w:rPr>
        <w:t>You must first upgrade from version 2.0.0 to 2.5.1, then 2.5.1 to 2.6.0, and finally 2.6.0 to 2.7.0.</w:t>
      </w:r>
    </w:p>
    <w:p w:rsidR="00822F10" w:rsidRDefault="009A64D0" w:rsidP="005F324F">
      <w:pPr>
        <w:rPr>
          <w:rFonts w:cs="Arial"/>
          <w:szCs w:val="22"/>
        </w:rPr>
      </w:pPr>
      <w:r>
        <w:rPr>
          <w:rFonts w:cs="Arial"/>
          <w:szCs w:val="22"/>
        </w:rPr>
        <w:t xml:space="preserve">The Profiles RNS 2.0.0 software file includes instructions on how to upgrade older versions to 2.0.0. This must be done before upgrading to </w:t>
      </w:r>
      <w:r w:rsidR="00822F10">
        <w:rPr>
          <w:rFonts w:cs="Arial"/>
          <w:szCs w:val="22"/>
        </w:rPr>
        <w:t>version</w:t>
      </w:r>
      <w:r>
        <w:rPr>
          <w:rFonts w:cs="Arial"/>
          <w:szCs w:val="22"/>
        </w:rPr>
        <w:t xml:space="preserve"> 2.7.0.</w:t>
      </w:r>
      <w:r w:rsidR="00822F10">
        <w:rPr>
          <w:rFonts w:cs="Arial"/>
          <w:szCs w:val="22"/>
        </w:rPr>
        <w:t xml:space="preserve"> Profiles RNS 2.0.0 can be downloaded from</w:t>
      </w:r>
      <w:r w:rsidR="00B70672">
        <w:rPr>
          <w:rFonts w:cs="Arial"/>
          <w:szCs w:val="22"/>
        </w:rPr>
        <w:t xml:space="preserve"> </w:t>
      </w:r>
      <w:hyperlink r:id="rId8" w:history="1">
        <w:r w:rsidR="00822F10" w:rsidRPr="00F858C5">
          <w:rPr>
            <w:rStyle w:val="Hyperlink"/>
            <w:rFonts w:cs="Arial"/>
            <w:szCs w:val="22"/>
          </w:rPr>
          <w:t>http://profiles.catalyst.harvard.edu/software</w:t>
        </w:r>
      </w:hyperlink>
      <w:r w:rsidR="00B70672">
        <w:rPr>
          <w:rFonts w:cs="Arial"/>
          <w:szCs w:val="22"/>
        </w:rPr>
        <w:t>.</w:t>
      </w:r>
    </w:p>
    <w:tbl>
      <w:tblPr>
        <w:tblStyle w:val="TableGrid"/>
        <w:tblW w:w="0" w:type="auto"/>
        <w:tblLook w:val="04A0" w:firstRow="1" w:lastRow="0" w:firstColumn="1" w:lastColumn="0" w:noHBand="0" w:noVBand="1"/>
      </w:tblPr>
      <w:tblGrid>
        <w:gridCol w:w="9576"/>
      </w:tblGrid>
      <w:tr w:rsidR="00822F10" w:rsidTr="00822F10">
        <w:tc>
          <w:tcPr>
            <w:tcW w:w="9576" w:type="dxa"/>
            <w:shd w:val="clear" w:color="auto" w:fill="FFFF00"/>
          </w:tcPr>
          <w:p w:rsidR="00822F10" w:rsidRDefault="00822F10" w:rsidP="00822F10">
            <w:pPr>
              <w:spacing w:before="120" w:after="0"/>
              <w:jc w:val="center"/>
              <w:rPr>
                <w:rFonts w:cs="Arial"/>
                <w:b/>
                <w:szCs w:val="22"/>
              </w:rPr>
            </w:pPr>
            <w:r>
              <w:rPr>
                <w:rFonts w:cs="Arial"/>
                <w:b/>
                <w:szCs w:val="22"/>
              </w:rPr>
              <w:t xml:space="preserve">IMPORTANT: </w:t>
            </w:r>
            <w:r w:rsidRPr="00C90007">
              <w:rPr>
                <w:rFonts w:cs="Arial"/>
                <w:b/>
                <w:szCs w:val="22"/>
              </w:rPr>
              <w:t xml:space="preserve">Make a backup of your existing Profiles RNS </w:t>
            </w:r>
          </w:p>
          <w:p w:rsidR="00822F10" w:rsidRPr="00822F10" w:rsidRDefault="00822F10" w:rsidP="00822F10">
            <w:pPr>
              <w:jc w:val="center"/>
              <w:rPr>
                <w:rFonts w:cs="Arial"/>
                <w:b/>
                <w:szCs w:val="22"/>
              </w:rPr>
            </w:pPr>
            <w:r w:rsidRPr="00C90007">
              <w:rPr>
                <w:rFonts w:cs="Arial"/>
                <w:b/>
                <w:szCs w:val="22"/>
              </w:rPr>
              <w:t xml:space="preserve">database before </w:t>
            </w:r>
            <w:r>
              <w:rPr>
                <w:rFonts w:cs="Arial"/>
                <w:b/>
                <w:szCs w:val="22"/>
              </w:rPr>
              <w:t>applying any of the upgrade steps described below</w:t>
            </w:r>
            <w:r w:rsidRPr="00C90007">
              <w:rPr>
                <w:rFonts w:cs="Arial"/>
                <w:b/>
                <w:szCs w:val="22"/>
              </w:rPr>
              <w:t>.</w:t>
            </w:r>
          </w:p>
        </w:tc>
      </w:tr>
    </w:tbl>
    <w:p w:rsidR="009B5668" w:rsidRDefault="009B5668" w:rsidP="009B5668">
      <w:pPr>
        <w:pStyle w:val="Heading2"/>
      </w:pPr>
      <w:r>
        <w:t>Upgrading from Version 2.0.0</w:t>
      </w:r>
      <w:r w:rsidR="002F1E88">
        <w:t xml:space="preserve"> to Version 2.5.1</w:t>
      </w:r>
    </w:p>
    <w:p w:rsidR="00C90007" w:rsidRPr="00C90007" w:rsidRDefault="00C90007" w:rsidP="00BC5AC6">
      <w:pPr>
        <w:pStyle w:val="ListParagraph"/>
        <w:numPr>
          <w:ilvl w:val="0"/>
          <w:numId w:val="20"/>
        </w:numPr>
        <w:spacing w:after="0"/>
        <w:rPr>
          <w:rFonts w:cs="Arial"/>
          <w:szCs w:val="22"/>
        </w:rPr>
      </w:pPr>
      <w:r>
        <w:rPr>
          <w:rFonts w:cs="Arial"/>
          <w:szCs w:val="22"/>
        </w:rPr>
        <w:t>Open the VersionUpgrade</w:t>
      </w:r>
      <w:r w:rsidR="00AF2CE6">
        <w:rPr>
          <w:rFonts w:cs="Arial"/>
          <w:szCs w:val="22"/>
        </w:rPr>
        <w:t>_2.0.0_2.5.1</w:t>
      </w:r>
      <w:r>
        <w:rPr>
          <w:rFonts w:cs="Arial"/>
          <w:szCs w:val="22"/>
        </w:rPr>
        <w:t>\ProfilesRNS_Upgrade_Schema.sql file in SQL Management Studio, and then click the execute button to run the script.</w:t>
      </w:r>
    </w:p>
    <w:p w:rsidR="00C90007" w:rsidRDefault="00C90007" w:rsidP="00BC5AC6">
      <w:pPr>
        <w:pStyle w:val="ListParagraph"/>
        <w:numPr>
          <w:ilvl w:val="0"/>
          <w:numId w:val="20"/>
        </w:numPr>
        <w:spacing w:after="0"/>
        <w:rPr>
          <w:rFonts w:cs="Arial"/>
          <w:szCs w:val="22"/>
        </w:rPr>
      </w:pPr>
      <w:r w:rsidRPr="0014282E">
        <w:rPr>
          <w:rFonts w:cs="Arial"/>
          <w:szCs w:val="22"/>
        </w:rPr>
        <w:t>Open the VersionUpgrade</w:t>
      </w:r>
      <w:r w:rsidR="00AF2CE6">
        <w:rPr>
          <w:rFonts w:cs="Arial"/>
          <w:szCs w:val="22"/>
        </w:rPr>
        <w:t>_2.0.0_2.5.1</w:t>
      </w:r>
      <w:r w:rsidRPr="0014282E">
        <w:rPr>
          <w:rFonts w:cs="Arial"/>
          <w:szCs w:val="22"/>
        </w:rPr>
        <w:t>\ProfilesRNS_Upgrade_Data.sql file in SQL Management Studio. Modify line</w:t>
      </w:r>
      <w:r>
        <w:rPr>
          <w:rFonts w:cs="Arial"/>
          <w:szCs w:val="22"/>
        </w:rPr>
        <w:t>s</w:t>
      </w:r>
      <w:r w:rsidRPr="0014282E">
        <w:rPr>
          <w:rFonts w:cs="Arial"/>
          <w:szCs w:val="22"/>
        </w:rPr>
        <w:t xml:space="preserve"> 2</w:t>
      </w:r>
      <w:r>
        <w:rPr>
          <w:rFonts w:cs="Arial"/>
          <w:szCs w:val="22"/>
        </w:rPr>
        <w:t>5, 26 and 27 so that</w:t>
      </w:r>
      <w:r w:rsidRPr="0014282E">
        <w:rPr>
          <w:rFonts w:cs="Arial"/>
          <w:szCs w:val="22"/>
        </w:rPr>
        <w:t xml:space="preserve"> it points to the location of the </w:t>
      </w:r>
      <w:r>
        <w:rPr>
          <w:rFonts w:cs="Arial"/>
          <w:szCs w:val="22"/>
        </w:rPr>
        <w:t xml:space="preserve">PRNS_1.1.owl, ORNG_1.0.owl and </w:t>
      </w:r>
      <w:r w:rsidRPr="0014282E">
        <w:rPr>
          <w:rFonts w:cs="Arial"/>
          <w:szCs w:val="22"/>
        </w:rPr>
        <w:t>InstallData.xml file</w:t>
      </w:r>
      <w:r>
        <w:rPr>
          <w:rFonts w:cs="Arial"/>
          <w:szCs w:val="22"/>
        </w:rPr>
        <w:t>s</w:t>
      </w:r>
      <w:r w:rsidRPr="0014282E">
        <w:rPr>
          <w:rFonts w:cs="Arial"/>
          <w:szCs w:val="22"/>
        </w:rPr>
        <w:t xml:space="preserve"> t</w:t>
      </w:r>
      <w:r>
        <w:rPr>
          <w:rFonts w:cs="Arial"/>
          <w:szCs w:val="22"/>
        </w:rPr>
        <w:t xml:space="preserve">hat came with Profiles RNS </w:t>
      </w:r>
      <w:r w:rsidR="00217796">
        <w:rPr>
          <w:rFonts w:cs="Arial"/>
          <w:szCs w:val="22"/>
        </w:rPr>
        <w:t>2.7.0</w:t>
      </w:r>
      <w:r>
        <w:rPr>
          <w:rFonts w:cs="Arial"/>
          <w:szCs w:val="22"/>
        </w:rPr>
        <w:t xml:space="preserve"> (not</w:t>
      </w:r>
      <w:r w:rsidRPr="0014282E">
        <w:rPr>
          <w:rFonts w:cs="Arial"/>
          <w:szCs w:val="22"/>
        </w:rPr>
        <w:t xml:space="preserve"> older version</w:t>
      </w:r>
      <w:r>
        <w:rPr>
          <w:rFonts w:cs="Arial"/>
          <w:szCs w:val="22"/>
        </w:rPr>
        <w:t>s of the</w:t>
      </w:r>
      <w:r w:rsidRPr="0014282E">
        <w:rPr>
          <w:rFonts w:cs="Arial"/>
          <w:szCs w:val="22"/>
        </w:rPr>
        <w:t xml:space="preserve"> file</w:t>
      </w:r>
      <w:r>
        <w:rPr>
          <w:rFonts w:cs="Arial"/>
          <w:szCs w:val="22"/>
        </w:rPr>
        <w:t>s</w:t>
      </w:r>
      <w:r w:rsidRPr="0014282E">
        <w:rPr>
          <w:rFonts w:cs="Arial"/>
          <w:szCs w:val="22"/>
        </w:rPr>
        <w:t>). The</w:t>
      </w:r>
      <w:r>
        <w:rPr>
          <w:rFonts w:cs="Arial"/>
          <w:szCs w:val="22"/>
        </w:rPr>
        <w:t>se</w:t>
      </w:r>
      <w:r w:rsidRPr="0014282E">
        <w:rPr>
          <w:rFonts w:cs="Arial"/>
          <w:szCs w:val="22"/>
        </w:rPr>
        <w:t xml:space="preserve"> file</w:t>
      </w:r>
      <w:r>
        <w:rPr>
          <w:rFonts w:cs="Arial"/>
          <w:szCs w:val="22"/>
        </w:rPr>
        <w:t>s have</w:t>
      </w:r>
      <w:r w:rsidRPr="0014282E">
        <w:rPr>
          <w:rFonts w:cs="Arial"/>
          <w:szCs w:val="22"/>
        </w:rPr>
        <w:t xml:space="preserve"> to be on the database server, not your local machine.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Default="003B30E1" w:rsidP="00BC5AC6">
      <w:pPr>
        <w:pStyle w:val="ListParagraph"/>
        <w:numPr>
          <w:ilvl w:val="0"/>
          <w:numId w:val="20"/>
        </w:numPr>
        <w:spacing w:after="0"/>
        <w:rPr>
          <w:rFonts w:cs="Arial"/>
          <w:szCs w:val="22"/>
        </w:rPr>
      </w:pPr>
      <w:r>
        <w:rPr>
          <w:rFonts w:cs="Arial"/>
          <w:szCs w:val="22"/>
        </w:rPr>
        <w:t xml:space="preserve">Follow the instructions </w:t>
      </w:r>
      <w:r w:rsidR="002F1E88">
        <w:rPr>
          <w:rFonts w:cs="Arial"/>
          <w:szCs w:val="22"/>
        </w:rPr>
        <w:t>in Upgrading from Version 2.5.1 to Version 2.6.0</w:t>
      </w:r>
      <w:r w:rsidR="009F6C1F">
        <w:rPr>
          <w:rFonts w:cs="Arial"/>
          <w:szCs w:val="22"/>
        </w:rPr>
        <w:t>.</w:t>
      </w:r>
    </w:p>
    <w:p w:rsidR="009B5668" w:rsidRDefault="009B5668" w:rsidP="003B30E1">
      <w:pPr>
        <w:pStyle w:val="Heading2"/>
      </w:pPr>
      <w:r>
        <w:t>Upgrading from Version 2.5.1</w:t>
      </w:r>
      <w:r w:rsidR="002F1E88">
        <w:t xml:space="preserve"> to Version 2.6.0</w:t>
      </w:r>
    </w:p>
    <w:p w:rsidR="003B30E1" w:rsidRDefault="003B30E1" w:rsidP="00BC5AC6">
      <w:pPr>
        <w:pStyle w:val="ListParagraph"/>
        <w:numPr>
          <w:ilvl w:val="0"/>
          <w:numId w:val="38"/>
        </w:numPr>
        <w:spacing w:after="0"/>
        <w:rPr>
          <w:rFonts w:cs="Arial"/>
          <w:szCs w:val="22"/>
        </w:rPr>
      </w:pPr>
      <w:r>
        <w:rPr>
          <w:rFonts w:cs="Arial"/>
          <w:szCs w:val="22"/>
        </w:rPr>
        <w:t>Open the VersionUpgrade</w:t>
      </w:r>
      <w:r w:rsidR="00AF2CE6">
        <w:rPr>
          <w:rFonts w:cs="Arial"/>
          <w:szCs w:val="22"/>
        </w:rPr>
        <w:t>_2.5.1_2.6.0</w:t>
      </w:r>
      <w:r>
        <w:rPr>
          <w:rFonts w:cs="Arial"/>
          <w:szCs w:val="22"/>
        </w:rPr>
        <w:t>\ProfilesRNS_Upgrade_Schema.sql file in SQL Management Studio, and then click the execute button to run the script.</w:t>
      </w:r>
    </w:p>
    <w:p w:rsidR="003B30E1" w:rsidRDefault="003B30E1" w:rsidP="00BC5AC6">
      <w:pPr>
        <w:pStyle w:val="ListParagraph"/>
        <w:numPr>
          <w:ilvl w:val="0"/>
          <w:numId w:val="38"/>
        </w:numPr>
        <w:spacing w:after="0"/>
        <w:rPr>
          <w:rFonts w:cs="Arial"/>
          <w:szCs w:val="22"/>
        </w:rPr>
      </w:pPr>
      <w:r w:rsidRPr="0014282E">
        <w:rPr>
          <w:rFonts w:cs="Arial"/>
          <w:szCs w:val="22"/>
        </w:rPr>
        <w:t>Open the VersionUpgrade</w:t>
      </w:r>
      <w:r w:rsidR="00AF2CE6">
        <w:rPr>
          <w:rFonts w:cs="Arial"/>
          <w:szCs w:val="22"/>
        </w:rPr>
        <w:t>_2.5.1_2.6.0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Pr>
          <w:rFonts w:cs="Arial"/>
          <w:szCs w:val="22"/>
        </w:rPr>
        <w:t xml:space="preserve">may </w:t>
      </w:r>
      <w:r w:rsidRPr="0014282E">
        <w:rPr>
          <w:rFonts w:cs="Arial"/>
          <w:szCs w:val="22"/>
        </w:rPr>
        <w:t>have to reapply those changes.</w:t>
      </w:r>
    </w:p>
    <w:p w:rsidR="003B30E1" w:rsidRPr="003B30E1" w:rsidRDefault="003B30E1" w:rsidP="00BC5AC6">
      <w:pPr>
        <w:pStyle w:val="ListParagraph"/>
        <w:numPr>
          <w:ilvl w:val="0"/>
          <w:numId w:val="38"/>
        </w:numPr>
        <w:rPr>
          <w:rFonts w:asciiTheme="minorHAnsi" w:hAnsiTheme="minorHAnsi"/>
          <w:szCs w:val="22"/>
        </w:rPr>
      </w:pPr>
      <w:r>
        <w:t>Profiles 2.6.0 requires an upgraded version of Shindigorng.war. There is no need to make any changes to the Tomcat Connectors. If Apache Tomcat 7 is used there is no need to make any changes to Tomcat. If an older version of Apache Tomcat is in use, it must be upgraded to Version 7.</w:t>
      </w:r>
    </w:p>
    <w:p w:rsidR="003B30E1" w:rsidRDefault="003B30E1" w:rsidP="00BC5AC6">
      <w:pPr>
        <w:pStyle w:val="ListParagraph"/>
        <w:numPr>
          <w:ilvl w:val="1"/>
          <w:numId w:val="38"/>
        </w:numPr>
        <w:spacing w:after="200" w:line="276" w:lineRule="auto"/>
        <w:contextualSpacing/>
      </w:pPr>
      <w:r>
        <w:t>Stop Apache Tomcat</w:t>
      </w:r>
    </w:p>
    <w:p w:rsidR="003B30E1" w:rsidRDefault="003B30E1" w:rsidP="00BC5AC6">
      <w:pPr>
        <w:pStyle w:val="ListParagraph"/>
        <w:numPr>
          <w:ilvl w:val="1"/>
          <w:numId w:val="38"/>
        </w:numPr>
        <w:spacing w:after="200" w:line="276" w:lineRule="auto"/>
        <w:contextualSpacing/>
      </w:pPr>
      <w:r>
        <w:t>Navigate to the Tomcat webapps folder</w:t>
      </w:r>
    </w:p>
    <w:p w:rsidR="003B30E1" w:rsidRDefault="003B30E1" w:rsidP="00BC5AC6">
      <w:pPr>
        <w:pStyle w:val="ListParagraph"/>
        <w:numPr>
          <w:ilvl w:val="1"/>
          <w:numId w:val="38"/>
        </w:numPr>
        <w:spacing w:after="200" w:line="276" w:lineRule="auto"/>
        <w:contextualSpacing/>
      </w:pPr>
      <w:r>
        <w:t>Delete the shindigorng folder and the existing sindigorng.war file</w:t>
      </w:r>
    </w:p>
    <w:p w:rsidR="003B30E1" w:rsidRDefault="003B30E1" w:rsidP="00BC5AC6">
      <w:pPr>
        <w:pStyle w:val="ListParagraph"/>
        <w:numPr>
          <w:ilvl w:val="1"/>
          <w:numId w:val="38"/>
        </w:numPr>
        <w:spacing w:after="200" w:line="276" w:lineRule="auto"/>
        <w:contextualSpacing/>
      </w:pPr>
      <w:r>
        <w:t>Copy the sindigorng.war file from the version 2.7.0 zip to the webapps folder.</w:t>
      </w:r>
    </w:p>
    <w:p w:rsidR="003B30E1" w:rsidRDefault="003B30E1" w:rsidP="00BC5AC6">
      <w:pPr>
        <w:pStyle w:val="ListParagraph"/>
        <w:numPr>
          <w:ilvl w:val="1"/>
          <w:numId w:val="38"/>
        </w:numPr>
        <w:spacing w:after="200" w:line="276" w:lineRule="auto"/>
        <w:contextualSpacing/>
      </w:pPr>
      <w:r>
        <w:t>Overwrite the existing shindigorng.properties with the file from the version 2.5.1 zip</w:t>
      </w:r>
    </w:p>
    <w:p w:rsidR="003B30E1" w:rsidRDefault="003B30E1" w:rsidP="00BC5AC6">
      <w:pPr>
        <w:pStyle w:val="ListParagraph"/>
        <w:numPr>
          <w:ilvl w:val="1"/>
          <w:numId w:val="38"/>
        </w:numPr>
        <w:spacing w:after="200" w:line="276" w:lineRule="auto"/>
        <w:contextualSpacing/>
      </w:pPr>
      <w:r>
        <w:lastRenderedPageBreak/>
        <w:t xml:space="preserve">Update the following values (orng.dbURL, orng.dbUser, orng.dbPassword and orng.systemDomain) in the shindigorng.properties file as described in in section 3 of this document. </w:t>
      </w:r>
    </w:p>
    <w:p w:rsidR="008F4796" w:rsidRDefault="003B30E1" w:rsidP="00BC5AC6">
      <w:pPr>
        <w:pStyle w:val="ListParagraph"/>
        <w:numPr>
          <w:ilvl w:val="1"/>
          <w:numId w:val="38"/>
        </w:numPr>
        <w:spacing w:after="200" w:line="276" w:lineRule="auto"/>
        <w:contextualSpacing/>
      </w:pPr>
      <w:r>
        <w:t>Restart Apache Tomcat</w:t>
      </w:r>
    </w:p>
    <w:p w:rsidR="008F4796" w:rsidRDefault="008F4796" w:rsidP="00BC5AC6">
      <w:pPr>
        <w:pStyle w:val="ListParagraph"/>
        <w:numPr>
          <w:ilvl w:val="0"/>
          <w:numId w:val="38"/>
        </w:numPr>
        <w:spacing w:after="200" w:line="276" w:lineRule="auto"/>
        <w:contextualSpacing/>
      </w:pPr>
      <w:r>
        <w:t>Merge the appSettings and ORNG sections of your web.config file with the version in Website\SourceCode\Profiles\Profiles.</w:t>
      </w:r>
    </w:p>
    <w:p w:rsidR="003B30E1" w:rsidRPr="003B30E1" w:rsidRDefault="003B30E1" w:rsidP="00BC5AC6">
      <w:pPr>
        <w:pStyle w:val="ListParagraph"/>
        <w:numPr>
          <w:ilvl w:val="0"/>
          <w:numId w:val="38"/>
        </w:numPr>
        <w:spacing w:after="200" w:line="276" w:lineRule="auto"/>
        <w:contextualSpacing/>
      </w:pPr>
      <w:r>
        <w:t>Follow the instructions in Upgrading from Version 2.6.0</w:t>
      </w:r>
      <w:r w:rsidR="009F6C1F">
        <w:t>.</w:t>
      </w:r>
    </w:p>
    <w:p w:rsidR="009B5668" w:rsidRDefault="009B5668" w:rsidP="009B5668">
      <w:pPr>
        <w:pStyle w:val="Heading2"/>
      </w:pPr>
      <w:r>
        <w:t>Upgrading from Version 2.6.0</w:t>
      </w:r>
      <w:r w:rsidR="002F1E88">
        <w:t xml:space="preserve"> to Version 2.7.0</w:t>
      </w:r>
    </w:p>
    <w:p w:rsidR="005F324F" w:rsidRDefault="005F324F" w:rsidP="00BC5AC6">
      <w:pPr>
        <w:pStyle w:val="ListParagraph"/>
        <w:numPr>
          <w:ilvl w:val="0"/>
          <w:numId w:val="37"/>
        </w:numPr>
        <w:rPr>
          <w:rFonts w:cs="Arial"/>
          <w:szCs w:val="22"/>
        </w:rPr>
      </w:pPr>
      <w:r>
        <w:rPr>
          <w:rFonts w:cs="Arial"/>
          <w:szCs w:val="22"/>
        </w:rPr>
        <w:t>Open the VersionUpgrade</w:t>
      </w:r>
      <w:r w:rsidR="00AF2CE6">
        <w:rPr>
          <w:rFonts w:cs="Arial"/>
          <w:szCs w:val="22"/>
        </w:rPr>
        <w:t>_2.6.0_2.7.0</w:t>
      </w:r>
      <w:r>
        <w:rPr>
          <w:rFonts w:cs="Arial"/>
          <w:szCs w:val="22"/>
        </w:rPr>
        <w:t>\ProfilesRNS_Upgrade_Schema.sql file in SQL Management Studio, and then click the execute button to run the script.</w:t>
      </w:r>
    </w:p>
    <w:p w:rsidR="005F324F" w:rsidRDefault="005F324F" w:rsidP="00BC5AC6">
      <w:pPr>
        <w:pStyle w:val="ListParagraph"/>
        <w:numPr>
          <w:ilvl w:val="0"/>
          <w:numId w:val="37"/>
        </w:numPr>
        <w:rPr>
          <w:rFonts w:cs="Arial"/>
          <w:szCs w:val="22"/>
        </w:rPr>
      </w:pPr>
      <w:r w:rsidRPr="0014282E">
        <w:rPr>
          <w:rFonts w:cs="Arial"/>
          <w:szCs w:val="22"/>
        </w:rPr>
        <w:t>Open the VersionUpgrade</w:t>
      </w:r>
      <w:r w:rsidR="00AF2CE6">
        <w:rPr>
          <w:rFonts w:cs="Arial"/>
          <w:szCs w:val="22"/>
        </w:rPr>
        <w:t>_2.6.0_2.7.0</w:t>
      </w:r>
      <w:r w:rsidRPr="0014282E">
        <w:rPr>
          <w:rFonts w:cs="Arial"/>
          <w:szCs w:val="22"/>
        </w:rPr>
        <w:t xml:space="preserve">\ProfilesRNS_Upgrade_Data.sql file in SQL Management Studio. Click the execute button to run the script. Note that this script makes changes to many of the tables that control data loading and presentation. </w:t>
      </w:r>
      <w:r>
        <w:rPr>
          <w:rFonts w:cs="Arial"/>
          <w:szCs w:val="22"/>
        </w:rPr>
        <w:t xml:space="preserve">If you have made changes to any of these tables, </w:t>
      </w:r>
      <w:r w:rsidRPr="0014282E">
        <w:rPr>
          <w:rFonts w:cs="Arial"/>
          <w:szCs w:val="22"/>
        </w:rPr>
        <w:t xml:space="preserve">then you </w:t>
      </w:r>
      <w:r w:rsidR="00AD2009">
        <w:rPr>
          <w:rFonts w:cs="Arial"/>
          <w:szCs w:val="22"/>
        </w:rPr>
        <w:t xml:space="preserve">may </w:t>
      </w:r>
      <w:r w:rsidRPr="0014282E">
        <w:rPr>
          <w:rFonts w:cs="Arial"/>
          <w:szCs w:val="22"/>
        </w:rPr>
        <w:t>have to reapply those changes.</w:t>
      </w:r>
    </w:p>
    <w:p w:rsidR="00F51F4E" w:rsidRDefault="005F324F" w:rsidP="00BC5AC6">
      <w:pPr>
        <w:pStyle w:val="ListParagraph"/>
        <w:numPr>
          <w:ilvl w:val="0"/>
          <w:numId w:val="37"/>
        </w:numPr>
        <w:rPr>
          <w:rFonts w:cs="Arial"/>
          <w:szCs w:val="22"/>
        </w:rPr>
      </w:pPr>
      <w:r>
        <w:rPr>
          <w:rFonts w:cs="Arial"/>
          <w:szCs w:val="22"/>
        </w:rPr>
        <w:t xml:space="preserve">The Profiles RNS </w:t>
      </w:r>
      <w:r w:rsidR="00A70AC3">
        <w:rPr>
          <w:rFonts w:cs="Arial"/>
          <w:szCs w:val="22"/>
        </w:rPr>
        <w:t>2.</w:t>
      </w:r>
      <w:r w:rsidR="008E2112">
        <w:rPr>
          <w:rFonts w:cs="Arial"/>
          <w:szCs w:val="22"/>
        </w:rPr>
        <w:t>7</w:t>
      </w:r>
      <w:r w:rsidR="0063569F">
        <w:rPr>
          <w:rFonts w:cs="Arial"/>
          <w:szCs w:val="22"/>
        </w:rPr>
        <w:t>.0</w:t>
      </w:r>
      <w:r>
        <w:rPr>
          <w:rFonts w:cs="Arial"/>
          <w:szCs w:val="22"/>
        </w:rPr>
        <w:t xml:space="preserve"> code is intended to completely replace any previous version.</w:t>
      </w:r>
      <w:r w:rsidR="00F51F4E">
        <w:rPr>
          <w:rFonts w:cs="Arial"/>
          <w:szCs w:val="22"/>
        </w:rPr>
        <w:t xml:space="preserve"> To replace existing code</w:t>
      </w:r>
      <w:r w:rsidR="009F6C1F">
        <w:rPr>
          <w:rFonts w:cs="Arial"/>
          <w:szCs w:val="22"/>
        </w:rPr>
        <w:t xml:space="preserve"> c</w:t>
      </w:r>
      <w:r w:rsidR="00F51F4E">
        <w:rPr>
          <w:rFonts w:cs="Arial"/>
          <w:szCs w:val="22"/>
        </w:rPr>
        <w:t xml:space="preserve">opy the files other than the web.config from the Website\Binary\Profiles folder to your Profiles virtual directory. If you have modified your existing version of Profiles RNS, you will need to merge these changes with the source code in </w:t>
      </w:r>
      <w:r w:rsidR="00F51F4E" w:rsidRPr="00F51F4E">
        <w:rPr>
          <w:rFonts w:cs="Arial"/>
          <w:szCs w:val="22"/>
        </w:rPr>
        <w:t>Website\SourceCode\Profiles\Profiles</w:t>
      </w:r>
      <w:r w:rsidR="00F51F4E">
        <w:rPr>
          <w:rFonts w:cs="Arial"/>
          <w:szCs w:val="22"/>
        </w:rPr>
        <w:t xml:space="preserve"> and recompile the code.</w:t>
      </w:r>
    </w:p>
    <w:p w:rsidR="00F51F4E" w:rsidRDefault="00F51F4E" w:rsidP="00BC5AC6">
      <w:pPr>
        <w:pStyle w:val="ListParagraph"/>
        <w:numPr>
          <w:ilvl w:val="0"/>
          <w:numId w:val="37"/>
        </w:numPr>
        <w:rPr>
          <w:rFonts w:cs="Arial"/>
          <w:szCs w:val="22"/>
        </w:rPr>
      </w:pPr>
      <w:r>
        <w:rPr>
          <w:rFonts w:cs="Arial"/>
          <w:szCs w:val="22"/>
        </w:rPr>
        <w:t>Edit your existing web.config file to add the following keys:</w:t>
      </w:r>
    </w:p>
    <w:p w:rsidR="00F51F4E" w:rsidRDefault="00F51F4E" w:rsidP="00BC5AC6">
      <w:pPr>
        <w:pStyle w:val="ListParagraph"/>
        <w:numPr>
          <w:ilvl w:val="1"/>
          <w:numId w:val="37"/>
        </w:numPr>
        <w:rPr>
          <w:rFonts w:cs="Arial"/>
          <w:szCs w:val="22"/>
        </w:rPr>
      </w:pPr>
      <w:r w:rsidRPr="00F51F4E">
        <w:rPr>
          <w:rFonts w:cs="Arial"/>
          <w:szCs w:val="22"/>
        </w:rPr>
        <w:t>&lt;add key="ShowOtherOptions" value="true"/&gt;</w:t>
      </w:r>
    </w:p>
    <w:p w:rsidR="00F51F4E" w:rsidRDefault="00F51F4E" w:rsidP="00BC5AC6">
      <w:pPr>
        <w:pStyle w:val="ListParagraph"/>
        <w:numPr>
          <w:ilvl w:val="1"/>
          <w:numId w:val="37"/>
        </w:numPr>
        <w:rPr>
          <w:rFonts w:cs="Arial"/>
          <w:szCs w:val="22"/>
        </w:rPr>
      </w:pPr>
      <w:r w:rsidRPr="00F51F4E">
        <w:rPr>
          <w:rFonts w:cs="Arial"/>
          <w:szCs w:val="22"/>
        </w:rPr>
        <w:t>&lt;add key="Login.PresentationXML" value="LoginFormPresentation"/&gt;</w:t>
      </w:r>
    </w:p>
    <w:p w:rsidR="00D14FF6" w:rsidRPr="00D14FF6" w:rsidRDefault="00D14FF6" w:rsidP="00BC5AC6">
      <w:pPr>
        <w:pStyle w:val="ListParagraph"/>
        <w:numPr>
          <w:ilvl w:val="0"/>
          <w:numId w:val="37"/>
        </w:numPr>
        <w:rPr>
          <w:rFonts w:cs="Arial"/>
          <w:szCs w:val="22"/>
        </w:rPr>
      </w:pPr>
      <w:r w:rsidRPr="00D14FF6">
        <w:rPr>
          <w:rFonts w:cs="Arial"/>
          <w:szCs w:val="22"/>
        </w:rPr>
        <w:t>Profiles RNS 2.7.0 does not include any changes to the APIs. These do not need to be upgraded.</w:t>
      </w:r>
    </w:p>
    <w:p w:rsidR="00BA2B8B" w:rsidRPr="00B124EF" w:rsidRDefault="00600965" w:rsidP="00294F4B">
      <w:pPr>
        <w:pStyle w:val="Heading1"/>
      </w:pPr>
      <w:bookmarkStart w:id="7" w:name="_Toc426038547"/>
      <w:bookmarkEnd w:id="4"/>
      <w:r>
        <w:lastRenderedPageBreak/>
        <w:t>Installing the Database</w:t>
      </w:r>
      <w:bookmarkEnd w:id="7"/>
    </w:p>
    <w:p w:rsidR="0016564A" w:rsidRPr="00932B6D" w:rsidRDefault="0016564A" w:rsidP="0016564A">
      <w:pPr>
        <w:rPr>
          <w:rFonts w:cs="Arial"/>
          <w:b/>
          <w:szCs w:val="22"/>
        </w:rPr>
      </w:pPr>
      <w:r>
        <w:rPr>
          <w:rFonts w:cs="Arial"/>
          <w:b/>
          <w:szCs w:val="22"/>
        </w:rPr>
        <w:t>Follow the instructions in this section only if you are installing a n</w:t>
      </w:r>
      <w:r w:rsidR="001C583D">
        <w:rPr>
          <w:rFonts w:cs="Arial"/>
          <w:b/>
          <w:szCs w:val="22"/>
        </w:rPr>
        <w:t xml:space="preserve">ew </w:t>
      </w:r>
      <w:r w:rsidR="005F324F">
        <w:rPr>
          <w:rFonts w:cs="Arial"/>
          <w:b/>
          <w:szCs w:val="22"/>
        </w:rPr>
        <w:t>instance of Profiles RNS 2.</w:t>
      </w:r>
      <w:r w:rsidR="008F3B4D">
        <w:rPr>
          <w:rFonts w:cs="Arial"/>
          <w:b/>
          <w:szCs w:val="22"/>
        </w:rPr>
        <w:t>7</w:t>
      </w:r>
      <w:r w:rsidR="0063569F">
        <w:rPr>
          <w:rFonts w:cs="Arial"/>
          <w:b/>
          <w:szCs w:val="22"/>
        </w:rPr>
        <w:t>.0</w:t>
      </w:r>
      <w:r>
        <w:rPr>
          <w:rFonts w:cs="Arial"/>
          <w:b/>
          <w:szCs w:val="22"/>
        </w:rPr>
        <w:t xml:space="preserve"> Skip this section if you are upgrading from an existing Profiles RNS</w:t>
      </w:r>
      <w:r w:rsidR="001C583D">
        <w:rPr>
          <w:rFonts w:cs="Arial"/>
          <w:b/>
          <w:szCs w:val="22"/>
        </w:rPr>
        <w:t xml:space="preserve"> 2.</w:t>
      </w:r>
      <w:r w:rsidR="008F3B4D">
        <w:rPr>
          <w:rFonts w:cs="Arial"/>
          <w:b/>
          <w:szCs w:val="22"/>
        </w:rPr>
        <w:t>6.0</w:t>
      </w:r>
      <w:r>
        <w:rPr>
          <w:rFonts w:cs="Arial"/>
          <w:b/>
          <w:szCs w:val="22"/>
        </w:rPr>
        <w:t xml:space="preserve"> </w:t>
      </w:r>
      <w:r w:rsidR="00670E08">
        <w:rPr>
          <w:rFonts w:cs="Arial"/>
          <w:b/>
          <w:szCs w:val="22"/>
        </w:rPr>
        <w:t>database</w:t>
      </w:r>
      <w:r w:rsidRPr="00932B6D">
        <w:rPr>
          <w:rFonts w:cs="Arial"/>
          <w:b/>
          <w:szCs w:val="22"/>
        </w:rPr>
        <w:t>.</w:t>
      </w:r>
    </w:p>
    <w:p w:rsidR="00BA2B8B" w:rsidRDefault="00BA2B8B" w:rsidP="00BA2B8B">
      <w:pPr>
        <w:rPr>
          <w:rFonts w:cs="Arial"/>
          <w:szCs w:val="22"/>
        </w:rPr>
      </w:pPr>
      <w:r w:rsidRPr="00B124EF">
        <w:rPr>
          <w:rFonts w:cs="Arial"/>
          <w:szCs w:val="22"/>
        </w:rPr>
        <w:t xml:space="preserve">Follow the steps below to </w:t>
      </w:r>
      <w:r w:rsidR="00E247EA">
        <w:rPr>
          <w:rFonts w:cs="Arial"/>
          <w:szCs w:val="22"/>
        </w:rPr>
        <w:t>create a new</w:t>
      </w:r>
      <w:r w:rsidRPr="00B124EF">
        <w:rPr>
          <w:rFonts w:cs="Arial"/>
          <w:szCs w:val="22"/>
        </w:rPr>
        <w:t xml:space="preserve"> database:</w:t>
      </w:r>
    </w:p>
    <w:p w:rsidR="00BA2B8B" w:rsidRPr="00600965" w:rsidRDefault="00600965" w:rsidP="001E0D9C">
      <w:pPr>
        <w:pStyle w:val="ListParagraph"/>
        <w:numPr>
          <w:ilvl w:val="0"/>
          <w:numId w:val="1"/>
        </w:numPr>
        <w:rPr>
          <w:rFonts w:cs="Arial"/>
          <w:szCs w:val="22"/>
        </w:rPr>
      </w:pPr>
      <w:r>
        <w:rPr>
          <w:rFonts w:cs="Arial"/>
          <w:szCs w:val="22"/>
        </w:rPr>
        <w:t>Create</w:t>
      </w:r>
      <w:r w:rsidRPr="00B124EF">
        <w:rPr>
          <w:rFonts w:cs="Arial"/>
          <w:szCs w:val="22"/>
        </w:rPr>
        <w:t xml:space="preserve"> </w:t>
      </w:r>
      <w:r>
        <w:rPr>
          <w:rFonts w:cs="Arial"/>
          <w:szCs w:val="22"/>
        </w:rPr>
        <w:t xml:space="preserve">a new empty </w:t>
      </w:r>
      <w:r w:rsidRPr="00B124EF">
        <w:rPr>
          <w:rFonts w:cs="Arial"/>
          <w:szCs w:val="22"/>
        </w:rPr>
        <w:t>database</w:t>
      </w:r>
      <w:r>
        <w:rPr>
          <w:rFonts w:cs="Arial"/>
          <w:szCs w:val="22"/>
        </w:rPr>
        <w:t>.</w:t>
      </w:r>
    </w:p>
    <w:p w:rsidR="00BA2B8B" w:rsidRDefault="00E247EA" w:rsidP="001E0D9C">
      <w:pPr>
        <w:numPr>
          <w:ilvl w:val="1"/>
          <w:numId w:val="1"/>
        </w:numPr>
        <w:rPr>
          <w:rFonts w:cs="Arial"/>
          <w:szCs w:val="22"/>
        </w:rPr>
      </w:pPr>
      <w:r>
        <w:rPr>
          <w:rFonts w:cs="Arial"/>
          <w:szCs w:val="22"/>
        </w:rPr>
        <w:t>In SQL Management Studio, right-</w:t>
      </w:r>
      <w:r w:rsidR="00EB5366">
        <w:rPr>
          <w:rFonts w:cs="Arial"/>
          <w:szCs w:val="22"/>
        </w:rPr>
        <w:t>click on the databases folder underneath your SQL Server Instance name</w:t>
      </w:r>
      <w:r>
        <w:rPr>
          <w:rFonts w:cs="Arial"/>
          <w:szCs w:val="22"/>
        </w:rPr>
        <w:t xml:space="preserve"> and</w:t>
      </w:r>
      <w:r w:rsidR="00EB5366">
        <w:rPr>
          <w:rFonts w:cs="Arial"/>
          <w:szCs w:val="22"/>
        </w:rPr>
        <w:t xml:space="preserve"> select “New Database”. </w:t>
      </w:r>
    </w:p>
    <w:p w:rsidR="00600965" w:rsidRDefault="00EB5366" w:rsidP="001E0D9C">
      <w:pPr>
        <w:numPr>
          <w:ilvl w:val="1"/>
          <w:numId w:val="1"/>
        </w:numPr>
        <w:rPr>
          <w:rFonts w:cs="Arial"/>
          <w:szCs w:val="22"/>
        </w:rPr>
      </w:pPr>
      <w:r>
        <w:rPr>
          <w:rFonts w:cs="Arial"/>
          <w:szCs w:val="22"/>
        </w:rPr>
        <w:t xml:space="preserve">Once you see the screen below, choose a name for your new profiles database </w:t>
      </w:r>
      <w:r w:rsidR="00E247EA">
        <w:rPr>
          <w:rFonts w:cs="Arial"/>
          <w:szCs w:val="22"/>
        </w:rPr>
        <w:t xml:space="preserve">(e.g., </w:t>
      </w:r>
      <w:r w:rsidR="00EC3763">
        <w:rPr>
          <w:rFonts w:cs="Arial"/>
          <w:szCs w:val="22"/>
        </w:rPr>
        <w:t>ProfilesRNS</w:t>
      </w:r>
      <w:r w:rsidR="00E247EA">
        <w:rPr>
          <w:rFonts w:cs="Arial"/>
          <w:szCs w:val="22"/>
        </w:rPr>
        <w:t xml:space="preserve">) </w:t>
      </w:r>
      <w:r>
        <w:rPr>
          <w:rFonts w:cs="Arial"/>
          <w:szCs w:val="22"/>
        </w:rPr>
        <w:t>and storage location for its data files.</w:t>
      </w:r>
    </w:p>
    <w:p w:rsidR="00D14FF6" w:rsidRDefault="00D14FF6" w:rsidP="00D14FF6">
      <w:pPr>
        <w:rPr>
          <w:rFonts w:cs="Arial"/>
          <w:szCs w:val="22"/>
        </w:rPr>
      </w:pPr>
    </w:p>
    <w:p w:rsidR="001016CC" w:rsidRPr="00B124EF" w:rsidRDefault="00EC3763" w:rsidP="0079582F">
      <w:pPr>
        <w:rPr>
          <w:rFonts w:cs="Arial"/>
          <w:szCs w:val="22"/>
        </w:rPr>
      </w:pPr>
      <w:r>
        <w:rPr>
          <w:rFonts w:cs="Arial"/>
          <w:noProof/>
          <w:szCs w:val="22"/>
        </w:rPr>
        <w:drawing>
          <wp:inline distT="0" distB="0" distL="0" distR="0">
            <wp:extent cx="5940043" cy="4279900"/>
            <wp:effectExtent l="19050" t="0" r="3557"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282463"/>
                    </a:xfrm>
                    <a:prstGeom prst="rect">
                      <a:avLst/>
                    </a:prstGeom>
                    <a:noFill/>
                    <a:ln w="9525">
                      <a:noFill/>
                      <a:miter lim="800000"/>
                      <a:headEnd/>
                      <a:tailEnd/>
                    </a:ln>
                  </pic:spPr>
                </pic:pic>
              </a:graphicData>
            </a:graphic>
          </wp:inline>
        </w:drawing>
      </w:r>
    </w:p>
    <w:p w:rsidR="0079582F" w:rsidRDefault="0079582F" w:rsidP="0079582F">
      <w:pPr>
        <w:rPr>
          <w:rFonts w:cs="Arial"/>
          <w:szCs w:val="22"/>
        </w:rPr>
      </w:pPr>
    </w:p>
    <w:p w:rsidR="00600965" w:rsidRDefault="00600965" w:rsidP="001E0D9C">
      <w:pPr>
        <w:pStyle w:val="ListParagraph"/>
        <w:numPr>
          <w:ilvl w:val="0"/>
          <w:numId w:val="1"/>
        </w:numPr>
        <w:rPr>
          <w:rFonts w:cs="Arial"/>
          <w:szCs w:val="22"/>
        </w:rPr>
      </w:pPr>
      <w:r>
        <w:rPr>
          <w:rFonts w:cs="Arial"/>
          <w:szCs w:val="22"/>
        </w:rPr>
        <w:t>Add objects tables, stored procedures, and other objects to the new database.</w:t>
      </w:r>
    </w:p>
    <w:p w:rsidR="00600965" w:rsidRDefault="00600965" w:rsidP="001E0D9C">
      <w:pPr>
        <w:pStyle w:val="ListParagraph"/>
        <w:numPr>
          <w:ilvl w:val="1"/>
          <w:numId w:val="1"/>
        </w:numPr>
        <w:rPr>
          <w:rFonts w:cs="Arial"/>
          <w:szCs w:val="22"/>
        </w:rPr>
      </w:pPr>
      <w:r>
        <w:rPr>
          <w:rFonts w:cs="Arial"/>
          <w:szCs w:val="22"/>
        </w:rPr>
        <w:t xml:space="preserve">In SQL Management Studio, open the </w:t>
      </w:r>
      <w:r w:rsidR="00EC3763" w:rsidRPr="00EC3763">
        <w:rPr>
          <w:rFonts w:cs="Arial"/>
          <w:szCs w:val="22"/>
        </w:rPr>
        <w:t>ProfilesRNS_</w:t>
      </w:r>
      <w:r w:rsidR="008B6C9E">
        <w:rPr>
          <w:rFonts w:cs="Arial"/>
          <w:szCs w:val="22"/>
        </w:rPr>
        <w:t>CreateSchema.</w:t>
      </w:r>
      <w:r w:rsidR="00EC3763" w:rsidRPr="00EC3763">
        <w:rPr>
          <w:rFonts w:cs="Arial"/>
          <w:szCs w:val="22"/>
        </w:rPr>
        <w:t>sql</w:t>
      </w:r>
      <w:r w:rsidR="00EC3763">
        <w:rPr>
          <w:rFonts w:cs="Arial"/>
          <w:szCs w:val="22"/>
        </w:rPr>
        <w:t xml:space="preserve"> </w:t>
      </w:r>
      <w:r>
        <w:rPr>
          <w:rFonts w:cs="Arial"/>
          <w:szCs w:val="22"/>
        </w:rPr>
        <w:t>file.</w:t>
      </w:r>
    </w:p>
    <w:p w:rsidR="00600965" w:rsidRDefault="00EC3763" w:rsidP="00600965">
      <w:pPr>
        <w:pStyle w:val="ListParagraph"/>
        <w:ind w:left="0"/>
        <w:rPr>
          <w:rFonts w:cs="Arial"/>
          <w:szCs w:val="22"/>
        </w:rPr>
      </w:pPr>
      <w:r>
        <w:rPr>
          <w:rFonts w:cs="Arial"/>
          <w:noProof/>
          <w:szCs w:val="22"/>
        </w:rPr>
        <w:lastRenderedPageBreak/>
        <w:drawing>
          <wp:inline distT="0" distB="0" distL="0" distR="0">
            <wp:extent cx="5934075" cy="3048000"/>
            <wp:effectExtent l="19050" t="0" r="952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052892"/>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52035E" w:rsidRDefault="0052035E" w:rsidP="001E0D9C">
      <w:pPr>
        <w:pStyle w:val="ListParagraph"/>
        <w:numPr>
          <w:ilvl w:val="1"/>
          <w:numId w:val="1"/>
        </w:numPr>
        <w:rPr>
          <w:rFonts w:cs="Arial"/>
          <w:szCs w:val="22"/>
        </w:rPr>
      </w:pPr>
      <w:r>
        <w:rPr>
          <w:rFonts w:cs="Arial"/>
          <w:szCs w:val="22"/>
        </w:rPr>
        <w:t xml:space="preserve">Some of the queries in the create schema script require the database name. These are located in the first section of the script. No action if needed if the </w:t>
      </w:r>
      <w:r w:rsidR="00800D65">
        <w:rPr>
          <w:rFonts w:cs="Arial"/>
          <w:szCs w:val="22"/>
        </w:rPr>
        <w:t>database name is ProfilesRNS. If</w:t>
      </w:r>
      <w:r>
        <w:rPr>
          <w:rFonts w:cs="Arial"/>
          <w:szCs w:val="22"/>
        </w:rPr>
        <w:t xml:space="preserve"> another name is used, edit the first section of the script to replace ProfilesRNS with the database name.</w:t>
      </w:r>
    </w:p>
    <w:p w:rsidR="00600965" w:rsidRDefault="00600965" w:rsidP="001E0D9C">
      <w:pPr>
        <w:pStyle w:val="ListParagraph"/>
        <w:numPr>
          <w:ilvl w:val="1"/>
          <w:numId w:val="1"/>
        </w:numPr>
        <w:rPr>
          <w:rFonts w:cs="Arial"/>
          <w:szCs w:val="22"/>
        </w:rPr>
      </w:pPr>
      <w:r>
        <w:rPr>
          <w:rFonts w:cs="Arial"/>
          <w:szCs w:val="22"/>
        </w:rPr>
        <w:t xml:space="preserve">Select the new empty </w:t>
      </w:r>
      <w:r w:rsidR="00EC3763">
        <w:rPr>
          <w:rFonts w:cs="Arial"/>
          <w:szCs w:val="22"/>
        </w:rPr>
        <w:t>ProfilesRNS</w:t>
      </w:r>
      <w:r w:rsidR="00142207">
        <w:rPr>
          <w:rFonts w:cs="Arial"/>
          <w:szCs w:val="22"/>
        </w:rPr>
        <w:t xml:space="preserve"> </w:t>
      </w:r>
      <w:r>
        <w:rPr>
          <w:rFonts w:cs="Arial"/>
          <w:szCs w:val="22"/>
        </w:rPr>
        <w:t>database that you created in step 1 from the database drop down list in SQL Management Studio. The script is now pointed to the new database and is ready to execute.</w:t>
      </w:r>
    </w:p>
    <w:p w:rsidR="00294F4B" w:rsidRDefault="00294F4B" w:rsidP="00294F4B">
      <w:pPr>
        <w:pStyle w:val="ListParagraph"/>
        <w:ind w:left="1440"/>
        <w:rPr>
          <w:rFonts w:cs="Arial"/>
          <w:szCs w:val="22"/>
        </w:rPr>
      </w:pPr>
    </w:p>
    <w:p w:rsidR="00600965" w:rsidRDefault="00C67D54" w:rsidP="00600965">
      <w:pPr>
        <w:pStyle w:val="ListParagraph"/>
        <w:ind w:left="0"/>
        <w:rPr>
          <w:rFonts w:cs="Arial"/>
          <w:szCs w:val="22"/>
        </w:rPr>
      </w:pPr>
      <w:r>
        <w:rPr>
          <w:rFonts w:cs="Arial"/>
          <w:noProof/>
          <w:szCs w:val="22"/>
        </w:rPr>
        <w:lastRenderedPageBreak/>
        <w:drawing>
          <wp:inline distT="0" distB="0" distL="0" distR="0">
            <wp:extent cx="5943600" cy="37147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00965" w:rsidRDefault="00600965" w:rsidP="00600965">
      <w:pPr>
        <w:pStyle w:val="ListParagraph"/>
        <w:ind w:left="0"/>
        <w:rPr>
          <w:rFonts w:cs="Arial"/>
          <w:szCs w:val="22"/>
        </w:rPr>
      </w:pPr>
    </w:p>
    <w:p w:rsidR="00600965" w:rsidRDefault="00600965" w:rsidP="001E0D9C">
      <w:pPr>
        <w:pStyle w:val="ListParagraph"/>
        <w:numPr>
          <w:ilvl w:val="1"/>
          <w:numId w:val="1"/>
        </w:numPr>
        <w:rPr>
          <w:rFonts w:cs="Arial"/>
          <w:szCs w:val="22"/>
        </w:rPr>
      </w:pPr>
      <w:r>
        <w:rPr>
          <w:rFonts w:cs="Arial"/>
          <w:szCs w:val="22"/>
        </w:rPr>
        <w:t>Click the execute button to run the script.</w:t>
      </w:r>
    </w:p>
    <w:p w:rsidR="00600965" w:rsidRDefault="00600965" w:rsidP="001E0D9C">
      <w:pPr>
        <w:pStyle w:val="ListParagraph"/>
        <w:numPr>
          <w:ilvl w:val="0"/>
          <w:numId w:val="1"/>
        </w:numPr>
        <w:rPr>
          <w:rFonts w:cs="Arial"/>
          <w:szCs w:val="22"/>
        </w:rPr>
      </w:pPr>
      <w:r>
        <w:rPr>
          <w:rFonts w:cs="Arial"/>
          <w:szCs w:val="22"/>
        </w:rPr>
        <w:t>Create the database user account that will be used by the website.</w:t>
      </w:r>
    </w:p>
    <w:p w:rsidR="00600965" w:rsidRDefault="00600965" w:rsidP="001E0D9C">
      <w:pPr>
        <w:numPr>
          <w:ilvl w:val="1"/>
          <w:numId w:val="1"/>
        </w:numPr>
        <w:rPr>
          <w:rFonts w:cs="Arial"/>
          <w:szCs w:val="22"/>
        </w:rPr>
      </w:pPr>
      <w:r>
        <w:rPr>
          <w:rFonts w:cs="Arial"/>
          <w:szCs w:val="22"/>
        </w:rPr>
        <w:t xml:space="preserve">In SQL Management Studio, open the </w:t>
      </w:r>
      <w:r w:rsidR="00C67D54">
        <w:rPr>
          <w:rFonts w:cs="Arial"/>
          <w:szCs w:val="22"/>
        </w:rPr>
        <w:t>ProfilesRNS</w:t>
      </w:r>
      <w:r>
        <w:rPr>
          <w:rFonts w:cs="Arial"/>
          <w:szCs w:val="22"/>
        </w:rPr>
        <w:t xml:space="preserve">_CreateAccount.sql file. </w:t>
      </w:r>
    </w:p>
    <w:p w:rsidR="00600965" w:rsidRPr="00A50A24" w:rsidRDefault="00600965" w:rsidP="001E0D9C">
      <w:pPr>
        <w:pStyle w:val="ListParagraph"/>
        <w:numPr>
          <w:ilvl w:val="1"/>
          <w:numId w:val="1"/>
        </w:numPr>
        <w:rPr>
          <w:rFonts w:cs="Arial"/>
          <w:szCs w:val="22"/>
        </w:rPr>
      </w:pPr>
      <w:r>
        <w:rPr>
          <w:rFonts w:cs="Arial"/>
          <w:szCs w:val="22"/>
        </w:rPr>
        <w:t xml:space="preserve">Select the </w:t>
      </w:r>
      <w:r w:rsidR="00EC3763">
        <w:rPr>
          <w:rFonts w:cs="Arial"/>
          <w:szCs w:val="22"/>
        </w:rPr>
        <w:t>ProfilesRNS</w:t>
      </w:r>
      <w:r w:rsidR="00142207">
        <w:rPr>
          <w:rFonts w:cs="Arial"/>
          <w:szCs w:val="22"/>
        </w:rPr>
        <w:t xml:space="preserve"> </w:t>
      </w:r>
      <w:r>
        <w:rPr>
          <w:rFonts w:cs="Arial"/>
          <w:szCs w:val="22"/>
        </w:rPr>
        <w:t>database.</w:t>
      </w:r>
    </w:p>
    <w:p w:rsidR="00600965" w:rsidRDefault="00600965" w:rsidP="001E0D9C">
      <w:pPr>
        <w:numPr>
          <w:ilvl w:val="1"/>
          <w:numId w:val="1"/>
        </w:numPr>
        <w:rPr>
          <w:rFonts w:cs="Arial"/>
          <w:szCs w:val="22"/>
        </w:rPr>
      </w:pPr>
      <w:r>
        <w:rPr>
          <w:rFonts w:cs="Arial"/>
          <w:szCs w:val="22"/>
        </w:rPr>
        <w:t>Click the execute button to run the script.</w:t>
      </w:r>
    </w:p>
    <w:p w:rsidR="00D4366B" w:rsidRPr="00600CF3" w:rsidRDefault="00FE7AF2" w:rsidP="001E0D9C">
      <w:pPr>
        <w:numPr>
          <w:ilvl w:val="0"/>
          <w:numId w:val="1"/>
        </w:numPr>
        <w:rPr>
          <w:rFonts w:cs="Arial"/>
          <w:szCs w:val="22"/>
        </w:rPr>
      </w:pPr>
      <w:r>
        <w:rPr>
          <w:rFonts w:cs="Arial"/>
          <w:szCs w:val="22"/>
        </w:rPr>
        <w:t>Import ontology data.</w:t>
      </w:r>
    </w:p>
    <w:p w:rsidR="00116CE1" w:rsidRDefault="00087D07" w:rsidP="00FE7AF2">
      <w:pPr>
        <w:numPr>
          <w:ilvl w:val="1"/>
          <w:numId w:val="1"/>
        </w:numPr>
        <w:rPr>
          <w:rFonts w:cs="Arial"/>
          <w:szCs w:val="22"/>
        </w:rPr>
      </w:pPr>
      <w:r>
        <w:rPr>
          <w:rFonts w:cs="Arial"/>
          <w:szCs w:val="22"/>
        </w:rPr>
        <w:t>I</w:t>
      </w:r>
      <w:r w:rsidR="00116CE1">
        <w:rPr>
          <w:rFonts w:cs="Arial"/>
          <w:szCs w:val="22"/>
        </w:rPr>
        <w:t xml:space="preserve">n SQL Management Studio, open the </w:t>
      </w:r>
      <w:r w:rsidR="00C67D54">
        <w:rPr>
          <w:rFonts w:cs="Arial"/>
          <w:szCs w:val="22"/>
        </w:rPr>
        <w:t>ProfilesRNS</w:t>
      </w:r>
      <w:r w:rsidR="00E36A20" w:rsidRPr="00E36A20">
        <w:rPr>
          <w:rFonts w:cs="Arial"/>
          <w:szCs w:val="22"/>
        </w:rPr>
        <w:t xml:space="preserve">_DataLoad_Part1.sql </w:t>
      </w:r>
      <w:r w:rsidR="00116CE1">
        <w:rPr>
          <w:rFonts w:cs="Arial"/>
          <w:szCs w:val="22"/>
        </w:rPr>
        <w:t>file.</w:t>
      </w:r>
    </w:p>
    <w:p w:rsidR="00DD2221" w:rsidRPr="00E36A20" w:rsidRDefault="00DD2221" w:rsidP="00FE7AF2">
      <w:pPr>
        <w:numPr>
          <w:ilvl w:val="1"/>
          <w:numId w:val="1"/>
        </w:numPr>
        <w:rPr>
          <w:rFonts w:cs="Arial"/>
          <w:szCs w:val="22"/>
        </w:rPr>
      </w:pPr>
      <w:r w:rsidRPr="00E36A20">
        <w:rPr>
          <w:rFonts w:cs="Arial"/>
          <w:szCs w:val="22"/>
        </w:rPr>
        <w:t xml:space="preserve">The script </w:t>
      </w:r>
      <w:r w:rsidR="00E36A20" w:rsidRPr="00E36A20">
        <w:rPr>
          <w:rFonts w:cs="Arial"/>
          <w:szCs w:val="22"/>
        </w:rPr>
        <w:t>contains several steps which are to be executed manually, in sequence. In step</w:t>
      </w:r>
      <w:r w:rsidRPr="00E36A20">
        <w:rPr>
          <w:rFonts w:cs="Arial"/>
          <w:szCs w:val="22"/>
        </w:rPr>
        <w:t xml:space="preserve"> 1</w:t>
      </w:r>
      <w:r w:rsidR="00E36A20" w:rsidRPr="00E36A20">
        <w:rPr>
          <w:rFonts w:cs="Arial"/>
          <w:szCs w:val="22"/>
        </w:rPr>
        <w:t xml:space="preserve">, </w:t>
      </w:r>
      <w:r w:rsidRPr="00E36A20">
        <w:rPr>
          <w:rFonts w:cs="Arial"/>
          <w:szCs w:val="22"/>
        </w:rPr>
        <w:t xml:space="preserve">it </w:t>
      </w:r>
      <w:r w:rsidR="00116CE1" w:rsidRPr="00E36A20">
        <w:rPr>
          <w:rFonts w:cs="Arial"/>
          <w:szCs w:val="22"/>
        </w:rPr>
        <w:t xml:space="preserve">references </w:t>
      </w:r>
      <w:r w:rsidR="00C70C68">
        <w:rPr>
          <w:rFonts w:cs="Arial"/>
          <w:szCs w:val="22"/>
        </w:rPr>
        <w:t>six</w:t>
      </w:r>
      <w:r w:rsidR="00116CE1" w:rsidRPr="00E36A20">
        <w:rPr>
          <w:rFonts w:cs="Arial"/>
          <w:szCs w:val="22"/>
        </w:rPr>
        <w:t xml:space="preserve"> data files (InstallData.xml, VIVO_1.</w:t>
      </w:r>
      <w:r w:rsidR="00A211CA">
        <w:rPr>
          <w:rFonts w:cs="Arial"/>
          <w:szCs w:val="22"/>
        </w:rPr>
        <w:t>4</w:t>
      </w:r>
      <w:r w:rsidR="008B6C9E">
        <w:rPr>
          <w:rFonts w:cs="Arial"/>
          <w:szCs w:val="22"/>
        </w:rPr>
        <w:t>.owl, PRNS_1.1</w:t>
      </w:r>
      <w:r w:rsidR="00116CE1" w:rsidRPr="00E36A20">
        <w:rPr>
          <w:rFonts w:cs="Arial"/>
          <w:szCs w:val="22"/>
        </w:rPr>
        <w:t>.owl</w:t>
      </w:r>
      <w:r w:rsidR="00C70C68">
        <w:rPr>
          <w:rFonts w:cs="Arial"/>
          <w:szCs w:val="22"/>
        </w:rPr>
        <w:t>, SemGroups.xml,</w:t>
      </w:r>
      <w:r w:rsidR="00DA579C" w:rsidRPr="00E36A20">
        <w:rPr>
          <w:rFonts w:cs="Arial"/>
          <w:szCs w:val="22"/>
        </w:rPr>
        <w:t xml:space="preserve"> MeSH.xml</w:t>
      </w:r>
      <w:r w:rsidR="00C70C68">
        <w:rPr>
          <w:rFonts w:cs="Arial"/>
          <w:szCs w:val="22"/>
        </w:rPr>
        <w:t>, and ORNG_1.0.owl</w:t>
      </w:r>
      <w:r w:rsidR="00116CE1" w:rsidRPr="00E36A20">
        <w:rPr>
          <w:rFonts w:cs="Arial"/>
          <w:szCs w:val="22"/>
        </w:rPr>
        <w:t>).</w:t>
      </w:r>
      <w:r w:rsidR="00DA579C" w:rsidRPr="00E36A20">
        <w:rPr>
          <w:rFonts w:cs="Arial"/>
          <w:szCs w:val="22"/>
        </w:rPr>
        <w:t xml:space="preserve"> These files are located in the “Database/Data” folder of the install package.</w:t>
      </w:r>
      <w:r w:rsidR="003E059B" w:rsidRPr="00E36A20">
        <w:rPr>
          <w:rFonts w:cs="Arial"/>
          <w:szCs w:val="22"/>
        </w:rPr>
        <w:t xml:space="preserve"> </w:t>
      </w:r>
      <w:r w:rsidR="00DA579C" w:rsidRPr="00E36A20">
        <w:rPr>
          <w:rFonts w:cs="Arial"/>
          <w:szCs w:val="22"/>
          <w:u w:val="single"/>
        </w:rPr>
        <w:t>They must be copied to a location on the</w:t>
      </w:r>
      <w:r w:rsidR="00116CE1" w:rsidRPr="00E36A20">
        <w:rPr>
          <w:rFonts w:cs="Arial"/>
          <w:szCs w:val="22"/>
          <w:u w:val="single"/>
        </w:rPr>
        <w:t xml:space="preserve"> actual database server, not a separate computer that you are using to connect to the database</w:t>
      </w:r>
      <w:r w:rsidR="00116CE1" w:rsidRPr="00E36A20">
        <w:rPr>
          <w:rFonts w:cs="Arial"/>
          <w:szCs w:val="22"/>
        </w:rPr>
        <w:t xml:space="preserve">. Edit the paths to match the location where you placed these files on the database server. [The script will automatically load the data from these files into the database. If you do not have direct access to the database server, you will need to import the data </w:t>
      </w:r>
      <w:r w:rsidR="00DA579C" w:rsidRPr="00E36A20">
        <w:rPr>
          <w:rFonts w:cs="Arial"/>
          <w:szCs w:val="22"/>
        </w:rPr>
        <w:t xml:space="preserve">some other way, such as </w:t>
      </w:r>
      <w:r w:rsidR="00116CE1" w:rsidRPr="00E36A20">
        <w:rPr>
          <w:rFonts w:cs="Arial"/>
          <w:szCs w:val="22"/>
        </w:rPr>
        <w:t>manually by copying the data from the files into SQL Management Studio and creating an INSERT statement to place the data into the proper tables.]</w:t>
      </w:r>
      <w:r w:rsidR="00E36A20" w:rsidRPr="00E36A20">
        <w:rPr>
          <w:rFonts w:cs="Arial"/>
          <w:szCs w:val="22"/>
        </w:rPr>
        <w:t xml:space="preserve">. After the files are loaded, </w:t>
      </w:r>
      <w:r w:rsidR="00E36A20">
        <w:rPr>
          <w:rFonts w:cs="Arial"/>
          <w:szCs w:val="22"/>
        </w:rPr>
        <w:t>th</w:t>
      </w:r>
      <w:r w:rsidR="007113ED">
        <w:rPr>
          <w:rFonts w:cs="Arial"/>
          <w:szCs w:val="22"/>
        </w:rPr>
        <w:t>e script updates a value</w:t>
      </w:r>
      <w:r w:rsidRPr="00E36A20">
        <w:rPr>
          <w:rFonts w:cs="Arial"/>
          <w:szCs w:val="22"/>
        </w:rPr>
        <w:t xml:space="preserve"> in the [</w:t>
      </w:r>
      <w:r w:rsidR="00C1002F">
        <w:rPr>
          <w:rFonts w:cs="Arial"/>
          <w:szCs w:val="22"/>
        </w:rPr>
        <w:t>Framework].[</w:t>
      </w:r>
      <w:r w:rsidR="007113ED">
        <w:rPr>
          <w:rFonts w:cs="Arial"/>
          <w:szCs w:val="22"/>
        </w:rPr>
        <w:t>Pa</w:t>
      </w:r>
      <w:r w:rsidR="00C1002F">
        <w:rPr>
          <w:rFonts w:cs="Arial"/>
          <w:szCs w:val="22"/>
        </w:rPr>
        <w:t>rameter</w:t>
      </w:r>
      <w:r w:rsidR="007113ED">
        <w:rPr>
          <w:rFonts w:cs="Arial"/>
          <w:szCs w:val="22"/>
        </w:rPr>
        <w:t>] table called basePath</w:t>
      </w:r>
      <w:r w:rsidRPr="00E36A20">
        <w:rPr>
          <w:rFonts w:cs="Arial"/>
          <w:szCs w:val="22"/>
        </w:rPr>
        <w:t xml:space="preserve">. By default, it </w:t>
      </w:r>
      <w:r w:rsidR="003E059B" w:rsidRPr="00E36A20">
        <w:rPr>
          <w:rFonts w:cs="Arial"/>
          <w:szCs w:val="22"/>
        </w:rPr>
        <w:t>assumes you are placing the website at</w:t>
      </w:r>
      <w:r w:rsidRPr="00E36A20">
        <w:rPr>
          <w:rFonts w:cs="Arial"/>
          <w:szCs w:val="22"/>
        </w:rPr>
        <w:t xml:space="preserve"> “</w:t>
      </w:r>
      <w:r w:rsidR="003E059B" w:rsidRPr="00E36A20">
        <w:rPr>
          <w:rFonts w:cs="Arial"/>
          <w:szCs w:val="22"/>
        </w:rPr>
        <w:t>http://</w:t>
      </w:r>
      <w:r w:rsidRPr="00E36A20">
        <w:rPr>
          <w:rFonts w:cs="Arial"/>
          <w:szCs w:val="22"/>
        </w:rPr>
        <w:t>localhost</w:t>
      </w:r>
      <w:r w:rsidR="003E059B" w:rsidRPr="00E36A20">
        <w:rPr>
          <w:rFonts w:cs="Arial"/>
          <w:szCs w:val="22"/>
        </w:rPr>
        <w:t>/profiles</w:t>
      </w:r>
      <w:r w:rsidRPr="00E36A20">
        <w:rPr>
          <w:rFonts w:cs="Arial"/>
          <w:szCs w:val="22"/>
        </w:rPr>
        <w:t>”</w:t>
      </w:r>
      <w:r w:rsidR="003E059B" w:rsidRPr="00E36A20">
        <w:rPr>
          <w:rFonts w:cs="Arial"/>
          <w:szCs w:val="22"/>
        </w:rPr>
        <w:t xml:space="preserve">. </w:t>
      </w:r>
      <w:r w:rsidR="0073283E" w:rsidRPr="00E36A20">
        <w:rPr>
          <w:rFonts w:cs="Arial"/>
          <w:szCs w:val="22"/>
        </w:rPr>
        <w:t>Change this value if needed</w:t>
      </w:r>
      <w:r w:rsidR="0031247C" w:rsidRPr="00E36A20">
        <w:rPr>
          <w:rFonts w:cs="Arial"/>
          <w:szCs w:val="22"/>
        </w:rPr>
        <w:t xml:space="preserve">. Note that basePath should </w:t>
      </w:r>
      <w:r w:rsidR="0031247C" w:rsidRPr="00E36A20">
        <w:rPr>
          <w:rFonts w:cs="Arial"/>
          <w:szCs w:val="22"/>
          <w:u w:val="single"/>
        </w:rPr>
        <w:t>not</w:t>
      </w:r>
      <w:r w:rsidR="0031247C" w:rsidRPr="00E36A20">
        <w:rPr>
          <w:rFonts w:cs="Arial"/>
          <w:szCs w:val="22"/>
        </w:rPr>
        <w:t xml:space="preserve"> end with a “/”</w:t>
      </w:r>
      <w:r w:rsidR="00F325C9" w:rsidRPr="00E36A20">
        <w:rPr>
          <w:rFonts w:cs="Arial"/>
          <w:szCs w:val="22"/>
        </w:rPr>
        <w:t>.</w:t>
      </w:r>
    </w:p>
    <w:p w:rsidR="00A361DB" w:rsidRDefault="00A361DB" w:rsidP="00FE7AF2">
      <w:pPr>
        <w:numPr>
          <w:ilvl w:val="1"/>
          <w:numId w:val="1"/>
        </w:numPr>
        <w:rPr>
          <w:rFonts w:cs="Arial"/>
          <w:szCs w:val="22"/>
        </w:rPr>
      </w:pPr>
      <w:r>
        <w:rPr>
          <w:rFonts w:cs="Arial"/>
          <w:szCs w:val="22"/>
        </w:rPr>
        <w:lastRenderedPageBreak/>
        <w:t>Click the execute button to run the script. It might take several minutes to process all the files.</w:t>
      </w:r>
    </w:p>
    <w:p w:rsidR="00087D07" w:rsidRPr="00D53A52" w:rsidRDefault="00E72AC6" w:rsidP="00D53A52">
      <w:pPr>
        <w:numPr>
          <w:ilvl w:val="1"/>
          <w:numId w:val="1"/>
        </w:numPr>
      </w:pPr>
      <w:r w:rsidRPr="00D53A52">
        <w:rPr>
          <w:rFonts w:cs="Arial"/>
          <w:szCs w:val="22"/>
        </w:rPr>
        <w:t xml:space="preserve">In the </w:t>
      </w:r>
      <w:r w:rsidR="005F3A8A" w:rsidRPr="00D53A52">
        <w:rPr>
          <w:rFonts w:cs="Arial"/>
          <w:szCs w:val="22"/>
        </w:rPr>
        <w:t xml:space="preserve">[Framework.].[Parameter] </w:t>
      </w:r>
      <w:r w:rsidRPr="00D53A52">
        <w:rPr>
          <w:rFonts w:cs="Arial"/>
          <w:szCs w:val="22"/>
        </w:rPr>
        <w:t xml:space="preserve">table, change the value of the parameter </w:t>
      </w:r>
      <w:r w:rsidR="002D1E92" w:rsidRPr="00D53A52">
        <w:rPr>
          <w:rFonts w:cs="Arial"/>
          <w:szCs w:val="22"/>
        </w:rPr>
        <w:t>RC4</w:t>
      </w:r>
      <w:r w:rsidRPr="00D53A52">
        <w:rPr>
          <w:rFonts w:cs="Arial"/>
          <w:szCs w:val="22"/>
        </w:rPr>
        <w:t xml:space="preserve">EncryptionKey to some secret string. This is used for certain security features in Profiles. </w:t>
      </w:r>
    </w:p>
    <w:p w:rsidR="004E2130" w:rsidRDefault="00932B6D" w:rsidP="004E2130">
      <w:pPr>
        <w:pStyle w:val="Heading1"/>
      </w:pPr>
      <w:bookmarkStart w:id="8" w:name="_Toc426038548"/>
      <w:r>
        <w:lastRenderedPageBreak/>
        <w:t>Loading Person Data</w:t>
      </w:r>
      <w:bookmarkEnd w:id="8"/>
      <w:r>
        <w:t xml:space="preserve"> </w:t>
      </w:r>
    </w:p>
    <w:p w:rsidR="00932B6D" w:rsidRPr="00932B6D" w:rsidRDefault="0016564A" w:rsidP="00932B6D">
      <w:pPr>
        <w:rPr>
          <w:rFonts w:cs="Arial"/>
          <w:b/>
          <w:szCs w:val="22"/>
        </w:rPr>
      </w:pPr>
      <w:r>
        <w:rPr>
          <w:rFonts w:cs="Arial"/>
          <w:b/>
          <w:szCs w:val="22"/>
        </w:rPr>
        <w:t xml:space="preserve">Follow the instructions in this section only if you are installing </w:t>
      </w:r>
      <w:r w:rsidR="00CD1DBA">
        <w:rPr>
          <w:rFonts w:cs="Arial"/>
          <w:b/>
          <w:szCs w:val="22"/>
        </w:rPr>
        <w:t>a n</w:t>
      </w:r>
      <w:r w:rsidR="00EC3B33">
        <w:rPr>
          <w:rFonts w:cs="Arial"/>
          <w:b/>
          <w:szCs w:val="22"/>
        </w:rPr>
        <w:t>ew instance of Profiles RNS 2.</w:t>
      </w:r>
      <w:r w:rsidR="008F3B4D">
        <w:rPr>
          <w:rFonts w:cs="Arial"/>
          <w:b/>
          <w:szCs w:val="22"/>
        </w:rPr>
        <w:t>7</w:t>
      </w:r>
      <w:r w:rsidR="0063569F">
        <w:rPr>
          <w:rFonts w:cs="Arial"/>
          <w:b/>
          <w:szCs w:val="22"/>
        </w:rPr>
        <w:t>.0</w:t>
      </w:r>
      <w:r w:rsidR="00CD1DBA">
        <w:rPr>
          <w:rFonts w:cs="Arial"/>
          <w:b/>
          <w:szCs w:val="22"/>
        </w:rPr>
        <w:t xml:space="preserve">. Skip this section if you are </w:t>
      </w:r>
      <w:r w:rsidR="00932B6D">
        <w:rPr>
          <w:rFonts w:cs="Arial"/>
          <w:b/>
          <w:szCs w:val="22"/>
        </w:rPr>
        <w:t xml:space="preserve">upgrading from an existing Profiles RNS </w:t>
      </w:r>
      <w:r w:rsidR="00670E08">
        <w:rPr>
          <w:rFonts w:cs="Arial"/>
          <w:b/>
          <w:szCs w:val="22"/>
        </w:rPr>
        <w:t>database</w:t>
      </w:r>
      <w:r w:rsidR="00932B6D" w:rsidRPr="00932B6D">
        <w:rPr>
          <w:rFonts w:cs="Arial"/>
          <w:b/>
          <w:szCs w:val="22"/>
        </w:rPr>
        <w:t>.</w:t>
      </w:r>
    </w:p>
    <w:p w:rsidR="00101253" w:rsidRDefault="00101253" w:rsidP="00932B6D">
      <w:pPr>
        <w:rPr>
          <w:rFonts w:cs="Arial"/>
          <w:szCs w:val="22"/>
        </w:rPr>
      </w:pPr>
      <w:r>
        <w:rPr>
          <w:rFonts w:cs="Arial"/>
          <w:szCs w:val="22"/>
        </w:rPr>
        <w:t xml:space="preserve">There are </w:t>
      </w:r>
      <w:r w:rsidR="00CF2043">
        <w:rPr>
          <w:rFonts w:cs="Arial"/>
          <w:szCs w:val="22"/>
        </w:rPr>
        <w:t>five</w:t>
      </w:r>
      <w:r>
        <w:rPr>
          <w:rFonts w:cs="Arial"/>
          <w:szCs w:val="22"/>
        </w:rPr>
        <w:t xml:space="preserve"> parts to loading person and related data into Profiles RNS: </w:t>
      </w:r>
      <w:r w:rsidR="00CF2043">
        <w:rPr>
          <w:rFonts w:cs="Arial"/>
          <w:szCs w:val="22"/>
        </w:rPr>
        <w:t xml:space="preserve">(1) importing SSIS packages into the SQL Server msdb database, </w:t>
      </w:r>
      <w:r>
        <w:rPr>
          <w:rFonts w:cs="Arial"/>
          <w:szCs w:val="22"/>
        </w:rPr>
        <w:t>(</w:t>
      </w:r>
      <w:r w:rsidR="00CF2043">
        <w:rPr>
          <w:rFonts w:cs="Arial"/>
          <w:szCs w:val="22"/>
        </w:rPr>
        <w:t>2</w:t>
      </w:r>
      <w:r>
        <w:rPr>
          <w:rFonts w:cs="Arial"/>
          <w:szCs w:val="22"/>
        </w:rPr>
        <w:t>) importing demographic data, (</w:t>
      </w:r>
      <w:r w:rsidR="00CF2043">
        <w:rPr>
          <w:rFonts w:cs="Arial"/>
          <w:szCs w:val="22"/>
        </w:rPr>
        <w:t>3</w:t>
      </w:r>
      <w:r>
        <w:rPr>
          <w:rFonts w:cs="Arial"/>
          <w:szCs w:val="22"/>
        </w:rPr>
        <w:t>) running geocoding, (</w:t>
      </w:r>
      <w:r w:rsidR="00CF2043">
        <w:rPr>
          <w:rFonts w:cs="Arial"/>
          <w:szCs w:val="22"/>
        </w:rPr>
        <w:t>4</w:t>
      </w:r>
      <w:r>
        <w:rPr>
          <w:rFonts w:cs="Arial"/>
          <w:szCs w:val="22"/>
        </w:rPr>
        <w:t>) obtaining publications, and (</w:t>
      </w:r>
      <w:r w:rsidR="00CF2043">
        <w:rPr>
          <w:rFonts w:cs="Arial"/>
          <w:szCs w:val="22"/>
        </w:rPr>
        <w:t>5</w:t>
      </w:r>
      <w:r>
        <w:rPr>
          <w:rFonts w:cs="Arial"/>
          <w:szCs w:val="22"/>
        </w:rPr>
        <w:t xml:space="preserve">) running </w:t>
      </w:r>
      <w:r w:rsidR="00FE515D">
        <w:rPr>
          <w:rFonts w:cs="Arial"/>
          <w:szCs w:val="22"/>
        </w:rPr>
        <w:t xml:space="preserve">scheduled </w:t>
      </w:r>
      <w:r>
        <w:rPr>
          <w:rFonts w:cs="Arial"/>
          <w:szCs w:val="22"/>
        </w:rPr>
        <w:t>database jobs</w:t>
      </w:r>
      <w:r w:rsidR="00A211CA">
        <w:rPr>
          <w:rFonts w:cs="Arial"/>
          <w:szCs w:val="22"/>
        </w:rPr>
        <w:t>. Each part is described below.</w:t>
      </w:r>
    </w:p>
    <w:p w:rsidR="00CF2043" w:rsidRPr="00101253" w:rsidRDefault="00CF2043" w:rsidP="00D749B7">
      <w:pPr>
        <w:pStyle w:val="Heading2"/>
      </w:pPr>
      <w:bookmarkStart w:id="9" w:name="_Toc426038549"/>
      <w:r>
        <w:t xml:space="preserve">Loading Person Data: </w:t>
      </w:r>
      <w:r w:rsidRPr="00101253">
        <w:t xml:space="preserve">Part 1 – Importing </w:t>
      </w:r>
      <w:r>
        <w:t>SSIS Packages into SQL Server msdb Database</w:t>
      </w:r>
      <w:bookmarkEnd w:id="9"/>
    </w:p>
    <w:p w:rsidR="006564C0" w:rsidRPr="006564C0" w:rsidRDefault="006564C0" w:rsidP="00BC5AC6">
      <w:pPr>
        <w:pStyle w:val="ListParagraph"/>
        <w:numPr>
          <w:ilvl w:val="0"/>
          <w:numId w:val="12"/>
        </w:numPr>
        <w:spacing w:before="120"/>
        <w:rPr>
          <w:rFonts w:cs="Arial"/>
          <w:szCs w:val="22"/>
        </w:rPr>
      </w:pPr>
      <w:r w:rsidRPr="006564C0">
        <w:rPr>
          <w:rFonts w:cs="Arial"/>
          <w:szCs w:val="22"/>
        </w:rPr>
        <w:t xml:space="preserve"> Before you can import SSIS packages into the SQL Server msdb database, you need to connect to your SQL Server Integration Services from Microsoft SQL Server Management Studio. </w:t>
      </w:r>
    </w:p>
    <w:p w:rsidR="006564C0" w:rsidRDefault="006564C0" w:rsidP="00BC5AC6">
      <w:pPr>
        <w:numPr>
          <w:ilvl w:val="1"/>
          <w:numId w:val="1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6564C0" w:rsidRPr="00430948" w:rsidRDefault="006564C0" w:rsidP="00BC5AC6">
      <w:pPr>
        <w:numPr>
          <w:ilvl w:val="1"/>
          <w:numId w:val="12"/>
        </w:numPr>
        <w:spacing w:before="120"/>
        <w:rPr>
          <w:rFonts w:cs="Arial"/>
          <w:szCs w:val="22"/>
        </w:rPr>
      </w:pPr>
      <w:r>
        <w:rPr>
          <w:rFonts w:cs="Arial"/>
          <w:szCs w:val="22"/>
        </w:rPr>
        <w:t xml:space="preserve">Pick </w:t>
      </w:r>
      <w:r w:rsidRPr="006A520E">
        <w:rPr>
          <w:rFonts w:cs="Arial"/>
          <w:b/>
          <w:szCs w:val="22"/>
        </w:rPr>
        <w:t>Integration Services…</w:t>
      </w:r>
    </w:p>
    <w:p w:rsidR="006564C0" w:rsidRPr="00430948" w:rsidRDefault="006564C0" w:rsidP="006564C0">
      <w:pPr>
        <w:spacing w:before="120"/>
        <w:ind w:left="1440"/>
        <w:rPr>
          <w:rFonts w:cs="Arial"/>
          <w:szCs w:val="22"/>
        </w:rPr>
      </w:pPr>
      <w:r>
        <w:rPr>
          <w:rFonts w:cs="Arial"/>
          <w:szCs w:val="22"/>
        </w:rPr>
        <w:t>You will notice an Integration Services node added to the left panel.</w:t>
      </w:r>
    </w:p>
    <w:p w:rsidR="006564C0" w:rsidRPr="00B124EF" w:rsidRDefault="006564C0" w:rsidP="006564C0">
      <w:pPr>
        <w:rPr>
          <w:rFonts w:cs="Arial"/>
          <w:szCs w:val="22"/>
        </w:rPr>
      </w:pPr>
      <w:r>
        <w:rPr>
          <w:rFonts w:cs="Arial"/>
          <w:noProof/>
          <w:szCs w:val="22"/>
        </w:rPr>
        <w:drawing>
          <wp:inline distT="0" distB="0" distL="0" distR="0">
            <wp:extent cx="5943600" cy="371475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Default="006564C0" w:rsidP="00BC5AC6">
      <w:pPr>
        <w:numPr>
          <w:ilvl w:val="1"/>
          <w:numId w:val="12"/>
        </w:numPr>
        <w:spacing w:before="120"/>
        <w:rPr>
          <w:rFonts w:cs="Arial"/>
          <w:szCs w:val="22"/>
        </w:rPr>
      </w:pPr>
      <w:r>
        <w:rPr>
          <w:rFonts w:cs="Arial"/>
          <w:szCs w:val="22"/>
        </w:rPr>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6564C0" w:rsidRDefault="006564C0" w:rsidP="00BC5AC6">
      <w:pPr>
        <w:numPr>
          <w:ilvl w:val="1"/>
          <w:numId w:val="1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6564C0" w:rsidRDefault="006564C0" w:rsidP="00BC5AC6">
      <w:pPr>
        <w:numPr>
          <w:ilvl w:val="2"/>
          <w:numId w:val="1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6564C0" w:rsidRDefault="006564C0" w:rsidP="00BC5AC6">
      <w:pPr>
        <w:numPr>
          <w:ilvl w:val="2"/>
          <w:numId w:val="12"/>
        </w:numPr>
        <w:spacing w:before="120"/>
        <w:rPr>
          <w:rFonts w:cs="Arial"/>
          <w:szCs w:val="22"/>
        </w:rPr>
      </w:pPr>
      <w:r>
        <w:rPr>
          <w:rFonts w:cs="Arial"/>
          <w:szCs w:val="22"/>
        </w:rPr>
        <w:lastRenderedPageBreak/>
        <w:t>Navigate and choose a package from your filesystem to install</w:t>
      </w:r>
    </w:p>
    <w:p w:rsidR="006564C0" w:rsidRDefault="006564C0" w:rsidP="00BC5AC6">
      <w:pPr>
        <w:numPr>
          <w:ilvl w:val="2"/>
          <w:numId w:val="1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6564C0" w:rsidRPr="006564C0" w:rsidRDefault="006564C0" w:rsidP="00BC5AC6">
      <w:pPr>
        <w:numPr>
          <w:ilvl w:val="2"/>
          <w:numId w:val="12"/>
        </w:numPr>
        <w:spacing w:before="120"/>
        <w:rPr>
          <w:rFonts w:cs="Arial"/>
          <w:szCs w:val="22"/>
        </w:rPr>
      </w:pPr>
      <w:r w:rsidRPr="0021215B">
        <w:rPr>
          <w:rFonts w:cs="Arial"/>
          <w:szCs w:val="22"/>
        </w:rPr>
        <w:t xml:space="preserve">Click </w:t>
      </w:r>
      <w:r w:rsidRPr="0021215B">
        <w:rPr>
          <w:rFonts w:cs="Arial"/>
          <w:b/>
          <w:szCs w:val="22"/>
        </w:rPr>
        <w:t>Ok</w:t>
      </w:r>
      <w:r w:rsidRPr="0021215B">
        <w:rPr>
          <w:rFonts w:cs="Arial"/>
          <w:szCs w:val="22"/>
        </w:rPr>
        <w:t xml:space="preserve"> to install </w:t>
      </w:r>
    </w:p>
    <w:p w:rsidR="006564C0" w:rsidRDefault="006564C0" w:rsidP="006564C0">
      <w:pPr>
        <w:spacing w:before="120"/>
        <w:ind w:left="1440"/>
        <w:rPr>
          <w:rFonts w:cs="Arial"/>
          <w:szCs w:val="22"/>
        </w:rPr>
      </w:pPr>
      <w:r>
        <w:rPr>
          <w:rFonts w:cs="Arial"/>
          <w:szCs w:val="22"/>
        </w:rPr>
        <w:t>You can use this procedure to install the following three packages. Note that there are different versions of these p</w:t>
      </w:r>
      <w:r w:rsidR="008B6C9E">
        <w:rPr>
          <w:rFonts w:cs="Arial"/>
          <w:szCs w:val="22"/>
        </w:rPr>
        <w:t xml:space="preserve">ackages for </w:t>
      </w:r>
      <w:r>
        <w:rPr>
          <w:rFonts w:cs="Arial"/>
          <w:szCs w:val="22"/>
        </w:rPr>
        <w:t>SQL Server 2008</w:t>
      </w:r>
      <w:r w:rsidR="008F3B4D">
        <w:rPr>
          <w:rFonts w:cs="Arial"/>
          <w:szCs w:val="22"/>
        </w:rPr>
        <w:t>,</w:t>
      </w:r>
      <w:r w:rsidR="008B6C9E">
        <w:rPr>
          <w:rFonts w:cs="Arial"/>
          <w:szCs w:val="22"/>
        </w:rPr>
        <w:t xml:space="preserve"> SQL Server 2012</w:t>
      </w:r>
      <w:r w:rsidR="008F3B4D">
        <w:rPr>
          <w:rFonts w:cs="Arial"/>
          <w:szCs w:val="22"/>
        </w:rPr>
        <w:t xml:space="preserve"> and SQL Server 2014.</w:t>
      </w:r>
      <w:r>
        <w:rPr>
          <w:rFonts w:cs="Arial"/>
          <w:szCs w:val="22"/>
        </w:rPr>
        <w:t xml:space="preserve"> The</w:t>
      </w:r>
      <w:r w:rsidR="008B6C9E">
        <w:rPr>
          <w:rFonts w:cs="Arial"/>
          <w:szCs w:val="22"/>
        </w:rPr>
        <w:t xml:space="preserve">se </w:t>
      </w:r>
      <w:r>
        <w:rPr>
          <w:rFonts w:cs="Arial"/>
          <w:szCs w:val="22"/>
        </w:rPr>
        <w:t xml:space="preserve">packages </w:t>
      </w:r>
      <w:r w:rsidR="008B6C9E">
        <w:rPr>
          <w:rFonts w:cs="Arial"/>
          <w:szCs w:val="22"/>
        </w:rPr>
        <w:t>are located in the SQL</w:t>
      </w:r>
      <w:r w:rsidR="008F3B4D">
        <w:rPr>
          <w:rFonts w:cs="Arial"/>
          <w:szCs w:val="22"/>
        </w:rPr>
        <w:t>2008</w:t>
      </w:r>
      <w:r>
        <w:rPr>
          <w:rFonts w:cs="Arial"/>
          <w:szCs w:val="22"/>
        </w:rPr>
        <w:t xml:space="preserve">, </w:t>
      </w:r>
      <w:r w:rsidR="008B6C9E">
        <w:rPr>
          <w:rFonts w:cs="Arial"/>
          <w:szCs w:val="22"/>
        </w:rPr>
        <w:t>SQL</w:t>
      </w:r>
      <w:r w:rsidR="008F3B4D">
        <w:rPr>
          <w:rFonts w:cs="Arial"/>
          <w:szCs w:val="22"/>
        </w:rPr>
        <w:t>2012 and SQL2014</w:t>
      </w:r>
      <w:r w:rsidR="008B6C9E">
        <w:rPr>
          <w:rFonts w:cs="Arial"/>
          <w:szCs w:val="22"/>
        </w:rPr>
        <w:t xml:space="preserve"> folders respectfully</w:t>
      </w:r>
      <w:r>
        <w:rPr>
          <w:rFonts w:cs="Arial"/>
          <w:szCs w:val="22"/>
        </w:rPr>
        <w:t>.</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PubMedDisambiguation_GetPubs.dtsx</w:t>
      </w:r>
    </w:p>
    <w:p w:rsidR="006564C0" w:rsidRPr="00794E51" w:rsidRDefault="006564C0" w:rsidP="00BC5AC6">
      <w:pPr>
        <w:numPr>
          <w:ilvl w:val="0"/>
          <w:numId w:val="11"/>
        </w:numPr>
        <w:spacing w:before="120"/>
        <w:rPr>
          <w:rFonts w:cs="Arial"/>
          <w:szCs w:val="22"/>
        </w:rPr>
      </w:pPr>
      <w:r w:rsidRPr="00794E51">
        <w:rPr>
          <w:rFonts w:cs="Arial"/>
          <w:szCs w:val="22"/>
        </w:rPr>
        <w:t>PubMedDisambiguation_GetPubMEDXML.dtsx</w:t>
      </w:r>
    </w:p>
    <w:p w:rsidR="006564C0" w:rsidRPr="00794E51" w:rsidRDefault="006564C0" w:rsidP="00BC5AC6">
      <w:pPr>
        <w:numPr>
          <w:ilvl w:val="0"/>
          <w:numId w:val="11"/>
        </w:numPr>
        <w:spacing w:before="120"/>
        <w:rPr>
          <w:rFonts w:cs="Arial"/>
          <w:szCs w:val="22"/>
        </w:rPr>
      </w:pPr>
      <w:r w:rsidRPr="00794E51">
        <w:rPr>
          <w:rFonts w:cs="Arial"/>
          <w:szCs w:val="22"/>
        </w:rPr>
        <w:t>ProfilesGeoCode.dtsx</w:t>
      </w:r>
    </w:p>
    <w:p w:rsidR="006564C0" w:rsidRDefault="006564C0" w:rsidP="006564C0">
      <w:pPr>
        <w:spacing w:before="120"/>
        <w:ind w:left="1440"/>
        <w:rPr>
          <w:rFonts w:cs="Arial"/>
          <w:szCs w:val="22"/>
        </w:rPr>
      </w:pPr>
      <w:r>
        <w:rPr>
          <w:rFonts w:cs="Arial"/>
          <w:szCs w:val="22"/>
        </w:rPr>
        <w:t>Successfully installed packages will be displayed under MSDB node as the following:</w:t>
      </w:r>
    </w:p>
    <w:p w:rsidR="006564C0" w:rsidRDefault="006564C0" w:rsidP="006564C0">
      <w:pPr>
        <w:spacing w:before="120"/>
        <w:ind w:left="1440"/>
        <w:rPr>
          <w:rFonts w:cs="Arial"/>
          <w:szCs w:val="22"/>
        </w:rPr>
      </w:pPr>
      <w:r>
        <w:rPr>
          <w:rFonts w:cs="Arial"/>
          <w:noProof/>
          <w:szCs w:val="22"/>
        </w:rPr>
        <w:drawing>
          <wp:inline distT="0" distB="0" distL="0" distR="0">
            <wp:extent cx="4705350" cy="413385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05350" cy="4133850"/>
                    </a:xfrm>
                    <a:prstGeom prst="rect">
                      <a:avLst/>
                    </a:prstGeom>
                    <a:noFill/>
                    <a:ln w="9525">
                      <a:noFill/>
                      <a:miter lim="800000"/>
                      <a:headEnd/>
                      <a:tailEnd/>
                    </a:ln>
                  </pic:spPr>
                </pic:pic>
              </a:graphicData>
            </a:graphic>
          </wp:inline>
        </w:drawing>
      </w:r>
    </w:p>
    <w:p w:rsidR="006564C0" w:rsidRPr="00B124EF" w:rsidRDefault="006564C0" w:rsidP="006564C0">
      <w:pPr>
        <w:rPr>
          <w:rFonts w:cs="Arial"/>
          <w:szCs w:val="22"/>
        </w:rPr>
      </w:pPr>
    </w:p>
    <w:p w:rsidR="006564C0" w:rsidRPr="00B124EF" w:rsidRDefault="006564C0" w:rsidP="00BC5AC6">
      <w:pPr>
        <w:numPr>
          <w:ilvl w:val="0"/>
          <w:numId w:val="12"/>
        </w:numPr>
        <w:contextualSpacing/>
        <w:rPr>
          <w:rFonts w:cs="Arial"/>
          <w:szCs w:val="22"/>
        </w:rPr>
      </w:pPr>
      <w:r w:rsidRPr="00B124EF">
        <w:rPr>
          <w:rFonts w:cs="Arial"/>
          <w:szCs w:val="22"/>
        </w:rPr>
        <w:t>The following scripts that create scheduled jobs need to be modified so that they work in your particular environment:</w:t>
      </w:r>
    </w:p>
    <w:p w:rsidR="00B73AC0" w:rsidRPr="00B124EF" w:rsidRDefault="00B73AC0" w:rsidP="00BC5AC6">
      <w:pPr>
        <w:numPr>
          <w:ilvl w:val="1"/>
          <w:numId w:val="12"/>
        </w:numPr>
        <w:contextualSpacing/>
        <w:rPr>
          <w:rFonts w:cs="Arial"/>
          <w:szCs w:val="22"/>
        </w:rPr>
      </w:pPr>
      <w:r w:rsidRPr="00B124EF">
        <w:rPr>
          <w:rFonts w:cs="Arial"/>
          <w:szCs w:val="22"/>
        </w:rPr>
        <w:t>ProfilesGeoCodeJob.sql</w:t>
      </w:r>
    </w:p>
    <w:p w:rsidR="006564C0" w:rsidRPr="00B124EF" w:rsidRDefault="006564C0" w:rsidP="00BC5AC6">
      <w:pPr>
        <w:numPr>
          <w:ilvl w:val="1"/>
          <w:numId w:val="12"/>
        </w:numPr>
        <w:contextualSpacing/>
        <w:rPr>
          <w:rFonts w:cs="Arial"/>
          <w:szCs w:val="22"/>
        </w:rPr>
      </w:pPr>
      <w:r w:rsidRPr="00B124EF">
        <w:rPr>
          <w:rFonts w:cs="Arial"/>
          <w:szCs w:val="22"/>
        </w:rPr>
        <w:t>PubMedDisambiguation_GetPubs.sql</w:t>
      </w:r>
    </w:p>
    <w:p w:rsidR="006564C0" w:rsidRDefault="006564C0" w:rsidP="00BC5AC6">
      <w:pPr>
        <w:numPr>
          <w:ilvl w:val="1"/>
          <w:numId w:val="12"/>
        </w:numPr>
        <w:contextualSpacing/>
        <w:rPr>
          <w:rFonts w:cs="Arial"/>
          <w:szCs w:val="22"/>
        </w:rPr>
      </w:pPr>
      <w:r w:rsidRPr="00B124EF">
        <w:rPr>
          <w:rFonts w:cs="Arial"/>
          <w:szCs w:val="22"/>
        </w:rPr>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lastRenderedPageBreak/>
        <w:t>@owner_login_name – the name of the sysadmin account created in step #4.</w:t>
      </w:r>
    </w:p>
    <w:p w:rsidR="006564C0" w:rsidRPr="00B124EF" w:rsidRDefault="006564C0" w:rsidP="001E0D9C">
      <w:pPr>
        <w:numPr>
          <w:ilvl w:val="1"/>
          <w:numId w:val="6"/>
        </w:numPr>
        <w:rPr>
          <w:rFonts w:cs="Arial"/>
          <w:szCs w:val="22"/>
        </w:rPr>
      </w:pPr>
      <w:r w:rsidRPr="00B124EF">
        <w:rPr>
          <w:rFonts w:eastAsia="Calibri" w:cs="Arial"/>
          <w:noProof/>
          <w:szCs w:val="22"/>
        </w:rPr>
        <w:t>@database_name – the name of the profiles database.</w:t>
      </w:r>
    </w:p>
    <w:p w:rsidR="006564C0" w:rsidRPr="00C7309B" w:rsidRDefault="006564C0" w:rsidP="001E0D9C">
      <w:pPr>
        <w:numPr>
          <w:ilvl w:val="1"/>
          <w:numId w:val="6"/>
        </w:numPr>
        <w:rPr>
          <w:rFonts w:cs="Arial"/>
          <w:szCs w:val="22"/>
        </w:rPr>
      </w:pPr>
      <w:r w:rsidRPr="00B124EF">
        <w:rPr>
          <w:rFonts w:eastAsia="Calibri" w:cs="Arial"/>
          <w:noProof/>
          <w:szCs w:val="22"/>
        </w:rPr>
        <w:t>@server_name – the name of the sql server instance.</w:t>
      </w:r>
    </w:p>
    <w:p w:rsidR="006564C0" w:rsidRPr="00B124EF" w:rsidRDefault="006564C0" w:rsidP="00D53A52">
      <w:pPr>
        <w:ind w:left="720"/>
        <w:rPr>
          <w:rFonts w:cs="Arial"/>
          <w:szCs w:val="22"/>
        </w:rPr>
      </w:pPr>
      <w:r>
        <w:rPr>
          <w:rFonts w:cs="Arial"/>
          <w:szCs w:val="22"/>
        </w:rPr>
        <w:t xml:space="preserve">Note that there are </w:t>
      </w:r>
      <w:r w:rsidR="002048A6">
        <w:rPr>
          <w:rFonts w:cs="Arial"/>
          <w:szCs w:val="22"/>
        </w:rPr>
        <w:t>t</w:t>
      </w:r>
      <w:r w:rsidR="008F3B4D">
        <w:rPr>
          <w:rFonts w:cs="Arial"/>
          <w:szCs w:val="22"/>
        </w:rPr>
        <w:t>hree</w:t>
      </w:r>
      <w:r>
        <w:rPr>
          <w:rFonts w:cs="Arial"/>
          <w:szCs w:val="22"/>
        </w:rPr>
        <w:t xml:space="preserve"> versions of</w:t>
      </w:r>
      <w:r w:rsidRPr="00C7309B">
        <w:rPr>
          <w:rFonts w:cs="Arial"/>
          <w:szCs w:val="22"/>
        </w:rPr>
        <w:t xml:space="preserve"> </w:t>
      </w:r>
      <w:r w:rsidRPr="00B124EF">
        <w:rPr>
          <w:rFonts w:cs="Arial"/>
          <w:szCs w:val="22"/>
        </w:rPr>
        <w:t>PubMedDisambiguation_GetPubs</w:t>
      </w:r>
      <w:r>
        <w:rPr>
          <w:rFonts w:cs="Arial"/>
          <w:szCs w:val="22"/>
        </w:rPr>
        <w:t xml:space="preserve">.sql and </w:t>
      </w:r>
      <w:r w:rsidRPr="00B124EF">
        <w:rPr>
          <w:rFonts w:cs="Arial"/>
          <w:szCs w:val="22"/>
        </w:rPr>
        <w:t>PubMedDisambiguation_GetPubMEDXML</w:t>
      </w:r>
      <w:r>
        <w:rPr>
          <w:rFonts w:cs="Arial"/>
          <w:szCs w:val="22"/>
        </w:rPr>
        <w:t xml:space="preserve">.sql, depending on whether </w:t>
      </w:r>
      <w:r w:rsidR="00F867FB">
        <w:rPr>
          <w:rFonts w:cs="Arial"/>
          <w:szCs w:val="22"/>
        </w:rPr>
        <w:t>you are using SQL Server</w:t>
      </w:r>
      <w:r>
        <w:rPr>
          <w:rFonts w:cs="Arial"/>
          <w:szCs w:val="22"/>
        </w:rPr>
        <w:t xml:space="preserve"> 2008</w:t>
      </w:r>
      <w:r w:rsidR="008F3B4D">
        <w:rPr>
          <w:rFonts w:cs="Arial"/>
          <w:szCs w:val="22"/>
        </w:rPr>
        <w:t>,</w:t>
      </w:r>
      <w:r w:rsidR="002048A6">
        <w:rPr>
          <w:rFonts w:cs="Arial"/>
          <w:szCs w:val="22"/>
        </w:rPr>
        <w:t xml:space="preserve"> 2012</w:t>
      </w:r>
      <w:r w:rsidR="008F3B4D">
        <w:rPr>
          <w:rFonts w:cs="Arial"/>
          <w:szCs w:val="22"/>
        </w:rPr>
        <w:t>, or 2014</w:t>
      </w:r>
      <w:r>
        <w:rPr>
          <w:rFonts w:cs="Arial"/>
          <w:szCs w:val="22"/>
        </w:rPr>
        <w:t xml:space="preserve">. The </w:t>
      </w:r>
      <w:r w:rsidR="00BE3699">
        <w:rPr>
          <w:rFonts w:cs="Arial"/>
          <w:szCs w:val="22"/>
        </w:rPr>
        <w:t>2</w:t>
      </w:r>
      <w:r>
        <w:rPr>
          <w:rFonts w:cs="Arial"/>
          <w:szCs w:val="22"/>
        </w:rPr>
        <w:t>008 files are in the folder SQL2008</w:t>
      </w:r>
      <w:r w:rsidR="002048A6">
        <w:rPr>
          <w:rFonts w:cs="Arial"/>
          <w:szCs w:val="22"/>
        </w:rPr>
        <w:t xml:space="preserve">, </w:t>
      </w:r>
      <w:r w:rsidR="008F3B4D">
        <w:rPr>
          <w:rFonts w:cs="Arial"/>
          <w:szCs w:val="22"/>
        </w:rPr>
        <w:t>the</w:t>
      </w:r>
      <w:r w:rsidR="002048A6">
        <w:rPr>
          <w:rFonts w:cs="Arial"/>
          <w:szCs w:val="22"/>
        </w:rPr>
        <w:t xml:space="preserve"> 2012 files are in the SQL2012 folder</w:t>
      </w:r>
      <w:r w:rsidR="008F3B4D">
        <w:rPr>
          <w:rFonts w:cs="Arial"/>
          <w:szCs w:val="22"/>
        </w:rPr>
        <w:t xml:space="preserve"> and the 2014 files are in the SQL2014 folder.</w:t>
      </w:r>
      <w:r>
        <w:rPr>
          <w:rFonts w:cs="Arial"/>
          <w:szCs w:val="22"/>
        </w:rPr>
        <w:t>.</w:t>
      </w:r>
    </w:p>
    <w:p w:rsidR="006564C0" w:rsidRPr="00B124EF" w:rsidRDefault="006564C0" w:rsidP="00BC5AC6">
      <w:pPr>
        <w:numPr>
          <w:ilvl w:val="0"/>
          <w:numId w:val="12"/>
        </w:numPr>
        <w:rPr>
          <w:rFonts w:cs="Arial"/>
          <w:szCs w:val="22"/>
        </w:rPr>
      </w:pPr>
      <w:r w:rsidRPr="00B124EF">
        <w:rPr>
          <w:rFonts w:cs="Arial"/>
          <w:szCs w:val="22"/>
        </w:rPr>
        <w:t>The following scripts that call SSIS Packages need to be modified so that they work in your particular environment:</w:t>
      </w:r>
    </w:p>
    <w:p w:rsidR="00B73AC0" w:rsidRPr="00B124EF" w:rsidRDefault="00B73AC0" w:rsidP="00BC5AC6">
      <w:pPr>
        <w:numPr>
          <w:ilvl w:val="1"/>
          <w:numId w:val="12"/>
        </w:numPr>
        <w:rPr>
          <w:rFonts w:cs="Arial"/>
          <w:szCs w:val="22"/>
        </w:rPr>
      </w:pPr>
      <w:r w:rsidRPr="00B124EF">
        <w:rPr>
          <w:rFonts w:cs="Arial"/>
          <w:szCs w:val="22"/>
        </w:rPr>
        <w:t>ProfilesGeoCodeJob.sql</w:t>
      </w:r>
    </w:p>
    <w:p w:rsidR="00D53A52" w:rsidRDefault="006564C0" w:rsidP="00BC5AC6">
      <w:pPr>
        <w:pStyle w:val="ListParagraph"/>
        <w:numPr>
          <w:ilvl w:val="1"/>
          <w:numId w:val="12"/>
        </w:numPr>
      </w:pPr>
      <w:r w:rsidRPr="00D53A52">
        <w:t>PubMedDisambiguation_GetPubs.sql</w:t>
      </w:r>
    </w:p>
    <w:p w:rsidR="006564C0" w:rsidRPr="00D53A52" w:rsidRDefault="006564C0" w:rsidP="00BC5AC6">
      <w:pPr>
        <w:pStyle w:val="ListParagraph"/>
        <w:numPr>
          <w:ilvl w:val="1"/>
          <w:numId w:val="12"/>
        </w:numPr>
      </w:pPr>
      <w:r w:rsidRPr="00D53A52">
        <w:t>PubMedDisambiguation_GetPubMEDXML.sql</w:t>
      </w:r>
    </w:p>
    <w:p w:rsidR="006564C0" w:rsidRPr="00B124EF" w:rsidRDefault="006564C0" w:rsidP="006564C0">
      <w:pPr>
        <w:ind w:left="360" w:firstLine="360"/>
        <w:rPr>
          <w:rFonts w:cs="Arial"/>
          <w:szCs w:val="22"/>
        </w:rPr>
      </w:pPr>
      <w:r w:rsidRPr="00B124EF">
        <w:rPr>
          <w:rFonts w:cs="Arial"/>
          <w:szCs w:val="22"/>
        </w:rPr>
        <w:t>For each of the scripts listed in step #6, modify the following parameters in the sql code:</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YourProfilesServerName</w:t>
      </w:r>
      <w:r w:rsidRPr="00B124EF">
        <w:rPr>
          <w:rFonts w:eastAsia="Calibri" w:cs="Arial"/>
          <w:noProof/>
          <w:szCs w:val="22"/>
        </w:rPr>
        <w:t xml:space="preserve">  with the name of your Profiles database server.</w:t>
      </w:r>
    </w:p>
    <w:p w:rsidR="006564C0" w:rsidRPr="00B124EF" w:rsidRDefault="006564C0" w:rsidP="001E0D9C">
      <w:pPr>
        <w:numPr>
          <w:ilvl w:val="1"/>
          <w:numId w:val="6"/>
        </w:numPr>
        <w:rPr>
          <w:rFonts w:cs="Arial"/>
          <w:szCs w:val="22"/>
        </w:rPr>
      </w:pPr>
      <w:r w:rsidRPr="00B124EF">
        <w:rPr>
          <w:rFonts w:eastAsia="Calibri" w:cs="Arial"/>
          <w:noProof/>
          <w:szCs w:val="22"/>
        </w:rPr>
        <w:t xml:space="preserve">Replace  </w:t>
      </w:r>
      <w:r w:rsidRPr="00B124EF">
        <w:rPr>
          <w:rFonts w:ascii="Courier New" w:eastAsia="Calibri" w:hAnsi="Courier New" w:cs="Courier New"/>
          <w:noProof/>
          <w:szCs w:val="22"/>
        </w:rPr>
        <w:t>YourProfilesDatabaseName</w:t>
      </w:r>
      <w:r w:rsidRPr="00B124EF">
        <w:rPr>
          <w:rFonts w:eastAsia="Calibri" w:cs="Arial"/>
          <w:noProof/>
          <w:szCs w:val="22"/>
        </w:rPr>
        <w:t xml:space="preserve">  with the name of your Profiles database.</w:t>
      </w:r>
    </w:p>
    <w:p w:rsidR="00B73AC0" w:rsidRPr="00B73AC0" w:rsidRDefault="006564C0" w:rsidP="00BC5AC6">
      <w:pPr>
        <w:numPr>
          <w:ilvl w:val="0"/>
          <w:numId w:val="12"/>
        </w:numPr>
        <w:contextualSpacing/>
        <w:rPr>
          <w:rFonts w:cs="Arial"/>
          <w:szCs w:val="22"/>
        </w:rPr>
      </w:pPr>
      <w:r w:rsidRPr="00B124EF">
        <w:rPr>
          <w:rFonts w:cs="Arial"/>
          <w:szCs w:val="22"/>
        </w:rPr>
        <w:t>Execute the scripts you modified in steps #</w:t>
      </w:r>
      <w:r>
        <w:rPr>
          <w:rFonts w:cs="Arial"/>
          <w:szCs w:val="22"/>
        </w:rPr>
        <w:t>2</w:t>
      </w:r>
      <w:r w:rsidRPr="00B124EF">
        <w:rPr>
          <w:rFonts w:cs="Arial"/>
          <w:szCs w:val="22"/>
        </w:rPr>
        <w:t xml:space="preserve"> and #</w:t>
      </w:r>
      <w:r>
        <w:rPr>
          <w:rFonts w:cs="Arial"/>
          <w:szCs w:val="22"/>
        </w:rPr>
        <w:t>3 to create the jobs</w:t>
      </w:r>
      <w:r w:rsidRPr="00B124EF">
        <w:rPr>
          <w:rFonts w:cs="Arial"/>
          <w:szCs w:val="22"/>
        </w:rPr>
        <w:t>.</w:t>
      </w:r>
      <w:r w:rsidR="00B73AC0">
        <w:rPr>
          <w:rFonts w:cs="Arial"/>
          <w:szCs w:val="22"/>
        </w:rPr>
        <w:t xml:space="preserve"> The following jobs will be created:</w:t>
      </w:r>
    </w:p>
    <w:p w:rsidR="00DF29DE" w:rsidRDefault="00EC3763" w:rsidP="00BC5AC6">
      <w:pPr>
        <w:pStyle w:val="ListParagraph"/>
        <w:numPr>
          <w:ilvl w:val="1"/>
          <w:numId w:val="12"/>
        </w:numPr>
      </w:pPr>
      <w:r>
        <w:t>ProfilesRNS</w:t>
      </w:r>
      <w:r w:rsidR="00DF29DE" w:rsidRPr="00DF29DE">
        <w:t>GeoCode</w:t>
      </w:r>
    </w:p>
    <w:p w:rsidR="00B73AC0" w:rsidRDefault="00B73AC0" w:rsidP="00BC5AC6">
      <w:pPr>
        <w:pStyle w:val="ListParagraph"/>
        <w:numPr>
          <w:ilvl w:val="1"/>
          <w:numId w:val="12"/>
        </w:numPr>
      </w:pPr>
      <w:r w:rsidRPr="00B73AC0">
        <w:t>PubMedDisambiguation_GetPubs</w:t>
      </w:r>
    </w:p>
    <w:p w:rsidR="00B73AC0" w:rsidRDefault="00B73AC0" w:rsidP="00BC5AC6">
      <w:pPr>
        <w:pStyle w:val="ListParagraph"/>
        <w:numPr>
          <w:ilvl w:val="1"/>
          <w:numId w:val="12"/>
        </w:numPr>
      </w:pPr>
      <w:r w:rsidRPr="00B73AC0">
        <w:t>PubMedDisambiguation_GetPubMEDXML</w:t>
      </w:r>
    </w:p>
    <w:p w:rsidR="00932B6D" w:rsidRPr="00101253" w:rsidRDefault="00101253" w:rsidP="00D749B7">
      <w:pPr>
        <w:pStyle w:val="Heading2"/>
      </w:pPr>
      <w:bookmarkStart w:id="10" w:name="_Toc426038550"/>
      <w:r>
        <w:t xml:space="preserve">Loading Person Data: </w:t>
      </w:r>
      <w:r w:rsidR="00932B6D" w:rsidRPr="00101253">
        <w:t xml:space="preserve">Part </w:t>
      </w:r>
      <w:r w:rsidR="006564C0">
        <w:t>2</w:t>
      </w:r>
      <w:r w:rsidR="00932B6D" w:rsidRPr="00101253">
        <w:t xml:space="preserve"> – Importing </w:t>
      </w:r>
      <w:r w:rsidRPr="00101253">
        <w:t>Demographic Data</w:t>
      </w:r>
      <w:bookmarkEnd w:id="10"/>
    </w:p>
    <w:p w:rsidR="00932B6D" w:rsidRDefault="00932B6D" w:rsidP="00932B6D">
      <w:pPr>
        <w:rPr>
          <w:rFonts w:cs="Arial"/>
          <w:szCs w:val="22"/>
        </w:rPr>
      </w:pPr>
      <w:r w:rsidRPr="00B124EF">
        <w:rPr>
          <w:rFonts w:cs="Arial"/>
          <w:szCs w:val="22"/>
        </w:rPr>
        <w:t xml:space="preserve">Profiles requires that you provide basic demographic data about people. The general process is </w:t>
      </w:r>
      <w:r>
        <w:rPr>
          <w:rFonts w:cs="Arial"/>
          <w:szCs w:val="22"/>
        </w:rPr>
        <w:t xml:space="preserve">that </w:t>
      </w:r>
      <w:r w:rsidRPr="00B124EF">
        <w:rPr>
          <w:rFonts w:cs="Arial"/>
          <w:szCs w:val="22"/>
        </w:rPr>
        <w:t>you place the data in a set of “</w:t>
      </w:r>
      <w:r w:rsidR="00101253">
        <w:rPr>
          <w:rFonts w:cs="Arial"/>
          <w:szCs w:val="22"/>
        </w:rPr>
        <w:t>import</w:t>
      </w:r>
      <w:r w:rsidRPr="00B124EF">
        <w:rPr>
          <w:rFonts w:cs="Arial"/>
          <w:szCs w:val="22"/>
        </w:rPr>
        <w:t xml:space="preserve">” tables, and then Profiles will copy the data into the actual tables used by the website. During this step, Profiles </w:t>
      </w:r>
      <w:r>
        <w:rPr>
          <w:rFonts w:cs="Arial"/>
          <w:szCs w:val="22"/>
        </w:rPr>
        <w:t>can</w:t>
      </w:r>
      <w:r w:rsidRPr="00B124EF">
        <w:rPr>
          <w:rFonts w:cs="Arial"/>
          <w:szCs w:val="22"/>
        </w:rPr>
        <w:t xml:space="preserve"> automatically create unique IDs for people and generate several lookup tables. There are several concepts to be aware of with how Profiles handles person data:</w:t>
      </w:r>
    </w:p>
    <w:p w:rsidR="00932B6D" w:rsidRDefault="00932B6D" w:rsidP="001E0D9C">
      <w:pPr>
        <w:numPr>
          <w:ilvl w:val="0"/>
          <w:numId w:val="2"/>
        </w:numPr>
        <w:rPr>
          <w:rFonts w:cs="Arial"/>
          <w:szCs w:val="22"/>
        </w:rPr>
      </w:pPr>
      <w:r w:rsidRPr="00B124EF">
        <w:rPr>
          <w:rFonts w:cs="Arial"/>
          <w:szCs w:val="22"/>
        </w:rPr>
        <w:t>Profiles makes a distinction between the people who have profiles (Persons) and the people who can login to the website (Users). In general, Persons will be a subset of Users. At a typical academic institution, the Persons will be faculty, and the Users will be the faculty, staff, and students. Note that in order for someone to be able to use features of the site that require a login, such as “active networking” and “proxies”, he or she will need to have a user account.</w:t>
      </w:r>
    </w:p>
    <w:p w:rsidR="00932B6D" w:rsidRPr="00B124EF" w:rsidRDefault="00932B6D" w:rsidP="001E0D9C">
      <w:pPr>
        <w:numPr>
          <w:ilvl w:val="0"/>
          <w:numId w:val="2"/>
        </w:numPr>
        <w:rPr>
          <w:rFonts w:cs="Arial"/>
          <w:szCs w:val="22"/>
        </w:rPr>
      </w:pPr>
      <w:r w:rsidRPr="00B124EF">
        <w:rPr>
          <w:rFonts w:cs="Arial"/>
          <w:szCs w:val="22"/>
        </w:rPr>
        <w:t xml:space="preserve">There are four main </w:t>
      </w:r>
      <w:r w:rsidR="001C5B24">
        <w:rPr>
          <w:rFonts w:cs="Arial"/>
          <w:szCs w:val="22"/>
        </w:rPr>
        <w:t>import</w:t>
      </w:r>
      <w:r w:rsidRPr="00B124EF">
        <w:rPr>
          <w:rFonts w:cs="Arial"/>
          <w:szCs w:val="22"/>
        </w:rPr>
        <w:t xml:space="preserve"> tables: </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w:t>
      </w:r>
      <w:r w:rsidRPr="00B124EF">
        <w:rPr>
          <w:rFonts w:cs="Arial"/>
          <w:szCs w:val="22"/>
        </w:rPr>
        <w:t xml:space="preserve"> table has </w:t>
      </w:r>
      <w:r w:rsidRPr="00AD36E2">
        <w:rPr>
          <w:rFonts w:cs="Arial"/>
          <w:szCs w:val="22"/>
          <w:u w:val="single"/>
        </w:rPr>
        <w:t>one row per person</w:t>
      </w:r>
      <w:r w:rsidRPr="00B124EF">
        <w:rPr>
          <w:rFonts w:cs="Arial"/>
          <w:szCs w:val="22"/>
        </w:rPr>
        <w:t xml:space="preserve"> and includes fields such as first name, middle name, last name, name suffix, email, phone, fax, and address.</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[Profile.Import].[PersonAffiliation]</w:t>
      </w:r>
      <w:r w:rsidRPr="00B124EF">
        <w:rPr>
          <w:rFonts w:cs="Arial"/>
          <w:szCs w:val="22"/>
        </w:rPr>
        <w:t xml:space="preserve"> table lists a person’s titles, institutions, departments, divisions, and faculty rank (e.g., “associate professor”). Th</w:t>
      </w:r>
      <w:r>
        <w:rPr>
          <w:rFonts w:cs="Arial"/>
          <w:szCs w:val="22"/>
        </w:rPr>
        <w:t xml:space="preserve">is table </w:t>
      </w:r>
      <w:r>
        <w:rPr>
          <w:rFonts w:cs="Arial"/>
          <w:szCs w:val="22"/>
        </w:rPr>
        <w:lastRenderedPageBreak/>
        <w:t>can have</w:t>
      </w:r>
      <w:r w:rsidRPr="00B124EF">
        <w:rPr>
          <w:rFonts w:cs="Arial"/>
          <w:szCs w:val="22"/>
        </w:rPr>
        <w:t xml:space="preserve"> </w:t>
      </w:r>
      <w:r w:rsidRPr="00AD36E2">
        <w:rPr>
          <w:rFonts w:cs="Arial"/>
          <w:szCs w:val="22"/>
          <w:u w:val="single"/>
        </w:rPr>
        <w:t xml:space="preserve">multiple </w:t>
      </w:r>
      <w:r>
        <w:rPr>
          <w:rFonts w:cs="Arial"/>
          <w:szCs w:val="22"/>
          <w:u w:val="single"/>
        </w:rPr>
        <w:t>rows</w:t>
      </w:r>
      <w:r w:rsidRPr="00AD36E2">
        <w:rPr>
          <w:rFonts w:cs="Arial"/>
          <w:szCs w:val="22"/>
          <w:u w:val="single"/>
        </w:rPr>
        <w:t xml:space="preserve"> per person</w:t>
      </w:r>
      <w:r w:rsidRPr="00B124EF">
        <w:rPr>
          <w:rFonts w:cs="Arial"/>
          <w:szCs w:val="22"/>
        </w:rPr>
        <w:t xml:space="preserve">, reflecting the multiple jobs or roles a person </w:t>
      </w:r>
      <w:r>
        <w:rPr>
          <w:rFonts w:cs="Arial"/>
          <w:szCs w:val="22"/>
        </w:rPr>
        <w:t>has in your organization.</w:t>
      </w:r>
    </w:p>
    <w:p w:rsidR="00932B6D" w:rsidRPr="00B124EF"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[Profile.Import].[PersonFilterFlag]</w:t>
      </w:r>
      <w:r w:rsidRPr="00B124EF">
        <w:rPr>
          <w:rFonts w:cs="Arial"/>
          <w:szCs w:val="22"/>
        </w:rPr>
        <w:t xml:space="preserve"> table allows you to extend the data model with custom Boolean flags that are relevant to your organization, such as “emeritus”, “visiting”, “student”, etc. </w:t>
      </w:r>
      <w:r>
        <w:rPr>
          <w:rFonts w:cs="Arial"/>
          <w:szCs w:val="22"/>
        </w:rPr>
        <w:t xml:space="preserve">There can be </w:t>
      </w:r>
      <w:r w:rsidRPr="00AD36E2">
        <w:rPr>
          <w:rFonts w:cs="Arial"/>
          <w:szCs w:val="22"/>
          <w:u w:val="single"/>
        </w:rPr>
        <w:t>multiple flags per person</w:t>
      </w:r>
      <w:r w:rsidRPr="00B124EF">
        <w:rPr>
          <w:rFonts w:cs="Arial"/>
          <w:szCs w:val="22"/>
        </w:rPr>
        <w:t>. Flags can be grouped into categories. For example, “faculty”, “staff”, and “student” can be grouped into a category named “job type”.</w:t>
      </w:r>
    </w:p>
    <w:p w:rsidR="00932B6D" w:rsidRDefault="00932B6D" w:rsidP="001E0D9C">
      <w:pPr>
        <w:numPr>
          <w:ilvl w:val="1"/>
          <w:numId w:val="2"/>
        </w:numPr>
        <w:rPr>
          <w:rFonts w:cs="Arial"/>
          <w:szCs w:val="22"/>
        </w:rPr>
      </w:pPr>
      <w:r w:rsidRPr="00B124EF">
        <w:rPr>
          <w:rFonts w:cs="Arial"/>
          <w:szCs w:val="22"/>
        </w:rPr>
        <w:t xml:space="preserve">The </w:t>
      </w:r>
      <w:r w:rsidR="00407C73">
        <w:rPr>
          <w:rFonts w:cs="Arial"/>
          <w:szCs w:val="22"/>
        </w:rPr>
        <w:t>[Profile.Import].[User]</w:t>
      </w:r>
      <w:r w:rsidRPr="00B124EF">
        <w:rPr>
          <w:rFonts w:cs="Arial"/>
          <w:szCs w:val="22"/>
        </w:rPr>
        <w:t xml:space="preserve"> table has </w:t>
      </w:r>
      <w:r w:rsidRPr="00AD36E2">
        <w:rPr>
          <w:rFonts w:cs="Arial"/>
          <w:szCs w:val="22"/>
          <w:u w:val="single"/>
        </w:rPr>
        <w:t>one row per user</w:t>
      </w:r>
      <w:r w:rsidRPr="00B124EF">
        <w:rPr>
          <w:rFonts w:cs="Arial"/>
          <w:szCs w:val="22"/>
        </w:rPr>
        <w:t xml:space="preserve"> and includes basic user name and affiliation information. The </w:t>
      </w:r>
      <w:r w:rsidR="00407C73">
        <w:rPr>
          <w:rFonts w:cs="Arial"/>
          <w:szCs w:val="22"/>
        </w:rPr>
        <w:t>[Profile.Import].[User]</w:t>
      </w:r>
      <w:r w:rsidRPr="00B124EF">
        <w:rPr>
          <w:rFonts w:cs="Arial"/>
          <w:szCs w:val="22"/>
        </w:rPr>
        <w:t xml:space="preserve"> table is used to </w:t>
      </w:r>
      <w:r>
        <w:rPr>
          <w:rFonts w:cs="Arial"/>
          <w:szCs w:val="22"/>
        </w:rPr>
        <w:t>create accounts for</w:t>
      </w:r>
      <w:r w:rsidRPr="00B124EF">
        <w:rPr>
          <w:rFonts w:cs="Arial"/>
          <w:szCs w:val="22"/>
        </w:rPr>
        <w:t xml:space="preserve"> </w:t>
      </w:r>
      <w:r>
        <w:rPr>
          <w:rFonts w:cs="Arial"/>
          <w:szCs w:val="22"/>
        </w:rPr>
        <w:t>individuals who need</w:t>
      </w:r>
      <w:r w:rsidRPr="00B124EF">
        <w:rPr>
          <w:rFonts w:cs="Arial"/>
          <w:szCs w:val="22"/>
        </w:rPr>
        <w:t xml:space="preserve"> access to the website, but </w:t>
      </w:r>
      <w:r>
        <w:rPr>
          <w:rFonts w:cs="Arial"/>
          <w:szCs w:val="22"/>
        </w:rPr>
        <w:t xml:space="preserve">will </w:t>
      </w:r>
      <w:r w:rsidRPr="00AD36E2">
        <w:rPr>
          <w:rFonts w:cs="Arial"/>
          <w:szCs w:val="22"/>
          <w:u w:val="single"/>
        </w:rPr>
        <w:t>not</w:t>
      </w:r>
      <w:r w:rsidRPr="00B124EF">
        <w:rPr>
          <w:rFonts w:cs="Arial"/>
          <w:szCs w:val="22"/>
        </w:rPr>
        <w:t xml:space="preserve"> have their own profile</w:t>
      </w:r>
      <w:r>
        <w:rPr>
          <w:rFonts w:cs="Arial"/>
          <w:szCs w:val="22"/>
        </w:rPr>
        <w:t>s</w:t>
      </w:r>
      <w:r w:rsidRPr="00B124EF">
        <w:rPr>
          <w:rFonts w:cs="Arial"/>
          <w:szCs w:val="22"/>
        </w:rPr>
        <w:t>.</w:t>
      </w:r>
      <w:r>
        <w:rPr>
          <w:rFonts w:cs="Arial"/>
          <w:szCs w:val="22"/>
        </w:rPr>
        <w:t xml:space="preserve"> The same individual should not be listed in both the </w:t>
      </w:r>
      <w:r w:rsidR="00407C73">
        <w:rPr>
          <w:rFonts w:cs="Arial"/>
          <w:szCs w:val="22"/>
        </w:rPr>
        <w:t>[Profile.Import].[Person]</w:t>
      </w:r>
      <w:r>
        <w:rPr>
          <w:rFonts w:cs="Arial"/>
          <w:szCs w:val="22"/>
        </w:rPr>
        <w:t xml:space="preserve"> and </w:t>
      </w:r>
      <w:r w:rsidR="00407C73">
        <w:rPr>
          <w:rFonts w:cs="Arial"/>
          <w:szCs w:val="22"/>
        </w:rPr>
        <w:t>[Profile.Import].[User]</w:t>
      </w:r>
      <w:r>
        <w:rPr>
          <w:rFonts w:cs="Arial"/>
          <w:szCs w:val="22"/>
        </w:rPr>
        <w:t xml:space="preserve"> tables.</w:t>
      </w:r>
    </w:p>
    <w:p w:rsidR="00932B6D" w:rsidRPr="00B124EF" w:rsidRDefault="00932B6D" w:rsidP="001E0D9C">
      <w:pPr>
        <w:numPr>
          <w:ilvl w:val="0"/>
          <w:numId w:val="2"/>
        </w:numPr>
        <w:rPr>
          <w:rFonts w:cs="Arial"/>
          <w:szCs w:val="22"/>
        </w:rPr>
      </w:pPr>
      <w:r>
        <w:rPr>
          <w:rFonts w:cs="Arial"/>
          <w:szCs w:val="22"/>
        </w:rPr>
        <w:t xml:space="preserve">The raw HR data from many institutions needs to be modified before Profiles can copy it from the </w:t>
      </w:r>
      <w:r w:rsidR="001C5B24">
        <w:rPr>
          <w:rFonts w:cs="Arial"/>
          <w:szCs w:val="22"/>
        </w:rPr>
        <w:t>import</w:t>
      </w:r>
      <w:r>
        <w:rPr>
          <w:rFonts w:cs="Arial"/>
          <w:szCs w:val="22"/>
        </w:rPr>
        <w:t xml:space="preserve"> tables into the actual tables used by the website. To assist with this process, we made the column sizes in the </w:t>
      </w:r>
      <w:r w:rsidR="001C5B24">
        <w:rPr>
          <w:rFonts w:cs="Arial"/>
          <w:szCs w:val="22"/>
        </w:rPr>
        <w:t>import</w:t>
      </w:r>
      <w:r>
        <w:rPr>
          <w:rFonts w:cs="Arial"/>
          <w:szCs w:val="22"/>
        </w:rPr>
        <w:t xml:space="preserve"> tables </w:t>
      </w:r>
      <w:r w:rsidRPr="00E11A33">
        <w:rPr>
          <w:rFonts w:cs="Arial"/>
          <w:szCs w:val="22"/>
          <w:u w:val="single"/>
        </w:rPr>
        <w:t>longer</w:t>
      </w:r>
      <w:r>
        <w:rPr>
          <w:rFonts w:cs="Arial"/>
          <w:szCs w:val="22"/>
        </w:rPr>
        <w:t xml:space="preserve"> than the maximum allowed length in the actual tables, and in some cases we made columns in the </w:t>
      </w:r>
      <w:r w:rsidR="001C5B24">
        <w:rPr>
          <w:rFonts w:cs="Arial"/>
          <w:szCs w:val="22"/>
        </w:rPr>
        <w:t>import</w:t>
      </w:r>
      <w:r>
        <w:rPr>
          <w:rFonts w:cs="Arial"/>
          <w:szCs w:val="22"/>
        </w:rPr>
        <w:t xml:space="preserve"> table of type nvarchar when they are numeric in the actual tables. This will reduce errors when inserting the raw HR data into the </w:t>
      </w:r>
      <w:r w:rsidR="001C5B24">
        <w:rPr>
          <w:rFonts w:cs="Arial"/>
          <w:szCs w:val="22"/>
        </w:rPr>
        <w:t>import</w:t>
      </w:r>
      <w:r>
        <w:rPr>
          <w:rFonts w:cs="Arial"/>
          <w:szCs w:val="22"/>
        </w:rPr>
        <w:t xml:space="preserve"> tables, but you </w:t>
      </w:r>
      <w:r w:rsidRPr="00E065A6">
        <w:rPr>
          <w:rFonts w:cs="Arial"/>
          <w:szCs w:val="22"/>
        </w:rPr>
        <w:t>must</w:t>
      </w:r>
      <w:r>
        <w:rPr>
          <w:rFonts w:cs="Arial"/>
          <w:szCs w:val="22"/>
        </w:rPr>
        <w:t xml:space="preserve"> perform your own validation and cleanup to make sure the final data in the </w:t>
      </w:r>
      <w:r w:rsidR="001C5B24">
        <w:rPr>
          <w:rFonts w:cs="Arial"/>
          <w:szCs w:val="22"/>
        </w:rPr>
        <w:t>import</w:t>
      </w:r>
      <w:r>
        <w:rPr>
          <w:rFonts w:cs="Arial"/>
          <w:szCs w:val="22"/>
        </w:rPr>
        <w:t xml:space="preserve"> tables </w:t>
      </w:r>
      <w:r w:rsidRPr="00E065A6">
        <w:rPr>
          <w:rFonts w:cs="Arial"/>
          <w:szCs w:val="22"/>
          <w:u w:val="single"/>
        </w:rPr>
        <w:t>meet the size and type limits</w:t>
      </w:r>
      <w:r>
        <w:rPr>
          <w:rFonts w:cs="Arial"/>
          <w:szCs w:val="22"/>
        </w:rPr>
        <w:t xml:space="preserve"> as outlined in the column definitions below. </w:t>
      </w:r>
    </w:p>
    <w:p w:rsidR="00932B6D" w:rsidRDefault="00932B6D" w:rsidP="001E0D9C">
      <w:pPr>
        <w:numPr>
          <w:ilvl w:val="0"/>
          <w:numId w:val="2"/>
        </w:numPr>
        <w:rPr>
          <w:rFonts w:cs="Arial"/>
          <w:szCs w:val="22"/>
        </w:rPr>
      </w:pPr>
      <w:r>
        <w:rPr>
          <w:rFonts w:cs="Arial"/>
          <w:szCs w:val="22"/>
        </w:rPr>
        <w:t xml:space="preserve">There is an “all-or-nothing” approach in the </w:t>
      </w:r>
      <w:r w:rsidR="001C5B24">
        <w:rPr>
          <w:rFonts w:cs="Arial"/>
          <w:szCs w:val="22"/>
        </w:rPr>
        <w:t>import</w:t>
      </w:r>
      <w:r>
        <w:rPr>
          <w:rFonts w:cs="Arial"/>
          <w:szCs w:val="22"/>
        </w:rPr>
        <w:t xml:space="preserve"> tables with respect to nulls in optional columns. If you do not want to use an optional column, then all values in it must be null. If you want to use an optional column, </w:t>
      </w:r>
      <w:r w:rsidRPr="00873ADA">
        <w:rPr>
          <w:rFonts w:cs="Arial"/>
          <w:szCs w:val="22"/>
          <w:u w:val="single"/>
        </w:rPr>
        <w:t>there cannot be any nulls</w:t>
      </w:r>
      <w:r>
        <w:rPr>
          <w:rFonts w:cs="Arial"/>
          <w:szCs w:val="22"/>
        </w:rPr>
        <w:t xml:space="preserve"> in it—use an empty string instead.</w:t>
      </w:r>
    </w:p>
    <w:p w:rsidR="00932B6D" w:rsidRDefault="00932B6D" w:rsidP="001E0D9C">
      <w:pPr>
        <w:numPr>
          <w:ilvl w:val="0"/>
          <w:numId w:val="2"/>
        </w:numPr>
        <w:rPr>
          <w:rFonts w:cs="Arial"/>
          <w:szCs w:val="22"/>
        </w:rPr>
      </w:pPr>
      <w:r>
        <w:rPr>
          <w:rFonts w:cs="Arial"/>
          <w:szCs w:val="22"/>
        </w:rPr>
        <w:t xml:space="preserve">Each of the </w:t>
      </w:r>
      <w:r w:rsidR="001C5B24">
        <w:rPr>
          <w:rFonts w:cs="Arial"/>
          <w:szCs w:val="22"/>
        </w:rPr>
        <w:t>import</w:t>
      </w:r>
      <w:r>
        <w:rPr>
          <w:rFonts w:cs="Arial"/>
          <w:szCs w:val="22"/>
        </w:rPr>
        <w:t xml:space="preserve"> tables has a field named “internalusername”. This should be some unique value that you use for each person and user that you load into Profiles. The internalusername allows Profiles to join the </w:t>
      </w:r>
      <w:r w:rsidR="001C5B24">
        <w:rPr>
          <w:rFonts w:cs="Arial"/>
          <w:szCs w:val="22"/>
        </w:rPr>
        <w:t>import</w:t>
      </w:r>
      <w:r>
        <w:rPr>
          <w:rFonts w:cs="Arial"/>
          <w:szCs w:val="22"/>
        </w:rPr>
        <w:t xml:space="preserve"> tables during the data load process. You should always use the same internalusername for a given person or user each time you load that individual into Profiles. The internalusername is not displayed on the Profiles website. Instead, for each internalusername, Profiles will create either a PersonID or a UserID, and that value will be displayed on the website. During the load process, you can indicate that you want the PersonID and UserID to be equal to the value of the internalusername; otherwise, Profiles will create its own values based on sequential integers.</w:t>
      </w:r>
    </w:p>
    <w:p w:rsidR="00932B6D" w:rsidRDefault="00932B6D" w:rsidP="001E0D9C">
      <w:pPr>
        <w:numPr>
          <w:ilvl w:val="0"/>
          <w:numId w:val="2"/>
        </w:numPr>
        <w:rPr>
          <w:rFonts w:cs="Arial"/>
          <w:szCs w:val="22"/>
        </w:rPr>
      </w:pPr>
      <w:r>
        <w:rPr>
          <w:rFonts w:cs="Arial"/>
          <w:szCs w:val="22"/>
        </w:rPr>
        <w:t xml:space="preserve">Do not make changes to the data in the actual tables used by Profiles. Instead, always place corrections or updates in the </w:t>
      </w:r>
      <w:r w:rsidR="001C5B24">
        <w:rPr>
          <w:rFonts w:cs="Arial"/>
          <w:szCs w:val="22"/>
        </w:rPr>
        <w:t>import</w:t>
      </w:r>
      <w:r>
        <w:rPr>
          <w:rFonts w:cs="Arial"/>
          <w:szCs w:val="22"/>
        </w:rPr>
        <w:t xml:space="preserve"> tables, and re-run the </w:t>
      </w:r>
      <w:r w:rsidR="001C5B24">
        <w:rPr>
          <w:rFonts w:cs="Arial"/>
          <w:szCs w:val="22"/>
        </w:rPr>
        <w:t>import</w:t>
      </w:r>
      <w:r>
        <w:rPr>
          <w:rFonts w:cs="Arial"/>
          <w:szCs w:val="22"/>
        </w:rPr>
        <w:t xml:space="preserve"> scripts. Data is copied to multiple tables within Profiles to improve performance; and, if you change it in one place and not the others, it can result in foreign key violations or cause the website to crash.</w:t>
      </w:r>
    </w:p>
    <w:p w:rsidR="00932B6D" w:rsidRDefault="00932B6D" w:rsidP="001E0D9C">
      <w:pPr>
        <w:numPr>
          <w:ilvl w:val="0"/>
          <w:numId w:val="2"/>
        </w:numPr>
        <w:rPr>
          <w:rFonts w:cs="Arial"/>
          <w:szCs w:val="22"/>
        </w:rPr>
      </w:pPr>
      <w:r>
        <w:rPr>
          <w:rFonts w:cs="Arial"/>
          <w:szCs w:val="22"/>
        </w:rPr>
        <w:t xml:space="preserve">The Profiles </w:t>
      </w:r>
      <w:r w:rsidR="001C5B24">
        <w:rPr>
          <w:rFonts w:cs="Arial"/>
          <w:szCs w:val="22"/>
        </w:rPr>
        <w:t>import</w:t>
      </w:r>
      <w:r>
        <w:rPr>
          <w:rFonts w:cs="Arial"/>
          <w:szCs w:val="22"/>
        </w:rPr>
        <w:t xml:space="preserve"> process does not fully validate the data in the </w:t>
      </w:r>
      <w:r w:rsidR="001C5B24">
        <w:rPr>
          <w:rFonts w:cs="Arial"/>
          <w:szCs w:val="22"/>
        </w:rPr>
        <w:t>import</w:t>
      </w:r>
      <w:r>
        <w:rPr>
          <w:rFonts w:cs="Arial"/>
          <w:szCs w:val="22"/>
        </w:rPr>
        <w:t xml:space="preserve"> tables before copying it to the tables actually used by the website. This is a known limitation of the software. If the </w:t>
      </w:r>
      <w:r w:rsidR="001C5B24">
        <w:rPr>
          <w:rFonts w:cs="Arial"/>
          <w:szCs w:val="22"/>
        </w:rPr>
        <w:t>import</w:t>
      </w:r>
      <w:r>
        <w:rPr>
          <w:rFonts w:cs="Arial"/>
          <w:szCs w:val="22"/>
        </w:rPr>
        <w:t xml:space="preserve"> process is run with invalid data in the </w:t>
      </w:r>
      <w:r w:rsidR="001C5B24">
        <w:rPr>
          <w:rFonts w:cs="Arial"/>
          <w:szCs w:val="22"/>
        </w:rPr>
        <w:t>import</w:t>
      </w:r>
      <w:r>
        <w:rPr>
          <w:rFonts w:cs="Arial"/>
          <w:szCs w:val="22"/>
        </w:rPr>
        <w:t xml:space="preserve"> tables, you might need to restart from scratch with the original database that came with the software.</w:t>
      </w:r>
    </w:p>
    <w:p w:rsidR="00932B6D" w:rsidRDefault="00932B6D" w:rsidP="00932B6D">
      <w:pPr>
        <w:rPr>
          <w:rFonts w:cs="Arial"/>
          <w:szCs w:val="22"/>
        </w:rPr>
      </w:pPr>
      <w:r>
        <w:rPr>
          <w:rFonts w:cs="Arial"/>
          <w:szCs w:val="22"/>
        </w:rPr>
        <w:t xml:space="preserve">Below are the column definitions for each of the </w:t>
      </w:r>
      <w:r w:rsidR="001C5B24">
        <w:rPr>
          <w:rFonts w:cs="Arial"/>
          <w:szCs w:val="22"/>
        </w:rPr>
        <w:t>import</w:t>
      </w:r>
      <w:r>
        <w:rPr>
          <w:rFonts w:cs="Arial"/>
          <w:szCs w:val="22"/>
        </w:rPr>
        <w:t xml:space="preserve"> tables. The Data Type and Load Length describe the columns in the </w:t>
      </w:r>
      <w:r w:rsidR="001C5B24">
        <w:rPr>
          <w:rFonts w:cs="Arial"/>
          <w:szCs w:val="22"/>
        </w:rPr>
        <w:t>import</w:t>
      </w:r>
      <w:r>
        <w:rPr>
          <w:rFonts w:cs="Arial"/>
          <w:szCs w:val="22"/>
        </w:rPr>
        <w:t xml:space="preserve"> tables. The Max Length corresponds to the columns into which the data is copied during the </w:t>
      </w:r>
      <w:r w:rsidR="001C5B24">
        <w:rPr>
          <w:rFonts w:cs="Arial"/>
          <w:szCs w:val="22"/>
        </w:rPr>
        <w:t>import</w:t>
      </w:r>
      <w:r>
        <w:rPr>
          <w:rFonts w:cs="Arial"/>
          <w:szCs w:val="22"/>
        </w:rPr>
        <w:t xml:space="preserve"> process. Despite the size of the columns in the </w:t>
      </w:r>
      <w:r w:rsidR="001C5B24">
        <w:rPr>
          <w:rFonts w:cs="Arial"/>
          <w:szCs w:val="22"/>
        </w:rPr>
        <w:t>import</w:t>
      </w:r>
      <w:r>
        <w:rPr>
          <w:rFonts w:cs="Arial"/>
          <w:szCs w:val="22"/>
        </w:rPr>
        <w:t xml:space="preserve"> tables, if their length exceeds the Max Length, then the </w:t>
      </w:r>
      <w:r w:rsidR="001C5B24">
        <w:rPr>
          <w:rFonts w:cs="Arial"/>
          <w:szCs w:val="22"/>
        </w:rPr>
        <w:t>import</w:t>
      </w:r>
      <w:r>
        <w:rPr>
          <w:rFonts w:cs="Arial"/>
          <w:szCs w:val="22"/>
        </w:rPr>
        <w:t xml:space="preserve"> process might fail. Also, note that </w:t>
      </w:r>
      <w:r>
        <w:rPr>
          <w:rFonts w:cs="Arial"/>
          <w:szCs w:val="22"/>
        </w:rPr>
        <w:lastRenderedPageBreak/>
        <w:t xml:space="preserve">some columns, such as </w:t>
      </w:r>
      <w:r w:rsidR="00407C73">
        <w:rPr>
          <w:rFonts w:cs="Arial"/>
          <w:szCs w:val="22"/>
        </w:rPr>
        <w:t>[Profile.Import].[Person]</w:t>
      </w:r>
      <w:r>
        <w:rPr>
          <w:rFonts w:cs="Arial"/>
          <w:szCs w:val="22"/>
        </w:rPr>
        <w:t xml:space="preserve">.floor are type nvarchar in the </w:t>
      </w:r>
      <w:r w:rsidR="001C5B24">
        <w:rPr>
          <w:rFonts w:cs="Arial"/>
          <w:szCs w:val="22"/>
        </w:rPr>
        <w:t>import</w:t>
      </w:r>
      <w:r>
        <w:rPr>
          <w:rFonts w:cs="Arial"/>
          <w:szCs w:val="22"/>
        </w:rPr>
        <w:t xml:space="preserve"> table, but need to have numeric values for the </w:t>
      </w:r>
      <w:r w:rsidR="001C5B24">
        <w:rPr>
          <w:rFonts w:cs="Arial"/>
          <w:szCs w:val="22"/>
        </w:rPr>
        <w:t>import</w:t>
      </w:r>
      <w:r>
        <w:rPr>
          <w:rFonts w:cs="Arial"/>
          <w:szCs w:val="22"/>
        </w:rPr>
        <w:t xml:space="preserve"> process to work. </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w:t>
      </w:r>
    </w:p>
    <w:tbl>
      <w:tblPr>
        <w:tblStyle w:val="TableGrid"/>
        <w:tblW w:w="0" w:type="auto"/>
        <w:tblInd w:w="828" w:type="dxa"/>
        <w:tblLook w:val="04A0" w:firstRow="1" w:lastRow="0" w:firstColumn="1" w:lastColumn="0" w:noHBand="0" w:noVBand="1"/>
      </w:tblPr>
      <w:tblGrid>
        <w:gridCol w:w="2140"/>
        <w:gridCol w:w="1298"/>
        <w:gridCol w:w="1422"/>
        <w:gridCol w:w="1350"/>
        <w:gridCol w:w="1170"/>
      </w:tblGrid>
      <w:tr w:rsidR="00932B6D" w:rsidTr="00EC7CD1">
        <w:trPr>
          <w:tblHeader/>
        </w:trPr>
        <w:tc>
          <w:tcPr>
            <w:tcW w:w="2140" w:type="dxa"/>
            <w:shd w:val="clear" w:color="auto" w:fill="548DD4" w:themeFill="text2" w:themeFillTint="99"/>
            <w:vAlign w:val="bottom"/>
          </w:tcPr>
          <w:p w:rsidR="00932B6D" w:rsidRPr="004A302B" w:rsidRDefault="00932B6D" w:rsidP="00EC7CD1">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EC7CD1">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nternalusername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irstname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M</w:t>
            </w:r>
            <w:r w:rsidR="00932B6D" w:rsidRPr="004A302B">
              <w:rPr>
                <w:rFonts w:cs="Arial"/>
                <w:color w:val="000000"/>
                <w:sz w:val="20"/>
                <w:szCs w:val="20"/>
              </w:rPr>
              <w:t>iddlename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astname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D</w:t>
            </w:r>
            <w:r w:rsidR="00932B6D" w:rsidRPr="004A302B">
              <w:rPr>
                <w:rFonts w:cs="Arial"/>
                <w:color w:val="000000"/>
                <w:sz w:val="20"/>
                <w:szCs w:val="20"/>
              </w:rPr>
              <w:t>isplayname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S</w:t>
            </w:r>
            <w:r w:rsidR="00932B6D" w:rsidRPr="004A302B">
              <w:rPr>
                <w:rFonts w:cs="Arial"/>
                <w:color w:val="000000"/>
                <w:sz w:val="20"/>
                <w:szCs w:val="20"/>
              </w:rPr>
              <w:t>uffix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50</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addressline1</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addressline2</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addressline3</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932B6D" w:rsidP="00932B6D">
            <w:pPr>
              <w:rPr>
                <w:rFonts w:cs="Arial"/>
                <w:color w:val="000000"/>
                <w:sz w:val="20"/>
                <w:szCs w:val="20"/>
              </w:rPr>
            </w:pPr>
            <w:r w:rsidRPr="004A302B">
              <w:rPr>
                <w:rFonts w:cs="Arial"/>
                <w:color w:val="000000"/>
                <w:sz w:val="20"/>
                <w:szCs w:val="20"/>
              </w:rPr>
              <w:t>addressline4</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tcBorders>
              <w:bottom w:val="single" w:sz="4" w:space="0" w:color="000000"/>
            </w:tcBorders>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A</w:t>
            </w:r>
            <w:r w:rsidR="00932B6D" w:rsidRPr="004A302B">
              <w:rPr>
                <w:rFonts w:cs="Arial"/>
                <w:color w:val="000000"/>
                <w:sz w:val="20"/>
                <w:szCs w:val="20"/>
              </w:rPr>
              <w:t>ddressstring</w:t>
            </w:r>
          </w:p>
        </w:tc>
        <w:tc>
          <w:tcPr>
            <w:tcW w:w="1298"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1000</w:t>
            </w:r>
          </w:p>
        </w:tc>
        <w:tc>
          <w:tcPr>
            <w:tcW w:w="1170" w:type="dxa"/>
            <w:tcBorders>
              <w:bottom w:val="single" w:sz="4" w:space="0" w:color="000000"/>
            </w:tcBorders>
            <w:shd w:val="clear" w:color="auto" w:fill="FFFF00"/>
            <w:vAlign w:val="bottom"/>
          </w:tcPr>
          <w:p w:rsidR="00932B6D" w:rsidRPr="004A302B" w:rsidRDefault="00932B6D" w:rsidP="00932B6D">
            <w:pPr>
              <w:jc w:val="center"/>
              <w:rPr>
                <w:rFonts w:cs="Arial"/>
                <w:color w:val="000000"/>
                <w:sz w:val="20"/>
                <w:szCs w:val="20"/>
              </w:rPr>
            </w:pPr>
            <w:r>
              <w:rPr>
                <w:rFonts w:cs="Arial"/>
                <w:color w:val="000000"/>
                <w:sz w:val="20"/>
                <w:szCs w:val="20"/>
              </w:rPr>
              <w:t>Required</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S</w:t>
            </w:r>
            <w:r w:rsidR="00932B6D" w:rsidRPr="0079715A">
              <w:rPr>
                <w:rFonts w:cs="Arial"/>
                <w:color w:val="000000"/>
                <w:sz w:val="20"/>
                <w:szCs w:val="20"/>
              </w:rPr>
              <w:t>tate</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2</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C</w:t>
            </w:r>
            <w:r w:rsidR="00932B6D" w:rsidRPr="0079715A">
              <w:rPr>
                <w:rFonts w:cs="Arial"/>
                <w:color w:val="000000"/>
                <w:sz w:val="20"/>
                <w:szCs w:val="20"/>
              </w:rPr>
              <w:t>ity</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79715A">
        <w:tc>
          <w:tcPr>
            <w:tcW w:w="2140" w:type="dxa"/>
            <w:shd w:val="clear" w:color="auto" w:fill="auto"/>
            <w:vAlign w:val="bottom"/>
          </w:tcPr>
          <w:p w:rsidR="00932B6D" w:rsidRPr="0079715A" w:rsidRDefault="00616D3F" w:rsidP="00932B6D">
            <w:pPr>
              <w:rPr>
                <w:rFonts w:cs="Arial"/>
                <w:color w:val="000000"/>
                <w:sz w:val="20"/>
                <w:szCs w:val="20"/>
              </w:rPr>
            </w:pPr>
            <w:r w:rsidRPr="0079715A">
              <w:rPr>
                <w:rFonts w:cs="Arial"/>
                <w:color w:val="000000"/>
                <w:sz w:val="20"/>
                <w:szCs w:val="20"/>
              </w:rPr>
              <w:t>Z</w:t>
            </w:r>
            <w:r w:rsidR="00932B6D" w:rsidRPr="0079715A">
              <w:rPr>
                <w:rFonts w:cs="Arial"/>
                <w:color w:val="000000"/>
                <w:sz w:val="20"/>
                <w:szCs w:val="20"/>
              </w:rPr>
              <w:t>ip</w:t>
            </w:r>
          </w:p>
        </w:tc>
        <w:tc>
          <w:tcPr>
            <w:tcW w:w="1298"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varchar</w:t>
            </w:r>
          </w:p>
        </w:tc>
        <w:tc>
          <w:tcPr>
            <w:tcW w:w="1422"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1000</w:t>
            </w:r>
          </w:p>
        </w:tc>
        <w:tc>
          <w:tcPr>
            <w:tcW w:w="1350" w:type="dxa"/>
            <w:shd w:val="clear" w:color="auto" w:fill="auto"/>
            <w:vAlign w:val="bottom"/>
          </w:tcPr>
          <w:p w:rsidR="00932B6D" w:rsidRPr="0079715A" w:rsidRDefault="00932B6D" w:rsidP="00932B6D">
            <w:pPr>
              <w:jc w:val="center"/>
              <w:rPr>
                <w:rFonts w:cs="Arial"/>
                <w:color w:val="000000"/>
                <w:sz w:val="20"/>
                <w:szCs w:val="20"/>
              </w:rPr>
            </w:pPr>
            <w:r w:rsidRPr="0079715A">
              <w:rPr>
                <w:rFonts w:cs="Arial"/>
                <w:color w:val="000000"/>
                <w:sz w:val="20"/>
                <w:szCs w:val="20"/>
              </w:rPr>
              <w:t>10</w:t>
            </w:r>
          </w:p>
        </w:tc>
        <w:tc>
          <w:tcPr>
            <w:tcW w:w="1170" w:type="dxa"/>
            <w:shd w:val="clear" w:color="auto" w:fill="auto"/>
            <w:vAlign w:val="bottom"/>
          </w:tcPr>
          <w:p w:rsidR="00932B6D" w:rsidRPr="0079715A" w:rsidRDefault="0079715A"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B</w:t>
            </w:r>
            <w:r w:rsidR="00932B6D" w:rsidRPr="004A302B">
              <w:rPr>
                <w:rFonts w:cs="Arial"/>
                <w:color w:val="000000"/>
                <w:sz w:val="20"/>
                <w:szCs w:val="20"/>
              </w:rPr>
              <w:t>uilding</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R</w:t>
            </w:r>
            <w:r w:rsidR="00932B6D" w:rsidRPr="004A302B">
              <w:rPr>
                <w:rFonts w:cs="Arial"/>
                <w:color w:val="000000"/>
                <w:sz w:val="20"/>
                <w:szCs w:val="20"/>
              </w:rPr>
              <w:t>oom</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loor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int</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atitude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L</w:t>
            </w:r>
            <w:r w:rsidR="00932B6D" w:rsidRPr="004A302B">
              <w:rPr>
                <w:rFonts w:cs="Arial"/>
                <w:color w:val="000000"/>
                <w:sz w:val="20"/>
                <w:szCs w:val="20"/>
              </w:rPr>
              <w:t>ongitude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float</w:t>
            </w:r>
          </w:p>
        </w:tc>
        <w:tc>
          <w:tcPr>
            <w:tcW w:w="1422" w:type="dxa"/>
            <w:vAlign w:val="bottom"/>
          </w:tcPr>
          <w:p w:rsidR="00932B6D" w:rsidRPr="004A302B" w:rsidRDefault="00932B6D" w:rsidP="00932B6D">
            <w:pPr>
              <w:jc w:val="center"/>
              <w:rPr>
                <w:rFonts w:cs="Arial"/>
                <w:color w:val="000000"/>
                <w:sz w:val="20"/>
                <w:szCs w:val="20"/>
              </w:rPr>
            </w:pP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decimal</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P</w:t>
            </w:r>
            <w:r w:rsidR="00932B6D" w:rsidRPr="004A302B">
              <w:rPr>
                <w:rFonts w:cs="Arial"/>
                <w:color w:val="000000"/>
                <w:sz w:val="20"/>
                <w:szCs w:val="20"/>
              </w:rPr>
              <w:t>hone</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35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F</w:t>
            </w:r>
            <w:r w:rsidR="00932B6D" w:rsidRPr="004A302B">
              <w:rPr>
                <w:rFonts w:cs="Arial"/>
                <w:color w:val="000000"/>
                <w:sz w:val="20"/>
                <w:szCs w:val="20"/>
              </w:rPr>
              <w:t>ax</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vAlign w:val="bottom"/>
          </w:tcPr>
          <w:p w:rsidR="00932B6D" w:rsidRPr="004A302B" w:rsidRDefault="00616D3F" w:rsidP="00932B6D">
            <w:pPr>
              <w:rPr>
                <w:rFonts w:cs="Arial"/>
                <w:color w:val="000000"/>
                <w:sz w:val="20"/>
                <w:szCs w:val="20"/>
              </w:rPr>
            </w:pPr>
            <w:r w:rsidRPr="004A302B">
              <w:rPr>
                <w:rFonts w:cs="Arial"/>
                <w:color w:val="000000"/>
                <w:sz w:val="20"/>
                <w:szCs w:val="20"/>
              </w:rPr>
              <w:t>E</w:t>
            </w:r>
            <w:r w:rsidR="00932B6D" w:rsidRPr="004A302B">
              <w:rPr>
                <w:rFonts w:cs="Arial"/>
                <w:color w:val="000000"/>
                <w:sz w:val="20"/>
                <w:szCs w:val="20"/>
              </w:rPr>
              <w:t>mailaddr</w:t>
            </w:r>
          </w:p>
        </w:tc>
        <w:tc>
          <w:tcPr>
            <w:tcW w:w="1298"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nvarchar</w:t>
            </w:r>
          </w:p>
        </w:tc>
        <w:tc>
          <w:tcPr>
            <w:tcW w:w="1422"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2000</w:t>
            </w:r>
          </w:p>
        </w:tc>
        <w:tc>
          <w:tcPr>
            <w:tcW w:w="135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255</w:t>
            </w:r>
          </w:p>
        </w:tc>
        <w:tc>
          <w:tcPr>
            <w:tcW w:w="1170" w:type="dxa"/>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Optional</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sactive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r w:rsidR="00932B6D" w:rsidTr="00932B6D">
        <w:tc>
          <w:tcPr>
            <w:tcW w:w="2140" w:type="dxa"/>
            <w:shd w:val="clear" w:color="auto" w:fill="FFFF00"/>
            <w:vAlign w:val="bottom"/>
          </w:tcPr>
          <w:p w:rsidR="00932B6D" w:rsidRPr="004A302B" w:rsidRDefault="00616D3F" w:rsidP="00932B6D">
            <w:pPr>
              <w:rPr>
                <w:rFonts w:cs="Arial"/>
                <w:color w:val="000000"/>
                <w:sz w:val="20"/>
                <w:szCs w:val="20"/>
              </w:rPr>
            </w:pPr>
            <w:r w:rsidRPr="004A302B">
              <w:rPr>
                <w:rFonts w:cs="Arial"/>
                <w:color w:val="000000"/>
                <w:sz w:val="20"/>
                <w:szCs w:val="20"/>
              </w:rPr>
              <w:t>I</w:t>
            </w:r>
            <w:r w:rsidR="00932B6D" w:rsidRPr="004A302B">
              <w:rPr>
                <w:rFonts w:cs="Arial"/>
                <w:color w:val="000000"/>
                <w:sz w:val="20"/>
                <w:szCs w:val="20"/>
              </w:rPr>
              <w:t>svisible</w:t>
            </w:r>
          </w:p>
        </w:tc>
        <w:tc>
          <w:tcPr>
            <w:tcW w:w="1298"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422" w:type="dxa"/>
            <w:shd w:val="clear" w:color="auto" w:fill="FFFF00"/>
            <w:vAlign w:val="bottom"/>
          </w:tcPr>
          <w:p w:rsidR="00932B6D" w:rsidRPr="004A302B" w:rsidRDefault="00932B6D" w:rsidP="00932B6D">
            <w:pPr>
              <w:jc w:val="center"/>
              <w:rPr>
                <w:rFonts w:cs="Arial"/>
                <w:color w:val="000000"/>
                <w:sz w:val="20"/>
                <w:szCs w:val="20"/>
              </w:rPr>
            </w:pPr>
          </w:p>
        </w:tc>
        <w:tc>
          <w:tcPr>
            <w:tcW w:w="135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bit</w:t>
            </w:r>
          </w:p>
        </w:tc>
        <w:tc>
          <w:tcPr>
            <w:tcW w:w="1170" w:type="dxa"/>
            <w:shd w:val="clear" w:color="auto" w:fill="FFFF00"/>
            <w:vAlign w:val="bottom"/>
          </w:tcPr>
          <w:p w:rsidR="00932B6D" w:rsidRPr="004A302B" w:rsidRDefault="00932B6D" w:rsidP="00932B6D">
            <w:pPr>
              <w:jc w:val="center"/>
              <w:rPr>
                <w:rFonts w:cs="Arial"/>
                <w:color w:val="000000"/>
                <w:sz w:val="20"/>
                <w:szCs w:val="20"/>
              </w:rPr>
            </w:pPr>
            <w:r w:rsidRPr="004A302B">
              <w:rPr>
                <w:rFonts w:cs="Arial"/>
                <w:color w:val="000000"/>
                <w:sz w:val="20"/>
                <w:szCs w:val="20"/>
              </w:rPr>
              <w:t>Required</w:t>
            </w:r>
          </w:p>
        </w:tc>
      </w:tr>
    </w:tbl>
    <w:p w:rsidR="00932B6D" w:rsidRPr="0079715A" w:rsidRDefault="00932B6D" w:rsidP="00932B6D">
      <w:pPr>
        <w:spacing w:before="120"/>
        <w:rPr>
          <w:rFonts w:cs="Arial"/>
          <w:szCs w:val="22"/>
        </w:rPr>
      </w:pPr>
      <w:r>
        <w:rPr>
          <w:rFonts w:cs="Arial"/>
          <w:szCs w:val="22"/>
        </w:rPr>
        <w:tab/>
      </w:r>
      <w:r w:rsidRPr="0079715A">
        <w:rPr>
          <w:rFonts w:cs="Arial"/>
          <w:szCs w:val="22"/>
        </w:rPr>
        <w:t>Notes:</w:t>
      </w:r>
    </w:p>
    <w:p w:rsidR="00932B6D" w:rsidRPr="0079715A" w:rsidRDefault="00932B6D" w:rsidP="00932B6D">
      <w:pPr>
        <w:pStyle w:val="ListParagraph"/>
        <w:ind w:left="1080" w:hanging="360"/>
        <w:rPr>
          <w:rFonts w:cs="Arial"/>
          <w:szCs w:val="22"/>
        </w:rPr>
      </w:pPr>
      <w:r w:rsidRPr="0079715A">
        <w:rPr>
          <w:rFonts w:cs="Arial"/>
          <w:szCs w:val="22"/>
        </w:rPr>
        <w:t>a.</w:t>
      </w:r>
      <w:r w:rsidRPr="0079715A">
        <w:rPr>
          <w:rFonts w:cs="Arial"/>
          <w:szCs w:val="22"/>
        </w:rPr>
        <w:tab/>
        <w:t xml:space="preserve">The PubMed disambiguation process uses the firstname, middlename, lastname, suffix, and emailaddr columns. Therefore, although only lastname is required, providing values for the other columns will greatly aid disambiguation. </w:t>
      </w:r>
    </w:p>
    <w:p w:rsidR="00932B6D" w:rsidRPr="0079715A" w:rsidRDefault="00932B6D" w:rsidP="00932B6D">
      <w:pPr>
        <w:pStyle w:val="ListParagraph"/>
        <w:ind w:left="1080" w:hanging="360"/>
        <w:rPr>
          <w:rFonts w:cs="Arial"/>
          <w:szCs w:val="22"/>
        </w:rPr>
      </w:pPr>
      <w:r w:rsidRPr="0079715A">
        <w:rPr>
          <w:rFonts w:cs="Arial"/>
          <w:szCs w:val="22"/>
        </w:rPr>
        <w:t>b.</w:t>
      </w:r>
      <w:r w:rsidRPr="0079715A">
        <w:rPr>
          <w:rFonts w:cs="Arial"/>
          <w:szCs w:val="22"/>
        </w:rPr>
        <w:tab/>
        <w:t xml:space="preserve">The columns addressline1, addressline2, addressline3, and addressline4 are used by the </w:t>
      </w:r>
      <w:r w:rsidRPr="0079715A">
        <w:rPr>
          <w:rFonts w:cs="Arial"/>
          <w:szCs w:val="22"/>
          <w:u w:val="single"/>
        </w:rPr>
        <w:t>website</w:t>
      </w:r>
      <w:r w:rsidRPr="0079715A">
        <w:rPr>
          <w:rFonts w:cs="Arial"/>
          <w:szCs w:val="22"/>
        </w:rPr>
        <w:t xml:space="preserve"> to display a person’s address. The addressstring</w:t>
      </w:r>
      <w:r w:rsidR="0079715A">
        <w:rPr>
          <w:rFonts w:cs="Arial"/>
          <w:szCs w:val="22"/>
        </w:rPr>
        <w:t>, state, city, and zip</w:t>
      </w:r>
      <w:r w:rsidRPr="0079715A">
        <w:rPr>
          <w:rFonts w:cs="Arial"/>
          <w:szCs w:val="22"/>
        </w:rPr>
        <w:t xml:space="preserve"> column</w:t>
      </w:r>
      <w:r w:rsidR="0079715A">
        <w:rPr>
          <w:rFonts w:cs="Arial"/>
          <w:szCs w:val="22"/>
        </w:rPr>
        <w:t>s</w:t>
      </w:r>
      <w:r w:rsidRPr="0079715A">
        <w:rPr>
          <w:rFonts w:cs="Arial"/>
          <w:szCs w:val="22"/>
        </w:rPr>
        <w:t xml:space="preserve"> </w:t>
      </w:r>
      <w:r w:rsidR="0079715A">
        <w:rPr>
          <w:rFonts w:cs="Arial"/>
          <w:szCs w:val="22"/>
        </w:rPr>
        <w:t>are</w:t>
      </w:r>
      <w:r w:rsidRPr="0079715A">
        <w:rPr>
          <w:rFonts w:cs="Arial"/>
          <w:szCs w:val="22"/>
        </w:rPr>
        <w:t xml:space="preserve"> not displayed on the website.</w:t>
      </w:r>
    </w:p>
    <w:p w:rsidR="00932B6D" w:rsidRDefault="00932B6D" w:rsidP="00932B6D">
      <w:pPr>
        <w:pStyle w:val="ListParagraph"/>
        <w:ind w:left="1080" w:hanging="360"/>
        <w:rPr>
          <w:rFonts w:cs="Arial"/>
          <w:szCs w:val="22"/>
        </w:rPr>
      </w:pPr>
      <w:r w:rsidRPr="0079715A">
        <w:rPr>
          <w:rFonts w:cs="Arial"/>
          <w:szCs w:val="22"/>
        </w:rPr>
        <w:t>c.</w:t>
      </w:r>
      <w:r w:rsidRPr="0079715A">
        <w:rPr>
          <w:rFonts w:cs="Arial"/>
          <w:szCs w:val="22"/>
        </w:rPr>
        <w:tab/>
        <w:t xml:space="preserve">The addressstring column is used during the </w:t>
      </w:r>
      <w:r w:rsidRPr="0079715A">
        <w:rPr>
          <w:rFonts w:cs="Arial"/>
          <w:szCs w:val="22"/>
          <w:u w:val="single"/>
        </w:rPr>
        <w:t>geocoding</w:t>
      </w:r>
      <w:r w:rsidRPr="0079715A">
        <w:rPr>
          <w:rFonts w:cs="Arial"/>
          <w:szCs w:val="22"/>
        </w:rPr>
        <w:t xml:space="preserve"> process to determine the latitude and longitude of the person. The addressstring should be a valid street </w:t>
      </w:r>
      <w:r w:rsidRPr="0079715A">
        <w:rPr>
          <w:rFonts w:cs="Arial"/>
          <w:szCs w:val="22"/>
        </w:rPr>
        <w:lastRenderedPageBreak/>
        <w:t>address (i.e. street number, city, state, zip) and should not contain department names, room numbers, mailbox numbers, etc. The addressstring column is only required if you want to be able to display the location of people on a map or take advantage of physical distance metrics in Profiles. Otherwise, you can leave it blank. Note that the addressstring column is not automatically formed from the addressline1-4 columns and vice versa; in general, you will want to list the address in both places so that it appears on the website AND the person appears on maps. The latitude and longitude columns will override the results of the automatic geocoding, which can be useful if you do not have a precise street address for a person.</w:t>
      </w:r>
    </w:p>
    <w:p w:rsidR="0079715A" w:rsidRPr="0079715A" w:rsidRDefault="0079715A" w:rsidP="00932B6D">
      <w:pPr>
        <w:pStyle w:val="ListParagraph"/>
        <w:ind w:left="1080" w:hanging="360"/>
        <w:rPr>
          <w:rFonts w:cs="Arial"/>
          <w:szCs w:val="22"/>
        </w:rPr>
      </w:pPr>
      <w:r>
        <w:rPr>
          <w:rFonts w:cs="Arial"/>
          <w:szCs w:val="22"/>
        </w:rPr>
        <w:t>d.</w:t>
      </w:r>
      <w:r>
        <w:rPr>
          <w:rFonts w:cs="Arial"/>
          <w:szCs w:val="22"/>
        </w:rPr>
        <w:tab/>
        <w:t xml:space="preserve">The </w:t>
      </w:r>
      <w:r w:rsidR="00895982">
        <w:rPr>
          <w:rFonts w:cs="Arial"/>
          <w:szCs w:val="22"/>
        </w:rPr>
        <w:t xml:space="preserve">values of the </w:t>
      </w:r>
      <w:r>
        <w:rPr>
          <w:rFonts w:cs="Arial"/>
          <w:szCs w:val="22"/>
        </w:rPr>
        <w:t xml:space="preserve">state, city, and zip columns </w:t>
      </w:r>
      <w:r w:rsidR="00895982">
        <w:rPr>
          <w:rFonts w:cs="Arial"/>
          <w:szCs w:val="22"/>
        </w:rPr>
        <w:t>are included in the RDF representation of a person, but they are not displayed on the website.</w:t>
      </w:r>
    </w:p>
    <w:p w:rsidR="00932B6D" w:rsidRPr="0079715A" w:rsidRDefault="00895982" w:rsidP="00932B6D">
      <w:pPr>
        <w:pStyle w:val="ListParagraph"/>
        <w:ind w:left="1080" w:hanging="360"/>
        <w:rPr>
          <w:rFonts w:cs="Arial"/>
          <w:szCs w:val="22"/>
        </w:rPr>
      </w:pPr>
      <w:r>
        <w:rPr>
          <w:rFonts w:cs="Arial"/>
          <w:szCs w:val="22"/>
        </w:rPr>
        <w:t>e</w:t>
      </w:r>
      <w:r w:rsidR="00932B6D" w:rsidRPr="0079715A">
        <w:rPr>
          <w:rFonts w:cs="Arial"/>
          <w:szCs w:val="22"/>
        </w:rPr>
        <w:t>.</w:t>
      </w:r>
      <w:r w:rsidR="00932B6D" w:rsidRPr="0079715A">
        <w:rPr>
          <w:rFonts w:cs="Arial"/>
          <w:szCs w:val="22"/>
        </w:rPr>
        <w:tab/>
        <w:t>The building, room, and floor columns are not displayed on the website. They are only used to estimate the physical distance between people who share the same street address.</w:t>
      </w:r>
    </w:p>
    <w:p w:rsidR="00932B6D" w:rsidRPr="0079715A" w:rsidRDefault="00895982" w:rsidP="00932B6D">
      <w:pPr>
        <w:pStyle w:val="ListParagraph"/>
        <w:ind w:left="1080" w:hanging="360"/>
        <w:rPr>
          <w:rFonts w:cs="Arial"/>
          <w:szCs w:val="22"/>
        </w:rPr>
      </w:pPr>
      <w:r>
        <w:rPr>
          <w:rFonts w:cs="Arial"/>
          <w:szCs w:val="22"/>
        </w:rPr>
        <w:t>f</w:t>
      </w:r>
      <w:r w:rsidR="00932B6D" w:rsidRPr="0079715A">
        <w:rPr>
          <w:rFonts w:cs="Arial"/>
          <w:szCs w:val="22"/>
        </w:rPr>
        <w:t>.</w:t>
      </w:r>
      <w:r w:rsidR="00932B6D" w:rsidRPr="0079715A">
        <w:rPr>
          <w:rFonts w:cs="Arial"/>
          <w:szCs w:val="22"/>
        </w:rPr>
        <w:tab/>
        <w:t xml:space="preserve">If isactive=1, then a profile will be created for the person. If isactive=0, then the profile will be removed from the website. Note that changing isactive=0 will not deactivate the person’s corresponding user account, and the person will still be able to login to Profiles. To deactivate a user account, manually change this person’s record in the user (not </w:t>
      </w:r>
      <w:r w:rsidR="00407C73" w:rsidRPr="0079715A">
        <w:rPr>
          <w:rFonts w:cs="Arial"/>
          <w:szCs w:val="22"/>
        </w:rPr>
        <w:t>[Profile.Import].[User]</w:t>
      </w:r>
      <w:r w:rsidR="00932B6D" w:rsidRPr="0079715A">
        <w:rPr>
          <w:rFonts w:cs="Arial"/>
          <w:szCs w:val="22"/>
        </w:rPr>
        <w:t>) table to isactive=0.</w:t>
      </w:r>
    </w:p>
    <w:p w:rsidR="00932B6D" w:rsidRPr="0079715A" w:rsidRDefault="00895982" w:rsidP="00932B6D">
      <w:pPr>
        <w:pStyle w:val="ListParagraph"/>
        <w:ind w:left="1080" w:hanging="360"/>
        <w:rPr>
          <w:rFonts w:cs="Arial"/>
          <w:szCs w:val="22"/>
        </w:rPr>
      </w:pPr>
      <w:r>
        <w:rPr>
          <w:rFonts w:cs="Arial"/>
          <w:szCs w:val="22"/>
        </w:rPr>
        <w:t>g</w:t>
      </w:r>
      <w:r w:rsidR="00932B6D" w:rsidRPr="0079715A">
        <w:rPr>
          <w:rFonts w:cs="Arial"/>
          <w:szCs w:val="22"/>
        </w:rPr>
        <w:t>.</w:t>
      </w:r>
      <w:r w:rsidR="00932B6D" w:rsidRPr="0079715A">
        <w:rPr>
          <w:rFonts w:cs="Arial"/>
          <w:szCs w:val="22"/>
        </w:rPr>
        <w:tab/>
        <w:t>If isvisible=1, then the content of a profile will be displayed when a user goes to its URL. If isvisible=0, then the profile will be replaced by a message that states that it is not available at this time. However, if isvisible=0, then that person will still be listed in other people’s networks and in search results.</w:t>
      </w:r>
    </w:p>
    <w:p w:rsidR="00932B6D" w:rsidRPr="0079715A" w:rsidRDefault="00932B6D" w:rsidP="001E0D9C">
      <w:pPr>
        <w:pStyle w:val="ListParagraph"/>
        <w:numPr>
          <w:ilvl w:val="2"/>
          <w:numId w:val="2"/>
        </w:numPr>
        <w:tabs>
          <w:tab w:val="clear" w:pos="2160"/>
        </w:tabs>
        <w:ind w:left="720"/>
        <w:contextualSpacing/>
        <w:rPr>
          <w:rFonts w:cs="Arial"/>
          <w:szCs w:val="22"/>
        </w:rPr>
      </w:pPr>
      <w:r w:rsidRPr="0079715A">
        <w:rPr>
          <w:rFonts w:cs="Arial"/>
          <w:szCs w:val="22"/>
        </w:rPr>
        <w:t xml:space="preserve">Table: </w:t>
      </w:r>
      <w:r w:rsidR="00407C73" w:rsidRPr="0079715A">
        <w:rPr>
          <w:rFonts w:cs="Arial"/>
          <w:szCs w:val="22"/>
        </w:rPr>
        <w:t>[Profile.Import].[PersonAffiliation]</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internalusername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00"/>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title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808080" w:themeFill="background1" w:themeFillShade="80"/>
          </w:tcPr>
          <w:p w:rsidR="00932B6D" w:rsidRPr="007E082E" w:rsidRDefault="00932B6D" w:rsidP="00932B6D">
            <w:pPr>
              <w:rPr>
                <w:rFonts w:cs="Arial"/>
                <w:color w:val="FFFFFF" w:themeColor="background1"/>
                <w:sz w:val="20"/>
                <w:szCs w:val="20"/>
              </w:rPr>
            </w:pPr>
            <w:r w:rsidRPr="007E082E">
              <w:rPr>
                <w:rFonts w:cs="Arial"/>
                <w:color w:val="FFFFFF" w:themeColor="background1"/>
                <w:sz w:val="20"/>
                <w:szCs w:val="20"/>
              </w:rPr>
              <w:t>emailaddr</w:t>
            </w:r>
          </w:p>
        </w:tc>
        <w:tc>
          <w:tcPr>
            <w:tcW w:w="1298"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nvarchar</w:t>
            </w:r>
          </w:p>
        </w:tc>
        <w:tc>
          <w:tcPr>
            <w:tcW w:w="1422"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2000</w:t>
            </w:r>
          </w:p>
        </w:tc>
        <w:tc>
          <w:tcPr>
            <w:tcW w:w="135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200</w:t>
            </w:r>
          </w:p>
        </w:tc>
        <w:tc>
          <w:tcPr>
            <w:tcW w:w="1170" w:type="dxa"/>
            <w:shd w:val="clear" w:color="auto" w:fill="808080" w:themeFill="background1" w:themeFillShade="80"/>
          </w:tcPr>
          <w:p w:rsidR="00932B6D" w:rsidRPr="007E082E" w:rsidRDefault="00932B6D" w:rsidP="00932B6D">
            <w:pPr>
              <w:jc w:val="center"/>
              <w:rPr>
                <w:rFonts w:cs="Arial"/>
                <w:color w:val="FFFFFF" w:themeColor="background1"/>
                <w:sz w:val="20"/>
                <w:szCs w:val="20"/>
              </w:rPr>
            </w:pPr>
            <w:r w:rsidRPr="007E082E">
              <w:rPr>
                <w:rFonts w:cs="Arial"/>
                <w:color w:val="FFFFFF" w:themeColor="background1"/>
                <w:sz w:val="20"/>
                <w:szCs w:val="20"/>
              </w:rPr>
              <w:t>Don’t Use</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primaryaffiliation</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bit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00"/>
          </w:tcPr>
          <w:p w:rsidR="00932B6D" w:rsidRPr="00AA505B" w:rsidRDefault="00932B6D" w:rsidP="00932B6D">
            <w:pPr>
              <w:rPr>
                <w:rFonts w:cs="Arial"/>
                <w:sz w:val="20"/>
                <w:szCs w:val="20"/>
              </w:rPr>
            </w:pPr>
            <w:r w:rsidRPr="00AA505B">
              <w:rPr>
                <w:rFonts w:cs="Arial"/>
                <w:sz w:val="20"/>
                <w:szCs w:val="20"/>
              </w:rPr>
              <w:t>affiliationorder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FFFF00"/>
          </w:tcPr>
          <w:p w:rsidR="00932B6D" w:rsidRPr="00AA505B" w:rsidRDefault="00932B6D" w:rsidP="00932B6D">
            <w:pPr>
              <w:jc w:val="center"/>
              <w:rPr>
                <w:rFonts w:cs="Arial"/>
                <w:sz w:val="20"/>
                <w:szCs w:val="20"/>
              </w:rPr>
            </w:pP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int</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institutionabbreviation</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departmentname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260F66" w:rsidRDefault="00932B6D" w:rsidP="00932B6D">
            <w:pPr>
              <w:rPr>
                <w:rFonts w:cs="Arial"/>
                <w:sz w:val="20"/>
                <w:szCs w:val="20"/>
              </w:rPr>
            </w:pPr>
            <w:r w:rsidRPr="00260F66">
              <w:rPr>
                <w:rFonts w:cs="Arial"/>
                <w:sz w:val="20"/>
                <w:szCs w:val="20"/>
              </w:rPr>
              <w:t>departmentvisible</w:t>
            </w:r>
          </w:p>
        </w:tc>
        <w:tc>
          <w:tcPr>
            <w:tcW w:w="1298"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422" w:type="dxa"/>
            <w:shd w:val="clear" w:color="auto" w:fill="auto"/>
          </w:tcPr>
          <w:p w:rsidR="00932B6D" w:rsidRPr="00260F66" w:rsidRDefault="00932B6D" w:rsidP="00932B6D">
            <w:pPr>
              <w:jc w:val="center"/>
              <w:rPr>
                <w:rFonts w:cs="Arial"/>
                <w:sz w:val="20"/>
                <w:szCs w:val="20"/>
              </w:rPr>
            </w:pPr>
          </w:p>
        </w:tc>
        <w:tc>
          <w:tcPr>
            <w:tcW w:w="1350" w:type="dxa"/>
            <w:shd w:val="clear" w:color="auto" w:fill="auto"/>
          </w:tcPr>
          <w:p w:rsidR="00932B6D" w:rsidRPr="00260F66" w:rsidRDefault="00932B6D" w:rsidP="00932B6D">
            <w:pPr>
              <w:jc w:val="center"/>
              <w:rPr>
                <w:rFonts w:cs="Arial"/>
                <w:sz w:val="20"/>
                <w:szCs w:val="20"/>
              </w:rPr>
            </w:pPr>
            <w:r w:rsidRPr="00260F66">
              <w:rPr>
                <w:rFonts w:cs="Arial"/>
                <w:sz w:val="20"/>
                <w:szCs w:val="20"/>
              </w:rPr>
              <w:t>bit</w:t>
            </w:r>
          </w:p>
        </w:tc>
        <w:tc>
          <w:tcPr>
            <w:tcW w:w="1170" w:type="dxa"/>
            <w:shd w:val="clear" w:color="auto" w:fill="auto"/>
          </w:tcPr>
          <w:p w:rsidR="00932B6D" w:rsidRPr="00260F66"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divisionname</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nvarchar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2000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500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FFFFFF" w:themeFill="background1"/>
          </w:tcPr>
          <w:p w:rsidR="00932B6D" w:rsidRPr="00AA505B" w:rsidRDefault="00932B6D" w:rsidP="00932B6D">
            <w:pPr>
              <w:rPr>
                <w:rFonts w:cs="Arial"/>
                <w:sz w:val="20"/>
                <w:szCs w:val="20"/>
              </w:rPr>
            </w:pPr>
            <w:r w:rsidRPr="00AA505B">
              <w:rPr>
                <w:rFonts w:cs="Arial"/>
                <w:sz w:val="20"/>
                <w:szCs w:val="20"/>
              </w:rPr>
              <w:t>facultyrank</w:t>
            </w:r>
          </w:p>
        </w:tc>
        <w:tc>
          <w:tcPr>
            <w:tcW w:w="1298"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1000</w:t>
            </w:r>
          </w:p>
        </w:tc>
        <w:tc>
          <w:tcPr>
            <w:tcW w:w="135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100</w:t>
            </w:r>
          </w:p>
        </w:tc>
        <w:tc>
          <w:tcPr>
            <w:tcW w:w="1170" w:type="dxa"/>
            <w:shd w:val="clear" w:color="auto" w:fill="FFFFFF" w:themeFill="background1"/>
          </w:tcPr>
          <w:p w:rsidR="00932B6D" w:rsidRPr="00AA505B" w:rsidRDefault="00932B6D" w:rsidP="00932B6D">
            <w:pPr>
              <w:jc w:val="center"/>
              <w:rPr>
                <w:rFonts w:cs="Arial"/>
                <w:sz w:val="20"/>
                <w:szCs w:val="20"/>
              </w:rPr>
            </w:pPr>
            <w:r w:rsidRPr="00AA505B">
              <w:rPr>
                <w:rFonts w:cs="Arial"/>
                <w:sz w:val="20"/>
                <w:szCs w:val="20"/>
              </w:rPr>
              <w:t>Optional</w:t>
            </w:r>
          </w:p>
        </w:tc>
      </w:tr>
      <w:tr w:rsidR="00932B6D" w:rsidRPr="004A302B" w:rsidTr="00895982">
        <w:tc>
          <w:tcPr>
            <w:tcW w:w="2318" w:type="dxa"/>
            <w:shd w:val="clear" w:color="auto" w:fill="auto"/>
          </w:tcPr>
          <w:p w:rsidR="00932B6D" w:rsidRPr="00AA505B" w:rsidRDefault="00932B6D" w:rsidP="00932B6D">
            <w:pPr>
              <w:rPr>
                <w:rFonts w:cs="Arial"/>
                <w:sz w:val="20"/>
                <w:szCs w:val="20"/>
              </w:rPr>
            </w:pPr>
            <w:r w:rsidRPr="00AA505B">
              <w:rPr>
                <w:rFonts w:cs="Arial"/>
                <w:sz w:val="20"/>
                <w:szCs w:val="20"/>
              </w:rPr>
              <w:t>facultyrankorder</w:t>
            </w:r>
          </w:p>
        </w:tc>
        <w:tc>
          <w:tcPr>
            <w:tcW w:w="1298"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422" w:type="dxa"/>
            <w:shd w:val="clear" w:color="auto" w:fill="auto"/>
          </w:tcPr>
          <w:p w:rsidR="00932B6D" w:rsidRPr="00AA505B" w:rsidRDefault="00932B6D" w:rsidP="00932B6D">
            <w:pPr>
              <w:jc w:val="center"/>
              <w:rPr>
                <w:rFonts w:cs="Arial"/>
                <w:sz w:val="20"/>
                <w:szCs w:val="20"/>
              </w:rPr>
            </w:pPr>
          </w:p>
        </w:tc>
        <w:tc>
          <w:tcPr>
            <w:tcW w:w="1350" w:type="dxa"/>
            <w:shd w:val="clear" w:color="auto" w:fill="auto"/>
          </w:tcPr>
          <w:p w:rsidR="00932B6D" w:rsidRPr="00AA505B" w:rsidRDefault="00932B6D" w:rsidP="00932B6D">
            <w:pPr>
              <w:jc w:val="center"/>
              <w:rPr>
                <w:rFonts w:cs="Arial"/>
                <w:sz w:val="20"/>
                <w:szCs w:val="20"/>
              </w:rPr>
            </w:pPr>
            <w:r w:rsidRPr="00AA505B">
              <w:rPr>
                <w:rFonts w:cs="Arial"/>
                <w:sz w:val="20"/>
                <w:szCs w:val="20"/>
              </w:rPr>
              <w:t>tinyint</w:t>
            </w:r>
          </w:p>
        </w:tc>
        <w:tc>
          <w:tcPr>
            <w:tcW w:w="1170" w:type="dxa"/>
            <w:shd w:val="clear" w:color="auto" w:fill="auto"/>
          </w:tcPr>
          <w:p w:rsidR="00932B6D" w:rsidRPr="00AA505B" w:rsidRDefault="00932B6D" w:rsidP="00932B6D">
            <w:pPr>
              <w:jc w:val="center"/>
              <w:rPr>
                <w:rFonts w:cs="Arial"/>
                <w:sz w:val="20"/>
                <w:szCs w:val="20"/>
              </w:rPr>
            </w:pPr>
            <w:r w:rsidRPr="00AA505B">
              <w:rPr>
                <w:rFonts w:cs="Arial"/>
                <w:sz w:val="20"/>
                <w:szCs w:val="20"/>
              </w:rPr>
              <w:t>Optional</w:t>
            </w:r>
          </w:p>
        </w:tc>
      </w:tr>
    </w:tbl>
    <w:p w:rsidR="00932B6D" w:rsidRPr="00895982" w:rsidRDefault="00932B6D" w:rsidP="00932B6D">
      <w:pPr>
        <w:spacing w:before="120"/>
        <w:rPr>
          <w:rFonts w:cs="Arial"/>
          <w:szCs w:val="22"/>
        </w:rPr>
      </w:pPr>
      <w:r w:rsidRPr="00895982">
        <w:rPr>
          <w:rFonts w:cs="Arial"/>
          <w:szCs w:val="22"/>
        </w:rPr>
        <w:tab/>
        <w:t>Notes:</w:t>
      </w:r>
    </w:p>
    <w:p w:rsidR="00932B6D" w:rsidRPr="00895982" w:rsidRDefault="00932B6D" w:rsidP="00932B6D">
      <w:pPr>
        <w:pStyle w:val="ListParagraph"/>
        <w:ind w:left="1080" w:hanging="360"/>
        <w:rPr>
          <w:rFonts w:cs="Arial"/>
          <w:szCs w:val="22"/>
        </w:rPr>
      </w:pPr>
      <w:r w:rsidRPr="00895982">
        <w:rPr>
          <w:rFonts w:cs="Arial"/>
          <w:szCs w:val="22"/>
        </w:rPr>
        <w:t>a.</w:t>
      </w:r>
      <w:r w:rsidRPr="00895982">
        <w:rPr>
          <w:rFonts w:cs="Arial"/>
          <w:szCs w:val="22"/>
        </w:rPr>
        <w:tab/>
        <w:t xml:space="preserve">Each person must have exactly one row in </w:t>
      </w:r>
      <w:r w:rsidR="00407C73" w:rsidRPr="00895982">
        <w:rPr>
          <w:rFonts w:cs="Arial"/>
          <w:szCs w:val="22"/>
        </w:rPr>
        <w:t>[Profile.Import].[PersonAffiliation]</w:t>
      </w:r>
      <w:r w:rsidRPr="00895982">
        <w:rPr>
          <w:rFonts w:cs="Arial"/>
          <w:szCs w:val="22"/>
        </w:rPr>
        <w:t xml:space="preserve"> where primaryaffiliation=1. For all additional affiliations, set primaryaffiliation=0.</w:t>
      </w:r>
    </w:p>
    <w:p w:rsidR="00932B6D" w:rsidRPr="00895982" w:rsidRDefault="00932B6D" w:rsidP="00932B6D">
      <w:pPr>
        <w:pStyle w:val="ListParagraph"/>
        <w:ind w:left="1080" w:hanging="360"/>
        <w:rPr>
          <w:rFonts w:cs="Arial"/>
          <w:szCs w:val="22"/>
        </w:rPr>
      </w:pPr>
      <w:r w:rsidRPr="00895982">
        <w:rPr>
          <w:rFonts w:cs="Arial"/>
          <w:szCs w:val="22"/>
        </w:rPr>
        <w:lastRenderedPageBreak/>
        <w:t>b.</w:t>
      </w:r>
      <w:r w:rsidRPr="00895982">
        <w:rPr>
          <w:rFonts w:cs="Arial"/>
          <w:szCs w:val="22"/>
        </w:rPr>
        <w:tab/>
        <w:t>The affiliationorder for a person’s primary affiliation (primaryaffiliation=1) should be set to 1. All other affiliations for a person should be sequentially ordered (e.g., affiliationorder=2, affiliationorder=3, etc.). The same person should not have two affiliations with the same affiliationorder value.</w:t>
      </w:r>
    </w:p>
    <w:p w:rsidR="00932B6D" w:rsidRPr="00895982" w:rsidRDefault="00932B6D" w:rsidP="00932B6D">
      <w:pPr>
        <w:pStyle w:val="ListParagraph"/>
        <w:ind w:left="1080" w:hanging="360"/>
        <w:rPr>
          <w:rFonts w:cs="Arial"/>
          <w:szCs w:val="22"/>
        </w:rPr>
      </w:pPr>
      <w:r w:rsidRPr="00895982">
        <w:rPr>
          <w:rFonts w:cs="Arial"/>
          <w:szCs w:val="22"/>
        </w:rPr>
        <w:t>c.</w:t>
      </w:r>
      <w:r w:rsidRPr="00895982">
        <w:rPr>
          <w:rFonts w:cs="Arial"/>
          <w:szCs w:val="22"/>
        </w:rPr>
        <w:tab/>
        <w:t xml:space="preserve">Departmentvisible is </w:t>
      </w:r>
      <w:r w:rsidRPr="00895982">
        <w:rPr>
          <w:rFonts w:cs="Arial"/>
          <w:szCs w:val="22"/>
          <w:u w:val="single"/>
        </w:rPr>
        <w:t>required</w:t>
      </w:r>
      <w:r w:rsidRPr="00895982">
        <w:rPr>
          <w:rFonts w:cs="Arial"/>
          <w:szCs w:val="22"/>
        </w:rPr>
        <w:t xml:space="preserve"> if using department names. Set departmentvisible=1 if you want the corresponding departmentname to appear in the Department drop-down menu on the Profiles Search form. Otherwise, set departmentvisible=0.</w:t>
      </w:r>
    </w:p>
    <w:p w:rsidR="00932B6D" w:rsidRPr="00895982" w:rsidRDefault="00932B6D" w:rsidP="00932B6D">
      <w:pPr>
        <w:pStyle w:val="ListParagraph"/>
        <w:ind w:left="1080" w:hanging="360"/>
        <w:rPr>
          <w:rFonts w:cs="Arial"/>
          <w:szCs w:val="22"/>
        </w:rPr>
      </w:pPr>
      <w:r w:rsidRPr="00895982">
        <w:rPr>
          <w:rFonts w:cs="Arial"/>
          <w:szCs w:val="22"/>
        </w:rPr>
        <w:t>d.</w:t>
      </w:r>
      <w:r w:rsidRPr="00895982">
        <w:rPr>
          <w:rFonts w:cs="Arial"/>
          <w:szCs w:val="22"/>
        </w:rPr>
        <w:tab/>
        <w:t>The institutionabbreviation is not displayed on the website, but it is used during the data load process. There must be a one-to-one mapping between institutionname and institutionabbreviation. We suggest setting these two columns to the same value if possible.</w:t>
      </w:r>
    </w:p>
    <w:p w:rsidR="00932B6D" w:rsidRPr="00895982" w:rsidRDefault="00895982" w:rsidP="00932B6D">
      <w:pPr>
        <w:pStyle w:val="ListParagraph"/>
        <w:ind w:left="1080" w:hanging="360"/>
        <w:rPr>
          <w:rFonts w:cs="Arial"/>
          <w:szCs w:val="22"/>
        </w:rPr>
      </w:pPr>
      <w:r>
        <w:rPr>
          <w:rFonts w:cs="Arial"/>
          <w:szCs w:val="22"/>
        </w:rPr>
        <w:t>e.</w:t>
      </w:r>
      <w:r>
        <w:rPr>
          <w:rFonts w:cs="Arial"/>
          <w:szCs w:val="22"/>
        </w:rPr>
        <w:tab/>
        <w:t>The emailaddr column is</w:t>
      </w:r>
      <w:r w:rsidR="00932B6D" w:rsidRPr="00895982">
        <w:rPr>
          <w:rFonts w:cs="Arial"/>
          <w:szCs w:val="22"/>
        </w:rPr>
        <w:t xml:space="preserve"> not used by Profiles; however, you must set these columns to NULL for the </w:t>
      </w:r>
      <w:r w:rsidR="001C5B24">
        <w:rPr>
          <w:rFonts w:cs="Arial"/>
          <w:szCs w:val="22"/>
        </w:rPr>
        <w:t>import</w:t>
      </w:r>
      <w:r w:rsidR="00932B6D" w:rsidRPr="00895982">
        <w:rPr>
          <w:rFonts w:cs="Arial"/>
          <w:szCs w:val="22"/>
        </w:rPr>
        <w:t xml:space="preserve"> process to work properly.</w:t>
      </w:r>
    </w:p>
    <w:p w:rsidR="00932B6D" w:rsidRPr="00895982" w:rsidRDefault="00932B6D" w:rsidP="00932B6D">
      <w:pPr>
        <w:pStyle w:val="ListParagraph"/>
        <w:ind w:left="1080" w:hanging="360"/>
        <w:rPr>
          <w:rFonts w:cs="Arial"/>
          <w:szCs w:val="22"/>
        </w:rPr>
      </w:pPr>
      <w:r w:rsidRPr="00895982">
        <w:rPr>
          <w:rFonts w:cs="Arial"/>
          <w:szCs w:val="22"/>
        </w:rPr>
        <w:t>f.</w:t>
      </w:r>
      <w:r w:rsidRPr="00895982">
        <w:rPr>
          <w:rFonts w:cs="Arial"/>
          <w:szCs w:val="22"/>
        </w:rPr>
        <w:tab/>
        <w:t xml:space="preserve">Facultyrankorder is </w:t>
      </w:r>
      <w:r w:rsidRPr="00895982">
        <w:rPr>
          <w:rFonts w:cs="Arial"/>
          <w:szCs w:val="22"/>
          <w:u w:val="single"/>
        </w:rPr>
        <w:t>required</w:t>
      </w:r>
      <w:r w:rsidRPr="00895982">
        <w:rPr>
          <w:rFonts w:cs="Arial"/>
          <w:szCs w:val="22"/>
        </w:rPr>
        <w:t xml:space="preserve"> if you are using the facultyrank column. Every distinct facultyrank value in the </w:t>
      </w:r>
      <w:r w:rsidR="00407C73" w:rsidRPr="00895982">
        <w:rPr>
          <w:rFonts w:cs="Arial"/>
          <w:szCs w:val="22"/>
        </w:rPr>
        <w:t>[Profile.Import].[PersonAffiliation]</w:t>
      </w:r>
      <w:r w:rsidRPr="00895982">
        <w:rPr>
          <w:rFonts w:cs="Arial"/>
          <w:szCs w:val="22"/>
        </w:rPr>
        <w:t xml:space="preserve"> table needs to have a different facultyrankorder. (Unlike affiliationorder, which is by person, the facultyrankorder is global for the table.) For example, if the faculty ranks in your institution are Professor, Associate, and Assistant, then the facultyrankorder should be 1 for every affiliation whose rank is Professor, 2 for every affiliation whose rank is Associate, and 3 for every affiliation whose rank is Assistant. Note that a person might have two affiliations with the same facultyrank, in which case both affiliations will also have the same facultyrankorder.</w:t>
      </w:r>
    </w:p>
    <w:p w:rsidR="00932B6D" w:rsidRPr="00895982" w:rsidRDefault="00932B6D" w:rsidP="001E0D9C">
      <w:pPr>
        <w:pStyle w:val="ListParagraph"/>
        <w:numPr>
          <w:ilvl w:val="2"/>
          <w:numId w:val="2"/>
        </w:numPr>
        <w:tabs>
          <w:tab w:val="clear" w:pos="2160"/>
        </w:tabs>
        <w:ind w:left="720"/>
        <w:contextualSpacing/>
        <w:rPr>
          <w:rFonts w:cs="Arial"/>
          <w:szCs w:val="22"/>
        </w:rPr>
      </w:pPr>
      <w:r w:rsidRPr="00895982">
        <w:rPr>
          <w:rFonts w:cs="Arial"/>
          <w:szCs w:val="22"/>
        </w:rPr>
        <w:t xml:space="preserve">Table: </w:t>
      </w:r>
      <w:r w:rsidR="00407C73" w:rsidRPr="00895982">
        <w:rPr>
          <w:rFonts w:cs="Arial"/>
          <w:szCs w:val="22"/>
        </w:rPr>
        <w:t>[Profile.Import].[PersonFilterFlag]</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tblHeader/>
        </w:trPr>
        <w:tc>
          <w:tcPr>
            <w:tcW w:w="2318" w:type="dxa"/>
            <w:shd w:val="clear" w:color="auto" w:fill="548DD4" w:themeFill="text2" w:themeFillTint="99"/>
            <w:vAlign w:val="bottom"/>
          </w:tcPr>
          <w:p w:rsidR="00932B6D" w:rsidRPr="004A302B" w:rsidRDefault="00932B6D" w:rsidP="00B0784C">
            <w:pPr>
              <w:keepNext/>
              <w:rPr>
                <w:rFonts w:cs="Arial"/>
                <w:b/>
                <w:color w:val="FFFFFF" w:themeColor="background1"/>
                <w:sz w:val="20"/>
                <w:szCs w:val="20"/>
              </w:rPr>
            </w:pPr>
            <w:r w:rsidRPr="004A302B">
              <w:rPr>
                <w:rFonts w:cs="Arial"/>
                <w:b/>
                <w:color w:val="FFFFFF" w:themeColor="background1"/>
                <w:sz w:val="20"/>
                <w:szCs w:val="20"/>
              </w:rPr>
              <w:t>Column</w:t>
            </w:r>
          </w:p>
        </w:tc>
        <w:tc>
          <w:tcPr>
            <w:tcW w:w="1298"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sidRPr="00AA505B">
              <w:rPr>
                <w:rFonts w:cs="Arial"/>
                <w:sz w:val="20"/>
                <w:szCs w:val="20"/>
              </w:rPr>
              <w:t>I</w:t>
            </w:r>
            <w:r w:rsidR="00932B6D" w:rsidRPr="00AA505B">
              <w:rPr>
                <w:rFonts w:cs="Arial"/>
                <w:sz w:val="20"/>
                <w:szCs w:val="20"/>
              </w:rPr>
              <w:t>nternalusername</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sidRPr="00AA505B">
              <w:rPr>
                <w:rFonts w:cs="Arial"/>
                <w:sz w:val="20"/>
                <w:szCs w:val="20"/>
              </w:rPr>
              <w:t>50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r w:rsidR="00932B6D" w:rsidRPr="004A302B" w:rsidTr="00932B6D">
        <w:tc>
          <w:tcPr>
            <w:tcW w:w="2318" w:type="dxa"/>
            <w:shd w:val="clear" w:color="auto" w:fill="FFFF00"/>
          </w:tcPr>
          <w:p w:rsidR="00932B6D" w:rsidRPr="00AA505B" w:rsidRDefault="00616D3F" w:rsidP="00932B6D">
            <w:pPr>
              <w:rPr>
                <w:rFonts w:cs="Arial"/>
                <w:sz w:val="20"/>
                <w:szCs w:val="20"/>
              </w:rPr>
            </w:pPr>
            <w:r>
              <w:rPr>
                <w:rFonts w:cs="Arial"/>
                <w:sz w:val="20"/>
                <w:szCs w:val="20"/>
              </w:rPr>
              <w:t>P</w:t>
            </w:r>
            <w:r w:rsidR="00932B6D">
              <w:rPr>
                <w:rFonts w:cs="Arial"/>
                <w:sz w:val="20"/>
                <w:szCs w:val="20"/>
              </w:rPr>
              <w:t>ersonfilter</w:t>
            </w:r>
          </w:p>
        </w:tc>
        <w:tc>
          <w:tcPr>
            <w:tcW w:w="1298" w:type="dxa"/>
            <w:shd w:val="clear" w:color="auto" w:fill="FFFF00"/>
          </w:tcPr>
          <w:p w:rsidR="00932B6D" w:rsidRPr="00AA505B" w:rsidRDefault="00932B6D" w:rsidP="00932B6D">
            <w:pPr>
              <w:jc w:val="center"/>
              <w:rPr>
                <w:rFonts w:cs="Arial"/>
                <w:sz w:val="20"/>
                <w:szCs w:val="20"/>
              </w:rPr>
            </w:pPr>
            <w:r w:rsidRPr="00AA505B">
              <w:rPr>
                <w:rFonts w:cs="Arial"/>
                <w:sz w:val="20"/>
                <w:szCs w:val="20"/>
              </w:rPr>
              <w:t>varchar</w:t>
            </w:r>
          </w:p>
        </w:tc>
        <w:tc>
          <w:tcPr>
            <w:tcW w:w="1422"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350" w:type="dxa"/>
            <w:shd w:val="clear" w:color="auto" w:fill="FFFF00"/>
          </w:tcPr>
          <w:p w:rsidR="00932B6D" w:rsidRPr="00AA505B" w:rsidRDefault="00932B6D" w:rsidP="00932B6D">
            <w:pPr>
              <w:jc w:val="center"/>
              <w:rPr>
                <w:rFonts w:cs="Arial"/>
                <w:sz w:val="20"/>
                <w:szCs w:val="20"/>
              </w:rPr>
            </w:pPr>
            <w:r>
              <w:rPr>
                <w:rFonts w:cs="Arial"/>
                <w:sz w:val="20"/>
                <w:szCs w:val="20"/>
              </w:rPr>
              <w:t>5</w:t>
            </w:r>
            <w:r w:rsidRPr="00AA505B">
              <w:rPr>
                <w:rFonts w:cs="Arial"/>
                <w:sz w:val="20"/>
                <w:szCs w:val="20"/>
              </w:rPr>
              <w:t>0</w:t>
            </w:r>
          </w:p>
        </w:tc>
        <w:tc>
          <w:tcPr>
            <w:tcW w:w="1170" w:type="dxa"/>
            <w:shd w:val="clear" w:color="auto" w:fill="FFFF00"/>
          </w:tcPr>
          <w:p w:rsidR="00932B6D" w:rsidRPr="00AA505B" w:rsidRDefault="00932B6D" w:rsidP="00932B6D">
            <w:pPr>
              <w:jc w:val="center"/>
              <w:rPr>
                <w:rFonts w:cs="Arial"/>
                <w:sz w:val="20"/>
                <w:szCs w:val="20"/>
              </w:rPr>
            </w:pPr>
            <w:r w:rsidRPr="00AA505B">
              <w:rPr>
                <w:rFonts w:cs="Arial"/>
                <w:sz w:val="20"/>
                <w:szCs w:val="20"/>
              </w:rPr>
              <w:t>Required</w:t>
            </w:r>
          </w:p>
        </w:tc>
      </w:tr>
    </w:tbl>
    <w:p w:rsidR="00932B6D" w:rsidRDefault="00932B6D" w:rsidP="00932B6D">
      <w:pPr>
        <w:spacing w:before="120"/>
        <w:rPr>
          <w:rFonts w:cs="Arial"/>
          <w:szCs w:val="22"/>
        </w:rPr>
      </w:pPr>
      <w:r>
        <w:rPr>
          <w:rFonts w:cs="Arial"/>
          <w:szCs w:val="22"/>
        </w:rPr>
        <w:tab/>
        <w:t>Notes:</w:t>
      </w:r>
    </w:p>
    <w:p w:rsidR="00932B6D" w:rsidRDefault="00932B6D" w:rsidP="00932B6D">
      <w:pPr>
        <w:ind w:left="1080" w:hanging="360"/>
        <w:rPr>
          <w:rFonts w:cs="Arial"/>
          <w:szCs w:val="22"/>
        </w:rPr>
      </w:pPr>
      <w:r>
        <w:rPr>
          <w:rFonts w:cs="Arial"/>
          <w:szCs w:val="22"/>
        </w:rPr>
        <w:t>a</w:t>
      </w:r>
      <w:r w:rsidRPr="00EE74F9">
        <w:rPr>
          <w:rFonts w:cs="Arial"/>
          <w:szCs w:val="22"/>
        </w:rPr>
        <w:t>.</w:t>
      </w:r>
      <w:r w:rsidRPr="00EE74F9">
        <w:rPr>
          <w:rFonts w:cs="Arial"/>
          <w:szCs w:val="22"/>
        </w:rPr>
        <w:tab/>
        <w:t xml:space="preserve">After running the data load process, the </w:t>
      </w:r>
      <w:r w:rsidR="00895982">
        <w:rPr>
          <w:rFonts w:cs="Arial"/>
          <w:szCs w:val="22"/>
        </w:rPr>
        <w:t>[Profile.Data].[Person.Filter]</w:t>
      </w:r>
      <w:r w:rsidR="00446F9A">
        <w:rPr>
          <w:rFonts w:cs="Arial"/>
          <w:szCs w:val="22"/>
        </w:rPr>
        <w:t xml:space="preserve"> </w:t>
      </w:r>
      <w:r w:rsidRPr="00EE74F9">
        <w:rPr>
          <w:rFonts w:cs="Arial"/>
          <w:szCs w:val="22"/>
        </w:rPr>
        <w:t xml:space="preserve">table will be populated with a distinct list of personfilter values from the </w:t>
      </w:r>
      <w:r w:rsidR="00407C73">
        <w:rPr>
          <w:rFonts w:cs="Arial"/>
          <w:szCs w:val="22"/>
        </w:rPr>
        <w:t>[Profile.Import].[PersonFilterFlag]</w:t>
      </w:r>
      <w:r w:rsidRPr="00EE74F9">
        <w:rPr>
          <w:rFonts w:cs="Arial"/>
          <w:szCs w:val="22"/>
        </w:rPr>
        <w:t xml:space="preserve"> table. The </w:t>
      </w:r>
      <w:r w:rsidR="00446F9A">
        <w:rPr>
          <w:rFonts w:cs="Arial"/>
          <w:szCs w:val="22"/>
        </w:rPr>
        <w:t>[Profile.Data].[Person.Filter]</w:t>
      </w:r>
      <w:r w:rsidRPr="00EE74F9">
        <w:rPr>
          <w:rFonts w:cs="Arial"/>
          <w:szCs w:val="22"/>
        </w:rPr>
        <w:t xml:space="preserve">.PersonFilterCategory and </w:t>
      </w:r>
      <w:r w:rsidR="00446F9A">
        <w:rPr>
          <w:rFonts w:cs="Arial"/>
          <w:szCs w:val="22"/>
        </w:rPr>
        <w:t>[Profile.Data].[Person.Filter]</w:t>
      </w:r>
      <w:r w:rsidRPr="00EE74F9">
        <w:rPr>
          <w:rFonts w:cs="Arial"/>
          <w:szCs w:val="22"/>
        </w:rPr>
        <w:t>.PersonFilterSort columns will be set to NULL; however, you must manually enter values into these columns for the person filters to appear on the website. Person filters with the same PersonFilterCategory will be grouped under the same heading in the Profiles Search form drop-down menu. The PersonFilterSort column is used to order the person filters in the Profiles Search form drop-down menu.</w:t>
      </w:r>
    </w:p>
    <w:p w:rsidR="00932B6D" w:rsidRPr="00446F9A" w:rsidRDefault="00932B6D" w:rsidP="00932B6D">
      <w:pPr>
        <w:ind w:left="1080" w:hanging="360"/>
        <w:rPr>
          <w:rFonts w:cs="Arial"/>
          <w:szCs w:val="22"/>
        </w:rPr>
      </w:pPr>
      <w:r>
        <w:rPr>
          <w:rFonts w:cs="Arial"/>
          <w:szCs w:val="22"/>
        </w:rPr>
        <w:t>b.</w:t>
      </w:r>
      <w:r>
        <w:rPr>
          <w:rFonts w:cs="Arial"/>
          <w:szCs w:val="22"/>
        </w:rPr>
        <w:tab/>
        <w:t xml:space="preserve">The PersonFilter and PersonFilterCategory values will be specific to your institution. </w:t>
      </w:r>
      <w:r w:rsidRPr="00B124EF">
        <w:rPr>
          <w:rFonts w:cs="Arial"/>
          <w:szCs w:val="22"/>
        </w:rPr>
        <w:t xml:space="preserve">For example, </w:t>
      </w:r>
      <w:r>
        <w:rPr>
          <w:rFonts w:cs="Arial"/>
          <w:szCs w:val="22"/>
        </w:rPr>
        <w:t xml:space="preserve">PersonFilters </w:t>
      </w:r>
      <w:r w:rsidRPr="00B124EF">
        <w:rPr>
          <w:rFonts w:cs="Arial"/>
          <w:szCs w:val="22"/>
        </w:rPr>
        <w:t>“faculty”, “staff”, and “student” can be grouped i</w:t>
      </w:r>
      <w:r>
        <w:rPr>
          <w:rFonts w:cs="Arial"/>
          <w:szCs w:val="22"/>
        </w:rPr>
        <w:t>nto a PersonFilterCategory named “job type”; “clinical” and “research” can be grouped into “</w:t>
      </w:r>
      <w:r w:rsidRPr="00446F9A">
        <w:rPr>
          <w:rFonts w:cs="Arial"/>
          <w:szCs w:val="22"/>
        </w:rPr>
        <w:t>faculty type”; and “past projects” and “current opportunities” can be grouped into “mentoring”.</w:t>
      </w:r>
    </w:p>
    <w:p w:rsidR="00B0784C" w:rsidRPr="00B0784C" w:rsidRDefault="00932B6D" w:rsidP="00B0784C">
      <w:pPr>
        <w:pStyle w:val="ListParagraph"/>
        <w:numPr>
          <w:ilvl w:val="2"/>
          <w:numId w:val="2"/>
        </w:numPr>
        <w:tabs>
          <w:tab w:val="clear" w:pos="2160"/>
        </w:tabs>
        <w:ind w:left="720"/>
        <w:contextualSpacing/>
        <w:rPr>
          <w:rFonts w:cs="Arial"/>
          <w:szCs w:val="22"/>
        </w:rPr>
      </w:pPr>
      <w:r w:rsidRPr="00446F9A">
        <w:rPr>
          <w:rFonts w:cs="Arial"/>
          <w:szCs w:val="22"/>
        </w:rPr>
        <w:t xml:space="preserve">Table: </w:t>
      </w:r>
      <w:r w:rsidR="00407C73" w:rsidRPr="00446F9A">
        <w:rPr>
          <w:rFonts w:cs="Arial"/>
          <w:szCs w:val="22"/>
        </w:rPr>
        <w:t>[Profile.Import].[User]</w:t>
      </w:r>
    </w:p>
    <w:tbl>
      <w:tblPr>
        <w:tblStyle w:val="TableGrid"/>
        <w:tblW w:w="0" w:type="auto"/>
        <w:tblInd w:w="828" w:type="dxa"/>
        <w:tblLook w:val="04A0" w:firstRow="1" w:lastRow="0" w:firstColumn="1" w:lastColumn="0" w:noHBand="0" w:noVBand="1"/>
      </w:tblPr>
      <w:tblGrid>
        <w:gridCol w:w="2318"/>
        <w:gridCol w:w="1298"/>
        <w:gridCol w:w="1422"/>
        <w:gridCol w:w="1350"/>
        <w:gridCol w:w="1170"/>
      </w:tblGrid>
      <w:tr w:rsidR="00932B6D" w:rsidRPr="004A302B" w:rsidTr="00B0784C">
        <w:trPr>
          <w:cantSplit/>
          <w:tblHeader/>
        </w:trPr>
        <w:tc>
          <w:tcPr>
            <w:tcW w:w="2318" w:type="dxa"/>
            <w:shd w:val="clear" w:color="auto" w:fill="548DD4" w:themeFill="text2" w:themeFillTint="99"/>
            <w:vAlign w:val="bottom"/>
          </w:tcPr>
          <w:p w:rsidR="00932B6D" w:rsidRPr="004A302B" w:rsidRDefault="00932B6D" w:rsidP="00B0784C">
            <w:pPr>
              <w:keepNext/>
              <w:keepLines/>
              <w:rPr>
                <w:rFonts w:cs="Arial"/>
                <w:b/>
                <w:color w:val="FFFFFF" w:themeColor="background1"/>
                <w:sz w:val="20"/>
                <w:szCs w:val="20"/>
              </w:rPr>
            </w:pPr>
            <w:r w:rsidRPr="004A302B">
              <w:rPr>
                <w:rFonts w:cs="Arial"/>
                <w:b/>
                <w:color w:val="FFFFFF" w:themeColor="background1"/>
                <w:sz w:val="20"/>
                <w:szCs w:val="20"/>
              </w:rPr>
              <w:lastRenderedPageBreak/>
              <w:t>Column</w:t>
            </w:r>
          </w:p>
        </w:tc>
        <w:tc>
          <w:tcPr>
            <w:tcW w:w="1298"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Data Type</w:t>
            </w:r>
          </w:p>
        </w:tc>
        <w:tc>
          <w:tcPr>
            <w:tcW w:w="1422"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Load Length</w:t>
            </w:r>
          </w:p>
        </w:tc>
        <w:tc>
          <w:tcPr>
            <w:tcW w:w="135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sidRPr="004A302B">
              <w:rPr>
                <w:rFonts w:cs="Arial"/>
                <w:b/>
                <w:color w:val="FFFFFF" w:themeColor="background1"/>
                <w:sz w:val="20"/>
                <w:szCs w:val="20"/>
              </w:rPr>
              <w:t>Max Length</w:t>
            </w:r>
          </w:p>
        </w:tc>
        <w:tc>
          <w:tcPr>
            <w:tcW w:w="1170" w:type="dxa"/>
            <w:shd w:val="clear" w:color="auto" w:fill="548DD4" w:themeFill="text2" w:themeFillTint="99"/>
            <w:vAlign w:val="bottom"/>
          </w:tcPr>
          <w:p w:rsidR="00932B6D" w:rsidRPr="004A302B" w:rsidRDefault="00932B6D" w:rsidP="00B0784C">
            <w:pPr>
              <w:keepNext/>
              <w:keepLines/>
              <w:jc w:val="center"/>
              <w:rPr>
                <w:rFonts w:cs="Arial"/>
                <w:b/>
                <w:color w:val="FFFFFF" w:themeColor="background1"/>
                <w:sz w:val="20"/>
                <w:szCs w:val="20"/>
              </w:rPr>
            </w:pPr>
            <w:r>
              <w:rPr>
                <w:rFonts w:cs="Arial"/>
                <w:b/>
                <w:color w:val="FFFFFF" w:themeColor="background1"/>
                <w:sz w:val="20"/>
                <w:szCs w:val="20"/>
              </w:rPr>
              <w:t>Category</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I</w:t>
            </w:r>
            <w:r w:rsidR="00932B6D" w:rsidRPr="00E4182B">
              <w:rPr>
                <w:rFonts w:cs="Arial"/>
                <w:sz w:val="20"/>
                <w:szCs w:val="20"/>
              </w:rPr>
              <w:t>nternalusername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50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sidRPr="00E4182B">
              <w:rPr>
                <w:rFonts w:cs="Arial"/>
                <w:sz w:val="20"/>
                <w:szCs w:val="20"/>
              </w:rPr>
              <w:t>F</w:t>
            </w:r>
            <w:r w:rsidR="00932B6D" w:rsidRPr="00E4182B">
              <w:rPr>
                <w:rFonts w:cs="Arial"/>
                <w:sz w:val="20"/>
                <w:szCs w:val="20"/>
              </w:rPr>
              <w:t>irstname</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L</w:t>
            </w:r>
            <w:r w:rsidR="00932B6D" w:rsidRPr="00E4182B">
              <w:rPr>
                <w:rFonts w:cs="Arial"/>
                <w:sz w:val="20"/>
                <w:szCs w:val="20"/>
              </w:rPr>
              <w:t>astname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100</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D</w:t>
            </w:r>
            <w:r w:rsidR="00932B6D" w:rsidRPr="00E4182B">
              <w:rPr>
                <w:rFonts w:cs="Arial"/>
                <w:sz w:val="20"/>
                <w:szCs w:val="20"/>
              </w:rPr>
              <w:t>isplayname</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255</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I</w:t>
            </w:r>
            <w:r w:rsidR="00446F9A">
              <w:rPr>
                <w:rFonts w:cs="Arial"/>
                <w:sz w:val="20"/>
                <w:szCs w:val="20"/>
              </w:rPr>
              <w:t>nstitution</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FF" w:themeFill="background1"/>
          </w:tcPr>
          <w:p w:rsidR="00932B6D" w:rsidRPr="00E4182B" w:rsidRDefault="00616D3F" w:rsidP="00B0784C">
            <w:pPr>
              <w:keepLines/>
              <w:rPr>
                <w:rFonts w:cs="Arial"/>
                <w:sz w:val="20"/>
                <w:szCs w:val="20"/>
              </w:rPr>
            </w:pPr>
            <w:r>
              <w:rPr>
                <w:rFonts w:cs="Arial"/>
                <w:sz w:val="20"/>
                <w:szCs w:val="20"/>
              </w:rPr>
              <w:t>D</w:t>
            </w:r>
            <w:r w:rsidR="00446F9A">
              <w:rPr>
                <w:rFonts w:cs="Arial"/>
                <w:sz w:val="20"/>
                <w:szCs w:val="20"/>
              </w:rPr>
              <w:t>epartment</w:t>
            </w:r>
          </w:p>
        </w:tc>
        <w:tc>
          <w:tcPr>
            <w:tcW w:w="1298"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nvarchar</w:t>
            </w:r>
          </w:p>
        </w:tc>
        <w:tc>
          <w:tcPr>
            <w:tcW w:w="1422"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2000</w:t>
            </w:r>
          </w:p>
        </w:tc>
        <w:tc>
          <w:tcPr>
            <w:tcW w:w="135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500</w:t>
            </w:r>
          </w:p>
        </w:tc>
        <w:tc>
          <w:tcPr>
            <w:tcW w:w="1170" w:type="dxa"/>
            <w:shd w:val="clear" w:color="auto" w:fill="FFFFFF" w:themeFill="background1"/>
          </w:tcPr>
          <w:p w:rsidR="00932B6D" w:rsidRPr="00E4182B" w:rsidRDefault="00932B6D" w:rsidP="00B0784C">
            <w:pPr>
              <w:keepLines/>
              <w:jc w:val="center"/>
              <w:rPr>
                <w:rFonts w:cs="Arial"/>
                <w:sz w:val="20"/>
                <w:szCs w:val="20"/>
              </w:rPr>
            </w:pPr>
            <w:r w:rsidRPr="00E4182B">
              <w:rPr>
                <w:rFonts w:cs="Arial"/>
                <w:sz w:val="20"/>
                <w:szCs w:val="20"/>
              </w:rPr>
              <w:t>Optional</w:t>
            </w:r>
          </w:p>
        </w:tc>
      </w:tr>
      <w:tr w:rsidR="00932B6D" w:rsidRPr="004A302B" w:rsidTr="00B0784C">
        <w:trPr>
          <w:cantSplit/>
        </w:trPr>
        <w:tc>
          <w:tcPr>
            <w:tcW w:w="2318" w:type="dxa"/>
            <w:shd w:val="clear" w:color="auto" w:fill="FFFF00"/>
          </w:tcPr>
          <w:p w:rsidR="00932B6D" w:rsidRPr="00E4182B" w:rsidRDefault="00616D3F" w:rsidP="00B0784C">
            <w:pPr>
              <w:keepLines/>
              <w:rPr>
                <w:rFonts w:cs="Arial"/>
                <w:sz w:val="20"/>
                <w:szCs w:val="20"/>
              </w:rPr>
            </w:pPr>
            <w:r w:rsidRPr="00E4182B">
              <w:rPr>
                <w:rFonts w:cs="Arial"/>
                <w:sz w:val="20"/>
                <w:szCs w:val="20"/>
              </w:rPr>
              <w:t>C</w:t>
            </w:r>
            <w:r w:rsidR="00932B6D" w:rsidRPr="00E4182B">
              <w:rPr>
                <w:rFonts w:cs="Arial"/>
                <w:sz w:val="20"/>
                <w:szCs w:val="20"/>
              </w:rPr>
              <w:t>anbeproxy</w:t>
            </w:r>
          </w:p>
        </w:tc>
        <w:tc>
          <w:tcPr>
            <w:tcW w:w="1298"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422" w:type="dxa"/>
            <w:shd w:val="clear" w:color="auto" w:fill="FFFF00"/>
          </w:tcPr>
          <w:p w:rsidR="00932B6D" w:rsidRPr="00E4182B" w:rsidRDefault="00932B6D" w:rsidP="00B0784C">
            <w:pPr>
              <w:keepLines/>
              <w:jc w:val="center"/>
              <w:rPr>
                <w:rFonts w:cs="Arial"/>
                <w:sz w:val="20"/>
                <w:szCs w:val="20"/>
              </w:rPr>
            </w:pPr>
          </w:p>
        </w:tc>
        <w:tc>
          <w:tcPr>
            <w:tcW w:w="135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bit</w:t>
            </w:r>
          </w:p>
        </w:tc>
        <w:tc>
          <w:tcPr>
            <w:tcW w:w="1170" w:type="dxa"/>
            <w:shd w:val="clear" w:color="auto" w:fill="FFFF00"/>
          </w:tcPr>
          <w:p w:rsidR="00932B6D" w:rsidRPr="00E4182B" w:rsidRDefault="00932B6D" w:rsidP="00B0784C">
            <w:pPr>
              <w:keepLines/>
              <w:jc w:val="center"/>
              <w:rPr>
                <w:rFonts w:cs="Arial"/>
                <w:sz w:val="20"/>
                <w:szCs w:val="20"/>
              </w:rPr>
            </w:pPr>
            <w:r w:rsidRPr="00E4182B">
              <w:rPr>
                <w:rFonts w:cs="Arial"/>
                <w:sz w:val="20"/>
                <w:szCs w:val="20"/>
              </w:rPr>
              <w:t>Required</w:t>
            </w:r>
          </w:p>
        </w:tc>
      </w:tr>
    </w:tbl>
    <w:p w:rsidR="00932B6D" w:rsidRPr="00446F9A" w:rsidRDefault="00932B6D" w:rsidP="00932B6D">
      <w:pPr>
        <w:spacing w:before="120"/>
        <w:rPr>
          <w:rFonts w:cs="Arial"/>
          <w:szCs w:val="22"/>
        </w:rPr>
      </w:pPr>
      <w:r w:rsidRPr="00446F9A">
        <w:rPr>
          <w:rFonts w:cs="Arial"/>
          <w:szCs w:val="22"/>
        </w:rPr>
        <w:tab/>
        <w:t>Notes:</w:t>
      </w:r>
    </w:p>
    <w:p w:rsidR="00932B6D" w:rsidRPr="00446F9A" w:rsidRDefault="00932B6D" w:rsidP="00932B6D">
      <w:pPr>
        <w:pStyle w:val="ListParagraph"/>
        <w:ind w:left="1080" w:hanging="360"/>
        <w:rPr>
          <w:rFonts w:cs="Arial"/>
          <w:szCs w:val="22"/>
        </w:rPr>
      </w:pPr>
      <w:r w:rsidRPr="00446F9A">
        <w:rPr>
          <w:rFonts w:cs="Arial"/>
          <w:szCs w:val="22"/>
        </w:rPr>
        <w:t>a.</w:t>
      </w:r>
      <w:r w:rsidRPr="00446F9A">
        <w:rPr>
          <w:rFonts w:cs="Arial"/>
          <w:szCs w:val="22"/>
        </w:rPr>
        <w:tab/>
        <w:t xml:space="preserve">Only list individuals in this table who are not listed in the </w:t>
      </w:r>
      <w:r w:rsidR="00407C73" w:rsidRPr="00446F9A">
        <w:rPr>
          <w:rFonts w:cs="Arial"/>
          <w:szCs w:val="22"/>
        </w:rPr>
        <w:t>[Profile.Import].[Person]</w:t>
      </w:r>
      <w:r w:rsidRPr="00446F9A">
        <w:rPr>
          <w:rFonts w:cs="Arial"/>
          <w:szCs w:val="22"/>
        </w:rPr>
        <w:t xml:space="preserve"> table.</w:t>
      </w:r>
    </w:p>
    <w:p w:rsidR="00932B6D" w:rsidRPr="00446F9A" w:rsidRDefault="00932B6D" w:rsidP="00932B6D">
      <w:pPr>
        <w:pStyle w:val="ListParagraph"/>
        <w:ind w:left="1080" w:hanging="360"/>
        <w:rPr>
          <w:rFonts w:cs="Arial"/>
          <w:szCs w:val="22"/>
        </w:rPr>
      </w:pPr>
      <w:r w:rsidRPr="00446F9A">
        <w:rPr>
          <w:rFonts w:cs="Arial"/>
          <w:szCs w:val="22"/>
        </w:rPr>
        <w:t>b.</w:t>
      </w:r>
      <w:r w:rsidRPr="00446F9A">
        <w:rPr>
          <w:rFonts w:cs="Arial"/>
          <w:szCs w:val="22"/>
        </w:rPr>
        <w:tab/>
        <w:t>Set canbeproxy=1 if the user is allowed to be an editing proxy for another person with a profile. Otherwise, set canbeproxy=0.</w:t>
      </w:r>
    </w:p>
    <w:p w:rsidR="00932B6D" w:rsidRPr="00446F9A" w:rsidRDefault="00932B6D" w:rsidP="00932B6D">
      <w:pPr>
        <w:rPr>
          <w:rFonts w:cs="Arial"/>
          <w:szCs w:val="22"/>
        </w:rPr>
      </w:pPr>
      <w:r w:rsidRPr="00446F9A">
        <w:rPr>
          <w:rFonts w:cs="Arial"/>
          <w:szCs w:val="22"/>
        </w:rPr>
        <w:t xml:space="preserve">There are several mistakes that users frequently make when entering data into the </w:t>
      </w:r>
      <w:r w:rsidR="001C5B24">
        <w:rPr>
          <w:rFonts w:cs="Arial"/>
          <w:szCs w:val="22"/>
        </w:rPr>
        <w:t>import</w:t>
      </w:r>
      <w:r w:rsidRPr="00446F9A">
        <w:rPr>
          <w:rFonts w:cs="Arial"/>
          <w:szCs w:val="22"/>
        </w:rPr>
        <w:t xml:space="preserve"> tables. Double check that you have </w:t>
      </w:r>
      <w:r w:rsidRPr="00446F9A">
        <w:rPr>
          <w:rFonts w:cs="Arial"/>
          <w:szCs w:val="22"/>
          <w:u w:val="single"/>
        </w:rPr>
        <w:t>not</w:t>
      </w:r>
      <w:r w:rsidRPr="00446F9A">
        <w:rPr>
          <w:rFonts w:cs="Arial"/>
          <w:szCs w:val="22"/>
        </w:rPr>
        <w:t xml:space="preserve"> done any of these common errors:</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are values in the </w:t>
      </w:r>
      <w:r w:rsidR="001C5B24">
        <w:rPr>
          <w:rFonts w:cs="Arial"/>
          <w:szCs w:val="22"/>
        </w:rPr>
        <w:t>import</w:t>
      </w:r>
      <w:r w:rsidRPr="00446F9A">
        <w:rPr>
          <w:rFonts w:cs="Arial"/>
          <w:szCs w:val="22"/>
        </w:rPr>
        <w:t xml:space="preserve"> tables that are longer than the allowed Max Length.</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internalusername value is being used more than once in the </w:t>
      </w:r>
      <w:r w:rsidR="00407C73" w:rsidRPr="00446F9A">
        <w:rPr>
          <w:rFonts w:cs="Arial"/>
          <w:szCs w:val="22"/>
        </w:rPr>
        <w:t>[Profile.Import].[Person]</w:t>
      </w:r>
      <w:r w:rsidRPr="00446F9A">
        <w:rPr>
          <w:rFonts w:cs="Arial"/>
          <w:szCs w:val="22"/>
        </w:rPr>
        <w:t xml:space="preserve"> or </w:t>
      </w:r>
      <w:r w:rsidR="00407C73" w:rsidRPr="00446F9A">
        <w:rPr>
          <w:rFonts w:cs="Arial"/>
          <w:szCs w:val="22"/>
        </w:rPr>
        <w:t>[Profile.Import].[User]</w:t>
      </w:r>
      <w:r w:rsidRPr="00446F9A">
        <w:rPr>
          <w:rFonts w:cs="Arial"/>
          <w:szCs w:val="22"/>
        </w:rPr>
        <w:t xml:space="preserve"> tables.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There are nulls in a column that also has non-null values.</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columns isactive and isvisible are set to 0 when you intended for that person to be shown on the website.</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column addresslineN is being used, but addressstring is null or empty (or vice versa).</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.primaryaffilation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There is more than one record per person in </w:t>
      </w:r>
      <w:r w:rsidR="00407C73" w:rsidRPr="00446F9A">
        <w:rPr>
          <w:rFonts w:cs="Arial"/>
          <w:szCs w:val="22"/>
        </w:rPr>
        <w:t>[Profile.Import].[PersonAffiliation]</w:t>
      </w:r>
      <w:r w:rsidRPr="00446F9A">
        <w:rPr>
          <w:rFonts w:cs="Arial"/>
          <w:szCs w:val="22"/>
        </w:rPr>
        <w:t xml:space="preserve"> with primaryaffilation=1.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A person does not have any records in </w:t>
      </w:r>
      <w:r w:rsidR="00407C73" w:rsidRPr="00446F9A">
        <w:rPr>
          <w:rFonts w:cs="Arial"/>
          <w:szCs w:val="22"/>
        </w:rPr>
        <w:t>[Profile.Import].[PersonAffiliation]</w:t>
      </w:r>
      <w:r w:rsidRPr="00446F9A">
        <w:rPr>
          <w:rFonts w:cs="Arial"/>
          <w:szCs w:val="22"/>
        </w:rPr>
        <w:t xml:space="preserve"> with primaryaffiliation=1.</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required column </w:t>
      </w:r>
      <w:r w:rsidR="00407C73" w:rsidRPr="00446F9A">
        <w:rPr>
          <w:rFonts w:cs="Arial"/>
          <w:szCs w:val="22"/>
        </w:rPr>
        <w:t>[Profile.Import].[PersonAffiliation]</w:t>
      </w:r>
      <w:r w:rsidRPr="00446F9A">
        <w:rPr>
          <w:rFonts w:cs="Arial"/>
          <w:szCs w:val="22"/>
        </w:rPr>
        <w:t>.affiliationorder is set to NULL.</w:t>
      </w:r>
    </w:p>
    <w:p w:rsidR="00932B6D" w:rsidRPr="00446F9A" w:rsidRDefault="00932B6D" w:rsidP="00BC5AC6">
      <w:pPr>
        <w:pStyle w:val="ListParagraph"/>
        <w:numPr>
          <w:ilvl w:val="0"/>
          <w:numId w:val="10"/>
        </w:numPr>
        <w:contextualSpacing/>
        <w:rPr>
          <w:rFonts w:cs="Arial"/>
          <w:szCs w:val="22"/>
        </w:rPr>
      </w:pPr>
      <w:r w:rsidRPr="00446F9A">
        <w:rPr>
          <w:rFonts w:cs="Arial"/>
          <w:szCs w:val="22"/>
        </w:rPr>
        <w:t xml:space="preserve">ERROR: The same </w:t>
      </w:r>
      <w:r w:rsidR="00407C73" w:rsidRPr="00446F9A">
        <w:rPr>
          <w:rFonts w:cs="Arial"/>
          <w:szCs w:val="22"/>
        </w:rPr>
        <w:t>[Profile.Import].[PersonAffiliation]</w:t>
      </w:r>
      <w:r w:rsidRPr="00446F9A">
        <w:rPr>
          <w:rFonts w:cs="Arial"/>
          <w:szCs w:val="22"/>
        </w:rPr>
        <w:t>.affiliationorder is being used more than once for the same person.</w:t>
      </w:r>
    </w:p>
    <w:p w:rsidR="00932B6D" w:rsidRPr="00446F9A" w:rsidRDefault="00932B6D" w:rsidP="00BC5AC6">
      <w:pPr>
        <w:pStyle w:val="ListParagraph"/>
        <w:numPr>
          <w:ilvl w:val="0"/>
          <w:numId w:val="10"/>
        </w:numPr>
        <w:contextualSpacing/>
        <w:rPr>
          <w:rFonts w:cs="Arial"/>
          <w:szCs w:val="22"/>
        </w:rPr>
      </w:pPr>
      <w:r w:rsidRPr="00446F9A">
        <w:rPr>
          <w:rFonts w:cs="Arial"/>
          <w:szCs w:val="22"/>
        </w:rPr>
        <w:t>ERROR: The same facultyrankorder is being used for two different facultyranks, or two different facultyrankorders are being used for the same facultyrank.</w:t>
      </w:r>
    </w:p>
    <w:p w:rsidR="001C5B24" w:rsidRDefault="001C5B24" w:rsidP="001C5B24">
      <w:pPr>
        <w:rPr>
          <w:rFonts w:cs="Arial"/>
          <w:szCs w:val="22"/>
        </w:rPr>
      </w:pPr>
      <w:r>
        <w:rPr>
          <w:rFonts w:cs="Arial"/>
          <w:szCs w:val="22"/>
        </w:rPr>
        <w:t>Once you have placed data into the import tables, confirm that you have not made any of the above errors by executing the stored procedure “</w:t>
      </w:r>
      <w:r w:rsidR="005F3A8A" w:rsidRPr="005F3A8A">
        <w:rPr>
          <w:rFonts w:cs="Arial"/>
          <w:b/>
          <w:szCs w:val="22"/>
        </w:rPr>
        <w:t>[Profile.Import].ValidateProfilesImportTables</w:t>
      </w:r>
      <w:r>
        <w:rPr>
          <w:rFonts w:cs="Arial"/>
          <w:szCs w:val="22"/>
        </w:rPr>
        <w:t xml:space="preserve">”. It will generate a report listing any data problems that it finds. Note that this procedure does not check for all possible errors. It only searches for the most common problems. </w:t>
      </w:r>
    </w:p>
    <w:p w:rsidR="001C5B24" w:rsidRDefault="001C5B24" w:rsidP="00932B6D">
      <w:pPr>
        <w:rPr>
          <w:rFonts w:cs="Arial"/>
          <w:szCs w:val="22"/>
        </w:rPr>
      </w:pPr>
    </w:p>
    <w:p w:rsidR="00932B6D" w:rsidRDefault="00932B6D" w:rsidP="00932B6D">
      <w:pPr>
        <w:rPr>
          <w:rFonts w:cs="Arial"/>
          <w:szCs w:val="22"/>
        </w:rPr>
      </w:pPr>
      <w:r>
        <w:rPr>
          <w:rFonts w:cs="Arial"/>
          <w:szCs w:val="22"/>
        </w:rPr>
        <w:lastRenderedPageBreak/>
        <w:t>Once you have validated your data, e</w:t>
      </w:r>
      <w:r w:rsidRPr="00B124EF">
        <w:rPr>
          <w:rFonts w:cs="Arial"/>
          <w:szCs w:val="22"/>
        </w:rPr>
        <w:t>xecute the stored procedure “</w:t>
      </w:r>
      <w:r w:rsidR="005F3A8A" w:rsidRPr="005F3A8A">
        <w:rPr>
          <w:rFonts w:cs="Arial"/>
          <w:b/>
          <w:szCs w:val="22"/>
        </w:rPr>
        <w:t>[Profile.Import].LoadProfilesData</w:t>
      </w:r>
      <w:r w:rsidRPr="00B124EF">
        <w:rPr>
          <w:rFonts w:cs="Arial"/>
          <w:szCs w:val="22"/>
        </w:rPr>
        <w:t xml:space="preserve">”. This will parse the data in the </w:t>
      </w:r>
      <w:r w:rsidR="001C5B24">
        <w:rPr>
          <w:rFonts w:cs="Arial"/>
          <w:szCs w:val="22"/>
        </w:rPr>
        <w:t>import</w:t>
      </w:r>
      <w:r w:rsidRPr="00B124EF">
        <w:rPr>
          <w:rFonts w:cs="Arial"/>
          <w:szCs w:val="22"/>
        </w:rPr>
        <w:t xml:space="preserve"> tables and populate the actual person, user, and related tables. This procedure</w:t>
      </w:r>
      <w:r>
        <w:rPr>
          <w:rFonts w:cs="Arial"/>
          <w:szCs w:val="22"/>
        </w:rPr>
        <w:t xml:space="preserve"> takes 1 input parameter, @use_internalusername</w:t>
      </w:r>
      <w:r w:rsidRPr="00B124EF">
        <w:rPr>
          <w:rFonts w:cs="Arial"/>
          <w:szCs w:val="22"/>
        </w:rPr>
        <w:t xml:space="preserve">_as_pkey. If this is set to 1, then Profiles will use the </w:t>
      </w:r>
      <w:r>
        <w:rPr>
          <w:rFonts w:cs="Arial"/>
          <w:szCs w:val="22"/>
        </w:rPr>
        <w:t xml:space="preserve">internalusername </w:t>
      </w:r>
      <w:r w:rsidRPr="00B124EF">
        <w:rPr>
          <w:rFonts w:cs="Arial"/>
          <w:szCs w:val="22"/>
        </w:rPr>
        <w:t xml:space="preserve"> </w:t>
      </w:r>
      <w:r>
        <w:rPr>
          <w:rFonts w:cs="Arial"/>
          <w:szCs w:val="22"/>
        </w:rPr>
        <w:t>columns</w:t>
      </w:r>
      <w:r w:rsidRPr="00B124EF">
        <w:rPr>
          <w:rFonts w:cs="Arial"/>
          <w:szCs w:val="22"/>
        </w:rPr>
        <w:t xml:space="preserve"> in the </w:t>
      </w:r>
      <w:r w:rsidR="00407C73">
        <w:rPr>
          <w:rFonts w:cs="Arial"/>
          <w:szCs w:val="22"/>
        </w:rPr>
        <w:t>[Profile.Import].[Person]</w:t>
      </w:r>
      <w:r w:rsidRPr="00B124EF">
        <w:rPr>
          <w:rFonts w:cs="Arial"/>
          <w:szCs w:val="22"/>
        </w:rPr>
        <w:t xml:space="preserve"> and </w:t>
      </w:r>
      <w:r w:rsidR="00407C73">
        <w:rPr>
          <w:rFonts w:cs="Arial"/>
          <w:szCs w:val="22"/>
        </w:rPr>
        <w:t>[Profile.Import].[User]</w:t>
      </w:r>
      <w:r w:rsidRPr="00B124EF">
        <w:rPr>
          <w:rFonts w:cs="Arial"/>
          <w:szCs w:val="22"/>
        </w:rPr>
        <w:t xml:space="preserve">  tables as the PersonID and UserID. Otherwise, Profiles will generate its own unique </w:t>
      </w:r>
      <w:r>
        <w:rPr>
          <w:rFonts w:cs="Arial"/>
          <w:szCs w:val="22"/>
        </w:rPr>
        <w:t>values using sequential integers</w:t>
      </w:r>
      <w:r w:rsidRPr="00B124EF">
        <w:rPr>
          <w:rFonts w:cs="Arial"/>
          <w:szCs w:val="22"/>
        </w:rPr>
        <w:t>.</w:t>
      </w:r>
    </w:p>
    <w:p w:rsidR="00810874" w:rsidRPr="00101253" w:rsidRDefault="00810874" w:rsidP="00D749B7">
      <w:pPr>
        <w:pStyle w:val="Heading2"/>
      </w:pPr>
      <w:bookmarkStart w:id="11" w:name="_Toc426038551"/>
      <w:r>
        <w:t xml:space="preserve">Loading Person Data: </w:t>
      </w:r>
      <w:r w:rsidRPr="00101253">
        <w:t xml:space="preserve">Part </w:t>
      </w:r>
      <w:r w:rsidR="00B73AC0">
        <w:t>3</w:t>
      </w:r>
      <w:r w:rsidRPr="00101253">
        <w:t xml:space="preserve"> – </w:t>
      </w:r>
      <w:r>
        <w:t>Geocoding</w:t>
      </w:r>
      <w:bookmarkEnd w:id="11"/>
    </w:p>
    <w:p w:rsidR="00932B6D" w:rsidRPr="00794E51" w:rsidRDefault="00932B6D" w:rsidP="00932B6D">
      <w:pPr>
        <w:rPr>
          <w:rFonts w:cs="Arial"/>
        </w:rPr>
      </w:pPr>
      <w:r w:rsidRPr="00794E51">
        <w:rPr>
          <w:rFonts w:cs="Arial"/>
        </w:rPr>
        <w:t>In order for Profiles to display the locations of faculty on a map:</w:t>
      </w:r>
    </w:p>
    <w:p w:rsidR="00932B6D" w:rsidRDefault="00932B6D" w:rsidP="001E0D9C">
      <w:pPr>
        <w:numPr>
          <w:ilvl w:val="0"/>
          <w:numId w:val="3"/>
        </w:numPr>
        <w:rPr>
          <w:rFonts w:cs="Arial"/>
        </w:rPr>
      </w:pPr>
      <w:r w:rsidRPr="00794E51">
        <w:rPr>
          <w:rFonts w:cs="Arial"/>
        </w:rPr>
        <w:t xml:space="preserve">Profiles must convert person addresses to latitude and longitude coordinates. </w:t>
      </w:r>
      <w:r>
        <w:rPr>
          <w:rFonts w:cs="Arial"/>
        </w:rPr>
        <w:t xml:space="preserve">It uses the addressstring column in the person table for this purpose. Thus, this field must be populated in the </w:t>
      </w:r>
      <w:r w:rsidR="00407C73">
        <w:rPr>
          <w:rFonts w:cs="Arial"/>
        </w:rPr>
        <w:t>[Profile.Import].[Person]</w:t>
      </w:r>
      <w:r>
        <w:rPr>
          <w:rFonts w:cs="Arial"/>
        </w:rPr>
        <w:t xml:space="preserve"> loading table to display people on Google Maps. The value for addressstring should be a street address, with no additional information. For example, a valid addressstring is “25 Shattuck Street, Boston, MA 02115”. An invalid addressstring is “Harvard Medical School, Information Technology, 25 Shattuck Street, Room 101a, Box 12, Boston, MA 02115”.</w:t>
      </w:r>
    </w:p>
    <w:p w:rsidR="00932B6D" w:rsidRPr="00F01B2D" w:rsidRDefault="00932B6D" w:rsidP="001E0D9C">
      <w:pPr>
        <w:numPr>
          <w:ilvl w:val="0"/>
          <w:numId w:val="3"/>
        </w:numPr>
        <w:spacing w:before="120"/>
        <w:rPr>
          <w:rFonts w:cs="Arial"/>
        </w:rPr>
      </w:pPr>
      <w:r>
        <w:rPr>
          <w:rFonts w:cs="Arial"/>
        </w:rPr>
        <w:t>A</w:t>
      </w:r>
      <w:r w:rsidRPr="00794E51">
        <w:rPr>
          <w:rFonts w:cs="Arial"/>
        </w:rPr>
        <w:t>fter you have completed loading the person data, run</w:t>
      </w:r>
      <w:r w:rsidR="00585313">
        <w:rPr>
          <w:rFonts w:cs="Arial"/>
        </w:rPr>
        <w:t xml:space="preserve"> the</w:t>
      </w:r>
      <w:r w:rsidRPr="00794E51">
        <w:rPr>
          <w:rFonts w:cs="Arial"/>
        </w:rPr>
        <w:t xml:space="preserve"> </w:t>
      </w:r>
      <w:r w:rsidR="00EC3763">
        <w:rPr>
          <w:rFonts w:cs="Arial"/>
          <w:b/>
          <w:szCs w:val="22"/>
        </w:rPr>
        <w:t>ProfilesRNS</w:t>
      </w:r>
      <w:r w:rsidR="00B73AC0" w:rsidRPr="00B73AC0">
        <w:rPr>
          <w:rFonts w:cs="Arial"/>
          <w:b/>
          <w:szCs w:val="22"/>
        </w:rPr>
        <w:t>GeoCode</w:t>
      </w:r>
      <w:r w:rsidR="00B73AC0">
        <w:rPr>
          <w:rFonts w:cs="Arial"/>
        </w:rPr>
        <w:t xml:space="preserve"> </w:t>
      </w:r>
      <w:r w:rsidR="00F13C4E">
        <w:rPr>
          <w:rFonts w:cs="Arial"/>
        </w:rPr>
        <w:t>job</w:t>
      </w:r>
      <w:r w:rsidR="00585313">
        <w:rPr>
          <w:rFonts w:cs="Arial"/>
        </w:rPr>
        <w:t>.</w:t>
      </w:r>
      <w:r w:rsidR="00F13C4E">
        <w:rPr>
          <w:rFonts w:cs="Arial"/>
        </w:rPr>
        <w:t xml:space="preserve"> </w:t>
      </w:r>
      <w:r w:rsidR="006564C0">
        <w:rPr>
          <w:rFonts w:cs="Arial"/>
        </w:rPr>
        <w:t xml:space="preserve">In the SQL Agent folder in SQL Server Management Studio, expand the Jobs folder, right-click the </w:t>
      </w:r>
      <w:r w:rsidR="005F3A8A">
        <w:rPr>
          <w:rFonts w:cs="Arial"/>
          <w:b/>
          <w:szCs w:val="22"/>
        </w:rPr>
        <w:t>ProfilesRNS</w:t>
      </w:r>
      <w:r w:rsidR="005F3A8A" w:rsidRPr="00B73AC0">
        <w:rPr>
          <w:rFonts w:cs="Arial"/>
          <w:b/>
          <w:szCs w:val="22"/>
        </w:rPr>
        <w:t>GeoCode</w:t>
      </w:r>
      <w:r w:rsidR="005F3A8A">
        <w:rPr>
          <w:rFonts w:cs="Arial"/>
        </w:rPr>
        <w:t xml:space="preserve"> job </w:t>
      </w:r>
      <w:r w:rsidR="006564C0">
        <w:rPr>
          <w:rFonts w:cs="Arial"/>
        </w:rPr>
        <w:t xml:space="preserve">and choose “Start at Step…”. </w:t>
      </w:r>
      <w:r w:rsidRPr="00794E51">
        <w:rPr>
          <w:rFonts w:cs="Arial"/>
        </w:rPr>
        <w:t xml:space="preserve">This will send each unique </w:t>
      </w:r>
      <w:r>
        <w:rPr>
          <w:rFonts w:cs="Arial"/>
        </w:rPr>
        <w:t>addressstring</w:t>
      </w:r>
      <w:r w:rsidRPr="00794E51">
        <w:rPr>
          <w:rFonts w:cs="Arial"/>
        </w:rPr>
        <w:t xml:space="preserve"> in the database to a Google web service API, which will return the coordinates. Note that Profiles can only process 3 unique addresses per second because of Google’s policy on how frequently its API can be called.</w:t>
      </w:r>
    </w:p>
    <w:p w:rsidR="00585313" w:rsidRPr="00101253" w:rsidRDefault="00585313" w:rsidP="00D749B7">
      <w:pPr>
        <w:pStyle w:val="Heading2"/>
      </w:pPr>
      <w:bookmarkStart w:id="12" w:name="_Toc426038552"/>
      <w:r>
        <w:t xml:space="preserve">Loading Person Data: </w:t>
      </w:r>
      <w:r w:rsidRPr="00101253">
        <w:t xml:space="preserve">Part </w:t>
      </w:r>
      <w:r w:rsidR="00B73AC0">
        <w:t>4</w:t>
      </w:r>
      <w:r w:rsidRPr="00101253">
        <w:t xml:space="preserve"> – </w:t>
      </w:r>
      <w:r>
        <w:t>Obtaining Publications</w:t>
      </w:r>
      <w:bookmarkEnd w:id="12"/>
    </w:p>
    <w:p w:rsidR="00932B6D" w:rsidRPr="00794E51" w:rsidRDefault="00932B6D" w:rsidP="00932B6D">
      <w:pPr>
        <w:rPr>
          <w:rFonts w:cs="Arial"/>
        </w:rPr>
      </w:pPr>
      <w:r w:rsidRPr="00794E51">
        <w:rPr>
          <w:rFonts w:cs="Arial"/>
        </w:rPr>
        <w:t xml:space="preserve">In order for Profiles to automatically locate publications for people, you first need to provide a list of affiliation strings in the </w:t>
      </w:r>
      <w:r w:rsidR="00585313">
        <w:rPr>
          <w:rFonts w:cs="Arial"/>
        </w:rPr>
        <w:t>[Profile.Data].[Publication.PubMed.D</w:t>
      </w:r>
      <w:r w:rsidRPr="00794E51">
        <w:rPr>
          <w:rFonts w:cs="Arial"/>
        </w:rPr>
        <w:t>isambiguation</w:t>
      </w:r>
      <w:r w:rsidR="00585313">
        <w:rPr>
          <w:rFonts w:cs="Arial"/>
        </w:rPr>
        <w:t>Affiliation]</w:t>
      </w:r>
      <w:r w:rsidRPr="00794E51">
        <w:rPr>
          <w:rFonts w:cs="Arial"/>
        </w:rPr>
        <w:t xml:space="preserve"> table. These are phrases, which can include wildcard characters (“%”), that represent the most likely ways that your researchers will list their affiliations in Medline/Pubmed. Strings are not case sensitive. Selecting affiliation strings is somewhat of an art. The more precise the strings, the easier it is for Profiles to find publications. However, if the strings are too narrow in scope, Profiles might miss some articles. Examples of strings that we use at Harvard include:</w:t>
      </w:r>
    </w:p>
    <w:p w:rsidR="00932B6D" w:rsidRPr="00794E51" w:rsidRDefault="00932B6D" w:rsidP="00EC7CD1">
      <w:pPr>
        <w:spacing w:before="360"/>
        <w:rPr>
          <w:rFonts w:ascii="Courier New" w:hAnsi="Courier New" w:cs="Courier New"/>
        </w:rPr>
      </w:pPr>
      <w:r w:rsidRPr="00794E51">
        <w:rPr>
          <w:rFonts w:ascii="Courier New" w:hAnsi="Courier New" w:cs="Courier New"/>
        </w:rPr>
        <w:t>%Harvard Medical School%</w:t>
      </w:r>
    </w:p>
    <w:p w:rsidR="00932B6D" w:rsidRPr="00794E51" w:rsidRDefault="00932B6D" w:rsidP="00932B6D">
      <w:pPr>
        <w:rPr>
          <w:rFonts w:ascii="Courier New" w:hAnsi="Courier New" w:cs="Courier New"/>
        </w:rPr>
      </w:pPr>
      <w:r w:rsidRPr="00794E51">
        <w:rPr>
          <w:rFonts w:ascii="Courier New" w:hAnsi="Courier New" w:cs="Courier New"/>
        </w:rPr>
        <w:t>%Beth Israel Deaconess Medical Center%</w:t>
      </w:r>
    </w:p>
    <w:p w:rsidR="00932B6D" w:rsidRPr="00794E51" w:rsidRDefault="00932B6D" w:rsidP="00932B6D">
      <w:pPr>
        <w:rPr>
          <w:rFonts w:ascii="Courier New" w:hAnsi="Courier New" w:cs="Courier New"/>
        </w:rPr>
      </w:pPr>
      <w:r w:rsidRPr="00794E51">
        <w:rPr>
          <w:rFonts w:ascii="Courier New" w:hAnsi="Courier New" w:cs="Courier New"/>
        </w:rPr>
        <w:t>%BIDMC%</w:t>
      </w:r>
    </w:p>
    <w:p w:rsidR="00932B6D" w:rsidRPr="00794E51" w:rsidRDefault="00932B6D" w:rsidP="00932B6D">
      <w:pPr>
        <w:rPr>
          <w:rFonts w:ascii="Courier New" w:hAnsi="Courier New" w:cs="Courier New"/>
        </w:rPr>
      </w:pPr>
      <w:r w:rsidRPr="00794E51">
        <w:rPr>
          <w:rFonts w:ascii="Courier New" w:hAnsi="Courier New" w:cs="Courier New"/>
        </w:rPr>
        <w:t>%@hms.harvard.edu%</w:t>
      </w:r>
    </w:p>
    <w:p w:rsidR="00932B6D" w:rsidRPr="00794E51" w:rsidRDefault="00932B6D" w:rsidP="00EC7CD1">
      <w:pPr>
        <w:spacing w:after="360"/>
        <w:rPr>
          <w:rFonts w:ascii="Courier New" w:hAnsi="Courier New" w:cs="Courier New"/>
        </w:rPr>
      </w:pPr>
      <w:r w:rsidRPr="00794E51">
        <w:rPr>
          <w:rFonts w:ascii="Courier New" w:hAnsi="Courier New" w:cs="Courier New"/>
        </w:rPr>
        <w:t>%Children's Hospital%02115%</w:t>
      </w:r>
    </w:p>
    <w:p w:rsidR="00932B6D" w:rsidRDefault="00932B6D" w:rsidP="00932B6D">
      <w:pPr>
        <w:rPr>
          <w:rFonts w:cs="Arial"/>
        </w:rPr>
      </w:pPr>
      <w:r w:rsidRPr="007F24E7">
        <w:rPr>
          <w:rFonts w:cs="Arial"/>
          <w:b/>
        </w:rPr>
        <w:t>Example:</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9378"/>
      </w:tblGrid>
      <w:tr w:rsidR="00932B6D" w:rsidRPr="000B13D9" w:rsidTr="00932B6D">
        <w:tc>
          <w:tcPr>
            <w:tcW w:w="9378" w:type="dxa"/>
            <w:shd w:val="clear" w:color="auto" w:fill="F2F2F2"/>
          </w:tcPr>
          <w:p w:rsidR="0058531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585313" w:rsidP="00932B6D">
            <w:pPr>
              <w:rPr>
                <w:rFonts w:ascii="Courier New" w:hAnsi="Courier New" w:cs="Courier New"/>
                <w:sz w:val="18"/>
                <w:szCs w:val="18"/>
              </w:rPr>
            </w:pPr>
            <w:r>
              <w:rPr>
                <w:rFonts w:ascii="Courier New" w:hAnsi="Courier New" w:cs="Courier New"/>
                <w:sz w:val="18"/>
                <w:szCs w:val="18"/>
              </w:rPr>
              <w:t xml:space="preserve">   (affiliation) </w:t>
            </w:r>
            <w:r w:rsidR="00932B6D" w:rsidRPr="002C3C03">
              <w:rPr>
                <w:rFonts w:ascii="Courier New" w:hAnsi="Courier New" w:cs="Courier New"/>
                <w:sz w:val="18"/>
                <w:szCs w:val="18"/>
              </w:rPr>
              <w:t>values ('%Harvard Medical School%')</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('%Beth Israel Deaconess Medical Center%')</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lastRenderedPageBreak/>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('%BIDMC%')</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('%@hms.harvard.edu%')</w:t>
            </w:r>
          </w:p>
          <w:p w:rsidR="00932B6D" w:rsidRPr="002C3C03" w:rsidRDefault="00932B6D" w:rsidP="00932B6D">
            <w:pPr>
              <w:rPr>
                <w:rFonts w:ascii="Courier New" w:hAnsi="Courier New" w:cs="Courier New"/>
                <w:sz w:val="18"/>
                <w:szCs w:val="18"/>
              </w:rPr>
            </w:pPr>
            <w:r w:rsidRPr="002C3C03">
              <w:rPr>
                <w:rFonts w:ascii="Courier New" w:hAnsi="Courier New" w:cs="Courier New"/>
                <w:sz w:val="18"/>
                <w:szCs w:val="18"/>
              </w:rPr>
              <w:t xml:space="preserve">insert into </w:t>
            </w:r>
            <w:r w:rsidR="00585313">
              <w:rPr>
                <w:rFonts w:ascii="Courier New" w:hAnsi="Courier New" w:cs="Courier New"/>
                <w:sz w:val="18"/>
                <w:szCs w:val="18"/>
              </w:rPr>
              <w:t>[Profile.Data].[Publication.PubMed.D</w:t>
            </w:r>
            <w:r w:rsidR="00585313" w:rsidRPr="002C3C03">
              <w:rPr>
                <w:rFonts w:ascii="Courier New" w:hAnsi="Courier New" w:cs="Courier New"/>
                <w:sz w:val="18"/>
                <w:szCs w:val="18"/>
              </w:rPr>
              <w:t>isambiguation</w:t>
            </w:r>
            <w:r w:rsidR="00585313">
              <w:rPr>
                <w:rFonts w:ascii="Courier New" w:hAnsi="Courier New" w:cs="Courier New"/>
                <w:sz w:val="18"/>
                <w:szCs w:val="18"/>
              </w:rPr>
              <w:t>Affiliation]</w:t>
            </w:r>
          </w:p>
          <w:p w:rsidR="00932B6D" w:rsidRPr="000B13D9" w:rsidRDefault="00932B6D" w:rsidP="00932B6D">
            <w:pPr>
              <w:rPr>
                <w:rFonts w:ascii="Courier New" w:hAnsi="Courier New" w:cs="Courier New"/>
                <w:sz w:val="18"/>
                <w:szCs w:val="18"/>
              </w:rPr>
            </w:pPr>
            <w:r w:rsidRPr="002C3C03">
              <w:rPr>
                <w:rFonts w:ascii="Courier New" w:hAnsi="Courier New" w:cs="Courier New"/>
                <w:sz w:val="18"/>
                <w:szCs w:val="18"/>
              </w:rPr>
              <w:t xml:space="preserve">   </w:t>
            </w:r>
            <w:r w:rsidR="00585313">
              <w:rPr>
                <w:rFonts w:ascii="Courier New" w:hAnsi="Courier New" w:cs="Courier New"/>
                <w:sz w:val="18"/>
                <w:szCs w:val="18"/>
              </w:rPr>
              <w:t xml:space="preserve">(affiliation) </w:t>
            </w:r>
            <w:r w:rsidRPr="002C3C03">
              <w:rPr>
                <w:rFonts w:ascii="Courier New" w:hAnsi="Courier New" w:cs="Courier New"/>
                <w:sz w:val="18"/>
                <w:szCs w:val="18"/>
              </w:rPr>
              <w:t>values ('%Children's Hospital%02115%')</w:t>
            </w:r>
          </w:p>
        </w:tc>
      </w:tr>
    </w:tbl>
    <w:p w:rsidR="00932B6D" w:rsidRPr="00794E51" w:rsidRDefault="00932B6D" w:rsidP="008F5407">
      <w:pPr>
        <w:spacing w:before="360"/>
        <w:rPr>
          <w:rFonts w:cs="Arial"/>
        </w:rPr>
      </w:pPr>
      <w:r w:rsidRPr="00794E51">
        <w:rPr>
          <w:rFonts w:cs="Arial"/>
        </w:rPr>
        <w:lastRenderedPageBreak/>
        <w:t xml:space="preserve">Examples of strings that we do </w:t>
      </w:r>
      <w:r w:rsidRPr="00794E51">
        <w:rPr>
          <w:rFonts w:cs="Arial"/>
          <w:u w:val="single"/>
        </w:rPr>
        <w:t>not</w:t>
      </w:r>
      <w:r w:rsidRPr="00794E51">
        <w:rPr>
          <w:rFonts w:cs="Arial"/>
        </w:rPr>
        <w:t xml:space="preserve"> use at Harvard because they would be too broad are:</w:t>
      </w:r>
    </w:p>
    <w:p w:rsidR="00932B6D" w:rsidRPr="00794E51" w:rsidRDefault="00932B6D" w:rsidP="008F5407">
      <w:pPr>
        <w:spacing w:before="360"/>
        <w:rPr>
          <w:rFonts w:ascii="Courier New" w:hAnsi="Courier New" w:cs="Courier New"/>
        </w:rPr>
      </w:pPr>
      <w:r w:rsidRPr="00794E51">
        <w:rPr>
          <w:rFonts w:ascii="Courier New" w:hAnsi="Courier New" w:cs="Courier New"/>
        </w:rPr>
        <w:t>%Beth Israel%</w:t>
      </w:r>
    </w:p>
    <w:p w:rsidR="00932B6D" w:rsidRDefault="00932B6D" w:rsidP="008F5407">
      <w:pPr>
        <w:spacing w:after="360"/>
        <w:rPr>
          <w:rFonts w:ascii="Courier New" w:hAnsi="Courier New" w:cs="Courier New"/>
        </w:rPr>
      </w:pPr>
      <w:r w:rsidRPr="00794E51">
        <w:rPr>
          <w:rFonts w:ascii="Courier New" w:hAnsi="Courier New" w:cs="Courier New"/>
        </w:rPr>
        <w:t>%Department of Medicine%</w:t>
      </w:r>
    </w:p>
    <w:p w:rsidR="00932B6D" w:rsidRDefault="00932B6D" w:rsidP="00932B6D">
      <w:pPr>
        <w:rPr>
          <w:rFonts w:cs="Arial"/>
        </w:rPr>
      </w:pPr>
      <w:r w:rsidRPr="007F24E7">
        <w:rPr>
          <w:rFonts w:cs="Arial"/>
        </w:rPr>
        <w:t xml:space="preserve">Once the person data is loaded, and you have entered your affiliation strings, run </w:t>
      </w:r>
      <w:r w:rsidR="00585313">
        <w:rPr>
          <w:rFonts w:cs="Arial"/>
        </w:rPr>
        <w:t xml:space="preserve">the </w:t>
      </w:r>
      <w:r w:rsidRPr="00585313">
        <w:rPr>
          <w:rFonts w:cs="Arial"/>
          <w:b/>
        </w:rPr>
        <w:t>PubMedDisambiguation_GetPubs</w:t>
      </w:r>
      <w:r w:rsidRPr="007F24E7">
        <w:rPr>
          <w:rFonts w:cs="Arial"/>
        </w:rPr>
        <w:t xml:space="preserve"> job to call the Profiles Disambiguation Engine web service to find Medline/Pubmed articles for </w:t>
      </w:r>
      <w:r w:rsidRPr="00DF3894">
        <w:rPr>
          <w:rFonts w:cs="Arial"/>
        </w:rPr>
        <w:t>people.</w:t>
      </w:r>
      <w:r w:rsidRPr="00794E51">
        <w:rPr>
          <w:rFonts w:cs="Arial"/>
        </w:rPr>
        <w:t xml:space="preserve"> </w:t>
      </w:r>
    </w:p>
    <w:p w:rsidR="00932B6D" w:rsidRDefault="00932B6D" w:rsidP="008F5407">
      <w:pPr>
        <w:spacing w:before="360" w:after="360"/>
        <w:jc w:val="center"/>
        <w:rPr>
          <w:rFonts w:cs="Arial"/>
        </w:rPr>
      </w:pPr>
      <w:r>
        <w:rPr>
          <w:rFonts w:cs="Arial"/>
          <w:noProof/>
        </w:rPr>
        <w:drawing>
          <wp:inline distT="0" distB="0" distL="0" distR="0">
            <wp:extent cx="5934075" cy="4572000"/>
            <wp:effectExtent l="19050" t="0" r="9525" b="0"/>
            <wp:docPr id="3" name="Picture 7" descr="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ob"/>
                    <pic:cNvPicPr>
                      <a:picLocks noChangeAspect="1" noChangeArrowheads="1"/>
                    </pic:cNvPicPr>
                  </pic:nvPicPr>
                  <pic:blipFill>
                    <a:blip r:embed="rId14" cstate="print"/>
                    <a:srcRect/>
                    <a:stretch>
                      <a:fillRect/>
                    </a:stretch>
                  </pic:blipFill>
                  <pic:spPr bwMode="auto">
                    <a:xfrm>
                      <a:off x="0" y="0"/>
                      <a:ext cx="5934075" cy="4572000"/>
                    </a:xfrm>
                    <a:prstGeom prst="rect">
                      <a:avLst/>
                    </a:prstGeom>
                    <a:noFill/>
                    <a:ln w="9525">
                      <a:noFill/>
                      <a:miter lim="800000"/>
                      <a:headEnd/>
                      <a:tailEnd/>
                    </a:ln>
                  </pic:spPr>
                </pic:pic>
              </a:graphicData>
            </a:graphic>
          </wp:inline>
        </w:drawing>
      </w:r>
    </w:p>
    <w:p w:rsidR="00932B6D" w:rsidRDefault="00932B6D" w:rsidP="00932B6D">
      <w:pPr>
        <w:rPr>
          <w:rFonts w:cs="Arial"/>
        </w:rPr>
      </w:pPr>
      <w:r w:rsidRPr="00794E51">
        <w:rPr>
          <w:rFonts w:cs="Arial"/>
        </w:rPr>
        <w:lastRenderedPageBreak/>
        <w:t xml:space="preserve">Once this job has completed (typically several hours), you should run the </w:t>
      </w:r>
      <w:r w:rsidRPr="00585313">
        <w:rPr>
          <w:rFonts w:cs="Arial"/>
          <w:b/>
        </w:rPr>
        <w:t>PubMedDisambiguation_GetPubMEDXML</w:t>
      </w:r>
      <w:r w:rsidR="00585313">
        <w:rPr>
          <w:rFonts w:cs="Arial"/>
        </w:rPr>
        <w:t xml:space="preserve"> </w:t>
      </w:r>
      <w:r w:rsidRPr="00794E51">
        <w:rPr>
          <w:rFonts w:cs="Arial"/>
        </w:rPr>
        <w:t xml:space="preserve">job. This job will retrieve the full xml for the pubmed articles and parse it in your local profiles instance. </w:t>
      </w:r>
    </w:p>
    <w:p w:rsidR="00932B6D" w:rsidRDefault="00932B6D" w:rsidP="008F5407">
      <w:pPr>
        <w:spacing w:before="360" w:after="360"/>
        <w:rPr>
          <w:rFonts w:cs="Arial"/>
        </w:rPr>
      </w:pPr>
      <w:r>
        <w:rPr>
          <w:rFonts w:cs="Arial"/>
          <w:noProof/>
        </w:rPr>
        <w:drawing>
          <wp:inline distT="0" distB="0" distL="0" distR="0">
            <wp:extent cx="5238750" cy="3733800"/>
            <wp:effectExtent l="19050" t="0" r="0" b="0"/>
            <wp:docPr id="9" name="Picture 8" descr="Disambiguati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sambiguationd"/>
                    <pic:cNvPicPr>
                      <a:picLocks noChangeAspect="1" noChangeArrowheads="1"/>
                    </pic:cNvPicPr>
                  </pic:nvPicPr>
                  <pic:blipFill>
                    <a:blip r:embed="rId15" cstate="print"/>
                    <a:srcRect r="34831" b="38115"/>
                    <a:stretch>
                      <a:fillRect/>
                    </a:stretch>
                  </pic:blipFill>
                  <pic:spPr bwMode="auto">
                    <a:xfrm>
                      <a:off x="0" y="0"/>
                      <a:ext cx="5238750" cy="3733800"/>
                    </a:xfrm>
                    <a:prstGeom prst="rect">
                      <a:avLst/>
                    </a:prstGeom>
                    <a:noFill/>
                    <a:ln w="9525">
                      <a:noFill/>
                      <a:miter lim="800000"/>
                      <a:headEnd/>
                      <a:tailEnd/>
                    </a:ln>
                  </pic:spPr>
                </pic:pic>
              </a:graphicData>
            </a:graphic>
          </wp:inline>
        </w:drawing>
      </w:r>
    </w:p>
    <w:p w:rsidR="00932B6D" w:rsidRPr="00794E51" w:rsidRDefault="00932B6D" w:rsidP="00932B6D">
      <w:pPr>
        <w:rPr>
          <w:rFonts w:cs="Arial"/>
        </w:rPr>
      </w:pPr>
      <w:r w:rsidRPr="00794E51">
        <w:rPr>
          <w:rFonts w:cs="Arial"/>
        </w:rPr>
        <w:t>There are a few important technical notes about the service:</w:t>
      </w:r>
    </w:p>
    <w:p w:rsidR="00932B6D" w:rsidRPr="00794E51" w:rsidRDefault="00932B6D" w:rsidP="001E0D9C">
      <w:pPr>
        <w:numPr>
          <w:ilvl w:val="0"/>
          <w:numId w:val="4"/>
        </w:numPr>
        <w:rPr>
          <w:rFonts w:cs="Arial"/>
        </w:rPr>
      </w:pPr>
      <w:r w:rsidRPr="00794E51">
        <w:rPr>
          <w:rFonts w:cs="Arial"/>
        </w:rPr>
        <w:t xml:space="preserve">The service will take about 5 seconds per person on average, provided you are the only one using the service. If another institution is calling the service at the same time, the run time will be slower. </w:t>
      </w:r>
    </w:p>
    <w:p w:rsidR="00932B6D" w:rsidRPr="00794E51" w:rsidRDefault="00932B6D" w:rsidP="001E0D9C">
      <w:pPr>
        <w:numPr>
          <w:ilvl w:val="0"/>
          <w:numId w:val="4"/>
        </w:numPr>
        <w:rPr>
          <w:rFonts w:cs="Arial"/>
        </w:rPr>
      </w:pPr>
      <w:r w:rsidRPr="00794E51">
        <w:rPr>
          <w:rFonts w:cs="Arial"/>
        </w:rPr>
        <w:t>It is possible to host your own local instance of this service. However, its hardware and storage requirements are significantly greater than the main Profiles database and website. For example, you will need to have a local copy of the entire Medline database, which is several hundred gigabytes.</w:t>
      </w:r>
    </w:p>
    <w:p w:rsidR="00932B6D" w:rsidRPr="00794E51" w:rsidRDefault="00932B6D" w:rsidP="00932B6D">
      <w:pPr>
        <w:rPr>
          <w:rFonts w:cs="Arial"/>
        </w:rPr>
      </w:pPr>
      <w:r w:rsidRPr="00794E51">
        <w:rPr>
          <w:rFonts w:cs="Arial"/>
        </w:rPr>
        <w:t>Below are a few general comments about the disambiguation engine:</w:t>
      </w:r>
    </w:p>
    <w:p w:rsidR="00932B6D" w:rsidRPr="00794E51" w:rsidRDefault="00932B6D" w:rsidP="001E0D9C">
      <w:pPr>
        <w:numPr>
          <w:ilvl w:val="0"/>
          <w:numId w:val="5"/>
        </w:numPr>
        <w:rPr>
          <w:rFonts w:cs="Arial"/>
        </w:rPr>
      </w:pPr>
      <w:r w:rsidRPr="00794E51">
        <w:rPr>
          <w:rFonts w:cs="Arial"/>
        </w:rPr>
        <w:t>Although the affiliation strings help the service find publications, it does not limit the search. The affiliation strings are used to identify “seed” publications. These are publications that are most likely correct matches. The disambiguation engine then searches all of Medline/Pubmed, using information about the seed publications, such as their titles, MeSH terms, coauthors, and journals, to find additional articles.</w:t>
      </w:r>
    </w:p>
    <w:p w:rsidR="00932B6D" w:rsidRDefault="00932B6D" w:rsidP="001E0D9C">
      <w:pPr>
        <w:numPr>
          <w:ilvl w:val="0"/>
          <w:numId w:val="5"/>
        </w:numPr>
        <w:rPr>
          <w:rFonts w:cs="Arial"/>
        </w:rPr>
      </w:pPr>
      <w:r w:rsidRPr="00794E51">
        <w:rPr>
          <w:rFonts w:cs="Arial"/>
        </w:rPr>
        <w:t xml:space="preserve">All publications are assigned a match probability. By default, the disambiguation engine uses a 98% probability threshold, meaning it will only return publications that are very likely correct matches. You have the option of lowering this threshold. This will reduce the chances that correct publications are missed, but it will increase the chances that incorrect publications are added to people’s profiles. In general, select a low threshold if </w:t>
      </w:r>
      <w:r w:rsidRPr="00794E51">
        <w:rPr>
          <w:rFonts w:cs="Arial"/>
        </w:rPr>
        <w:lastRenderedPageBreak/>
        <w:t xml:space="preserve">your goal is to create the “most accurate” profiles, meaning as many people as possible have close to correct publication lists. However, select a high threshold if your goal is to create the “cleanest” search results and passive networks. We set the default threshold high because it is easy for faculty (or their proxies) to add missing publications, but the website loses much of its value if the search results return the wrong people or if passive networks (e.g., top keywords, co-authors, similar people, etc.) contain meaningless information. Note that just a single incorrect publication can greatly alter a person’s passive networks, but even multiple missing publications will have far less effect because an expert in a field will have many other publications in that same area. To change the threshold, modify the @threshold variable value defined within the </w:t>
      </w:r>
      <w:r w:rsidR="000334E5" w:rsidRPr="000334E5">
        <w:rPr>
          <w:rFonts w:cs="Arial"/>
        </w:rPr>
        <w:t xml:space="preserve">[Profile.Data].[Publication.PubMed.GetPersonInfoForDisambiguation] </w:t>
      </w:r>
      <w:r w:rsidRPr="00794E51">
        <w:rPr>
          <w:rFonts w:cs="Arial"/>
        </w:rPr>
        <w:t>stored procedure.</w:t>
      </w:r>
    </w:p>
    <w:p w:rsidR="00932B6D" w:rsidRPr="00794E51" w:rsidRDefault="00932B6D" w:rsidP="001E0D9C">
      <w:pPr>
        <w:numPr>
          <w:ilvl w:val="0"/>
          <w:numId w:val="5"/>
        </w:numPr>
        <w:rPr>
          <w:rFonts w:cs="Arial"/>
        </w:rPr>
      </w:pPr>
      <w:r w:rsidRPr="00794E51">
        <w:rPr>
          <w:rFonts w:cs="Arial"/>
        </w:rPr>
        <w:t>Profiles will have the most difficulty with common names (e.g., J Smith), names with multiple parts (e.g., a hyphenated last name), names with foreign characters, and people who only recently joined your organization. We are continually working to improve the disambiguation engine to address these issues.</w:t>
      </w:r>
    </w:p>
    <w:p w:rsidR="00932B6D" w:rsidRPr="00794E51" w:rsidRDefault="00932B6D" w:rsidP="001E0D9C">
      <w:pPr>
        <w:numPr>
          <w:ilvl w:val="0"/>
          <w:numId w:val="5"/>
        </w:numPr>
        <w:rPr>
          <w:rFonts w:cs="Arial"/>
        </w:rPr>
      </w:pPr>
      <w:r w:rsidRPr="00794E51">
        <w:rPr>
          <w:rFonts w:cs="Arial"/>
        </w:rPr>
        <w:t xml:space="preserve">If two or more people in your Profiles database share the same first name and last name, then this will lower the publication match probabilities for those people. This logic is defined in the </w:t>
      </w:r>
      <w:r w:rsidR="00315769" w:rsidRPr="00315769">
        <w:rPr>
          <w:rFonts w:cs="Arial"/>
        </w:rPr>
        <w:t xml:space="preserve">[Profile.Data].[Publication.PubMed.GetPersonInfoForDisambiguation] </w:t>
      </w:r>
      <w:r w:rsidRPr="00794E51">
        <w:rPr>
          <w:rFonts w:cs="Arial"/>
        </w:rPr>
        <w:t>stored procedure when it calculates the value for the XML tag “LocalDuplicateNames”.</w:t>
      </w:r>
    </w:p>
    <w:p w:rsidR="00932B6D" w:rsidRDefault="00932B6D" w:rsidP="001E0D9C">
      <w:pPr>
        <w:numPr>
          <w:ilvl w:val="0"/>
          <w:numId w:val="5"/>
        </w:numPr>
        <w:rPr>
          <w:rFonts w:cs="Arial"/>
        </w:rPr>
      </w:pPr>
      <w:r w:rsidRPr="00794E51">
        <w:rPr>
          <w:rFonts w:cs="Arial"/>
        </w:rPr>
        <w:t xml:space="preserve">The disambiguation process includes an optional parameter, “RequireFirstName”, which when set to true, will only find seed publications where the author’s entire first name (not just the initial) is used. If two or more people in your Profiles database share the same last name and same first name initial, then this parameter is set to true. There are other use cases when you might want to use this option. For example, young investigators (e.g., post-docs) have few publications before 2002, the year when Medline began including author first names. By requiring a first name match for these people, it should have little effect on correct publication matches, but it has the potential to eliminate older publications that might be incorrect matches. To add this or other custom logic to control the RequireFirstName paramenter, modify the code in the </w:t>
      </w:r>
      <w:r w:rsidR="00315769" w:rsidRPr="00315769">
        <w:rPr>
          <w:rFonts w:cs="Arial"/>
        </w:rPr>
        <w:t xml:space="preserve">[Profile.Data].[Publication.PubMed.GetPersonInfoForDisambiguation] </w:t>
      </w:r>
      <w:r w:rsidRPr="00794E51">
        <w:rPr>
          <w:rFonts w:cs="Arial"/>
        </w:rPr>
        <w:t>stored procedure.</w:t>
      </w:r>
    </w:p>
    <w:p w:rsidR="00F37704" w:rsidRPr="008F5407" w:rsidRDefault="00EB5B14" w:rsidP="008F5407">
      <w:pPr>
        <w:numPr>
          <w:ilvl w:val="0"/>
          <w:numId w:val="5"/>
        </w:numPr>
        <w:rPr>
          <w:rFonts w:cs="Arial"/>
        </w:rPr>
      </w:pPr>
      <w:r>
        <w:rPr>
          <w:rFonts w:cs="Arial"/>
        </w:rPr>
        <w:t>U</w:t>
      </w:r>
      <w:r w:rsidR="00932B6D" w:rsidRPr="00794E51">
        <w:rPr>
          <w:rFonts w:cs="Arial"/>
        </w:rPr>
        <w:t xml:space="preserve">sers or their proxies </w:t>
      </w:r>
      <w:r>
        <w:rPr>
          <w:rFonts w:cs="Arial"/>
        </w:rPr>
        <w:t>can</w:t>
      </w:r>
      <w:r w:rsidR="00932B6D" w:rsidRPr="00794E51">
        <w:rPr>
          <w:rFonts w:cs="Arial"/>
        </w:rPr>
        <w:t xml:space="preserve"> manually edit their publication lists within Profiles. The disambiguation engine uses these modifications to improve its search. For example, if a publication was manually added, it will never be automatically removed. If a publication was manually deleted, it will never be automatically re-added. Manually added publications are used as additional seed publications for subsequent calls to the disambiguation engine. In other words, if users need to make corrections to their publication lists, Profiles will learn from this, and it will become more likely that future corrections will not be necessary.</w:t>
      </w:r>
    </w:p>
    <w:p w:rsidR="00F37704" w:rsidRPr="00101253" w:rsidRDefault="00F37704" w:rsidP="00F37704">
      <w:pPr>
        <w:pStyle w:val="Heading2"/>
      </w:pPr>
      <w:bookmarkStart w:id="13" w:name="_Toc426038553"/>
      <w:r>
        <w:t xml:space="preserve">Loading Person Data: </w:t>
      </w:r>
      <w:r w:rsidRPr="00101253">
        <w:t xml:space="preserve">Part </w:t>
      </w:r>
      <w:r>
        <w:t>5</w:t>
      </w:r>
      <w:r w:rsidRPr="00101253">
        <w:t xml:space="preserve"> – </w:t>
      </w:r>
      <w:r>
        <w:t>Convert data to RDF</w:t>
      </w:r>
      <w:bookmarkEnd w:id="13"/>
    </w:p>
    <w:p w:rsidR="00F37704" w:rsidRPr="00495883" w:rsidRDefault="00F37704">
      <w:pPr>
        <w:rPr>
          <w:rFonts w:cs="Arial"/>
          <w:szCs w:val="22"/>
        </w:rPr>
      </w:pPr>
      <w:r>
        <w:rPr>
          <w:rFonts w:cs="Arial"/>
          <w:szCs w:val="22"/>
        </w:rPr>
        <w:t>Complete the data load process and convert data to RDF. Do this by opening ProfilesRNS_DataLoad_Part3.sql in SQL Management Studio, and then clicking the execute button to run the script.</w:t>
      </w:r>
      <w:r w:rsidRPr="00F37704">
        <w:rPr>
          <w:rFonts w:cs="Arial"/>
          <w:szCs w:val="22"/>
        </w:rPr>
        <w:t xml:space="preserve"> </w:t>
      </w:r>
      <w:r>
        <w:rPr>
          <w:rFonts w:cs="Arial"/>
          <w:szCs w:val="22"/>
        </w:rPr>
        <w:t>Note that this might take an hour or more to complete, depending on how much data is in your database.</w:t>
      </w:r>
    </w:p>
    <w:p w:rsidR="002C75D9" w:rsidRPr="00101253" w:rsidRDefault="00F37704" w:rsidP="00F37704">
      <w:pPr>
        <w:pStyle w:val="Heading1"/>
      </w:pPr>
      <w:bookmarkStart w:id="14" w:name="_Toc426038554"/>
      <w:r>
        <w:lastRenderedPageBreak/>
        <w:t>Scheduling</w:t>
      </w:r>
      <w:r w:rsidR="002C75D9">
        <w:t xml:space="preserve"> Database Jobs</w:t>
      </w:r>
      <w:bookmarkEnd w:id="14"/>
    </w:p>
    <w:p w:rsidR="0016564A" w:rsidRPr="00932B6D" w:rsidRDefault="0016564A" w:rsidP="0016564A">
      <w:pPr>
        <w:rPr>
          <w:rFonts w:cs="Arial"/>
          <w:b/>
          <w:szCs w:val="22"/>
        </w:rPr>
      </w:pPr>
      <w:r>
        <w:rPr>
          <w:rFonts w:cs="Arial"/>
          <w:b/>
          <w:szCs w:val="22"/>
        </w:rPr>
        <w:t>Follow the instructions in this section only if you are installing a n</w:t>
      </w:r>
      <w:r w:rsidR="008B5412">
        <w:rPr>
          <w:rFonts w:cs="Arial"/>
          <w:b/>
          <w:szCs w:val="22"/>
        </w:rPr>
        <w:t xml:space="preserve">ew instance of Profiles RNS </w:t>
      </w:r>
      <w:r w:rsidR="00EC3B33">
        <w:rPr>
          <w:rFonts w:cs="Arial"/>
          <w:b/>
          <w:szCs w:val="22"/>
        </w:rPr>
        <w:t>2.</w:t>
      </w:r>
      <w:r w:rsidR="008F3B4D">
        <w:rPr>
          <w:rFonts w:cs="Arial"/>
          <w:b/>
          <w:szCs w:val="22"/>
        </w:rPr>
        <w:t>7</w:t>
      </w:r>
      <w:r w:rsidR="0063569F">
        <w:rPr>
          <w:rFonts w:cs="Arial"/>
          <w:b/>
          <w:szCs w:val="22"/>
        </w:rPr>
        <w:t>.0</w:t>
      </w:r>
      <w:r>
        <w:rPr>
          <w:rFonts w:cs="Arial"/>
          <w:b/>
          <w:szCs w:val="22"/>
        </w:rPr>
        <w:t xml:space="preserve">. Skip this section if you are upgrading from an existing </w:t>
      </w:r>
      <w:r w:rsidR="00670E08">
        <w:rPr>
          <w:rFonts w:cs="Arial"/>
          <w:b/>
          <w:szCs w:val="22"/>
        </w:rPr>
        <w:t>Profiles RNS database</w:t>
      </w:r>
      <w:r w:rsidRPr="00932B6D">
        <w:rPr>
          <w:rFonts w:cs="Arial"/>
          <w:b/>
          <w:szCs w:val="22"/>
        </w:rPr>
        <w:t>.</w:t>
      </w:r>
    </w:p>
    <w:p w:rsidR="00932B6D" w:rsidRDefault="006359A9" w:rsidP="00932B6D">
      <w:pPr>
        <w:rPr>
          <w:rFonts w:cs="Arial"/>
        </w:rPr>
      </w:pPr>
      <w:r>
        <w:rPr>
          <w:rFonts w:cs="Arial"/>
        </w:rPr>
        <w:t>Profiles RNS supports nightly updates of person data loaded into the import tables. In order to utilize this functionality, a set of dat</w:t>
      </w:r>
      <w:r w:rsidR="00F45371">
        <w:rPr>
          <w:rFonts w:cs="Arial"/>
        </w:rPr>
        <w:t>abase jobs must be scheduled to process the new data and generate the corresponding RDF. To create these jobs:</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4” nightly.</w:t>
      </w:r>
    </w:p>
    <w:p w:rsid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5” weekly.</w:t>
      </w:r>
    </w:p>
    <w:p w:rsidR="006359A9" w:rsidRPr="006359A9" w:rsidRDefault="006359A9" w:rsidP="00BC5AC6">
      <w:pPr>
        <w:pStyle w:val="ListParagraph"/>
        <w:numPr>
          <w:ilvl w:val="0"/>
          <w:numId w:val="13"/>
        </w:numPr>
        <w:rPr>
          <w:rFonts w:cs="Arial"/>
        </w:rPr>
      </w:pPr>
      <w:r>
        <w:rPr>
          <w:rFonts w:cs="Arial"/>
        </w:rPr>
        <w:t>Schedule a job that runs “EXEC [</w:t>
      </w:r>
      <w:r w:rsidR="00315769">
        <w:rPr>
          <w:rFonts w:cs="Arial"/>
        </w:rPr>
        <w:t>Framework</w:t>
      </w:r>
      <w:r w:rsidR="00087D07">
        <w:rPr>
          <w:rFonts w:cs="Arial"/>
        </w:rPr>
        <w:t>.</w:t>
      </w:r>
      <w:r>
        <w:rPr>
          <w:rFonts w:cs="Arial"/>
        </w:rPr>
        <w:t>].</w:t>
      </w:r>
      <w:r w:rsidR="00F45371">
        <w:rPr>
          <w:rFonts w:cs="Arial"/>
        </w:rPr>
        <w:t>[</w:t>
      </w:r>
      <w:r>
        <w:rPr>
          <w:rFonts w:cs="Arial"/>
        </w:rPr>
        <w:t>RunJobGroup</w:t>
      </w:r>
      <w:r w:rsidR="00F45371">
        <w:rPr>
          <w:rFonts w:cs="Arial"/>
        </w:rPr>
        <w:t>]</w:t>
      </w:r>
      <w:r>
        <w:rPr>
          <w:rFonts w:cs="Arial"/>
        </w:rPr>
        <w:t xml:space="preserve"> @JobGroup = 6” monthly.</w:t>
      </w:r>
    </w:p>
    <w:p w:rsidR="006359A9" w:rsidRDefault="00AE688A" w:rsidP="00932B6D">
      <w:pPr>
        <w:rPr>
          <w:rFonts w:cs="Arial"/>
        </w:rPr>
      </w:pPr>
      <w:r>
        <w:rPr>
          <w:rFonts w:cs="Arial"/>
        </w:rPr>
        <w:t>To create a sql agent Job, perform the following steps:</w:t>
      </w:r>
    </w:p>
    <w:p w:rsidR="00AE688A" w:rsidRPr="00AE688A" w:rsidRDefault="00AE688A" w:rsidP="00BC5AC6">
      <w:pPr>
        <w:pStyle w:val="ListParagraph"/>
        <w:numPr>
          <w:ilvl w:val="0"/>
          <w:numId w:val="14"/>
        </w:numPr>
        <w:rPr>
          <w:rFonts w:cs="Arial"/>
        </w:rPr>
      </w:pPr>
      <w:r w:rsidRPr="00AE688A">
        <w:rPr>
          <w:rFonts w:cs="Arial"/>
        </w:rPr>
        <w:t>In SQL Manager, expand the SQL Server Agent Node and right click on the jobs folder, selecting “New Job”</w:t>
      </w:r>
    </w:p>
    <w:p w:rsidR="00741A03" w:rsidRPr="008F5407" w:rsidRDefault="00AE688A" w:rsidP="008F5407">
      <w:pPr>
        <w:pStyle w:val="ListParagraph"/>
        <w:spacing w:before="120"/>
        <w:rPr>
          <w:rFonts w:cs="Arial"/>
        </w:rPr>
      </w:pPr>
      <w:r>
        <w:rPr>
          <w:rFonts w:cs="Arial"/>
        </w:rPr>
        <w:t xml:space="preserve"> </w:t>
      </w:r>
      <w:r>
        <w:rPr>
          <w:noProof/>
        </w:rPr>
        <w:drawing>
          <wp:inline distT="0" distB="0" distL="0" distR="0" wp14:anchorId="13C83770" wp14:editId="03037332">
            <wp:extent cx="3400425" cy="278130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400425" cy="2781300"/>
                    </a:xfrm>
                    <a:prstGeom prst="rect">
                      <a:avLst/>
                    </a:prstGeom>
                    <a:noFill/>
                    <a:ln w="9525">
                      <a:noFill/>
                      <a:miter lim="800000"/>
                      <a:headEnd/>
                      <a:tailEnd/>
                    </a:ln>
                  </pic:spPr>
                </pic:pic>
              </a:graphicData>
            </a:graphic>
          </wp:inline>
        </w:drawing>
      </w:r>
    </w:p>
    <w:p w:rsidR="00AE688A" w:rsidRDefault="00AE688A" w:rsidP="00BC5AC6">
      <w:pPr>
        <w:pStyle w:val="ListParagraph"/>
        <w:numPr>
          <w:ilvl w:val="0"/>
          <w:numId w:val="14"/>
        </w:numPr>
        <w:rPr>
          <w:rFonts w:cs="Arial"/>
        </w:rPr>
      </w:pPr>
      <w:r>
        <w:rPr>
          <w:rFonts w:cs="Arial"/>
        </w:rPr>
        <w:t>Create a name for the job</w:t>
      </w:r>
    </w:p>
    <w:p w:rsidR="00AE688A" w:rsidRDefault="00AE688A" w:rsidP="008F5407">
      <w:pPr>
        <w:spacing w:before="120"/>
        <w:rPr>
          <w:rFonts w:cs="Arial"/>
        </w:rPr>
      </w:pPr>
      <w:r>
        <w:rPr>
          <w:noProof/>
        </w:rPr>
        <w:drawing>
          <wp:inline distT="0" distB="0" distL="0" distR="0" wp14:anchorId="0EE31775" wp14:editId="39079F99">
            <wp:extent cx="5238750" cy="2181225"/>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238750" cy="2181225"/>
                    </a:xfrm>
                    <a:prstGeom prst="rect">
                      <a:avLst/>
                    </a:prstGeom>
                    <a:noFill/>
                    <a:ln w="9525">
                      <a:noFill/>
                      <a:miter lim="800000"/>
                      <a:headEnd/>
                      <a:tailEnd/>
                    </a:ln>
                  </pic:spPr>
                </pic:pic>
              </a:graphicData>
            </a:graphic>
          </wp:inline>
        </w:drawing>
      </w:r>
    </w:p>
    <w:p w:rsidR="008F5407" w:rsidRDefault="00AE688A" w:rsidP="00BC5AC6">
      <w:pPr>
        <w:pStyle w:val="ListParagraph"/>
        <w:keepNext/>
        <w:numPr>
          <w:ilvl w:val="0"/>
          <w:numId w:val="14"/>
        </w:numPr>
        <w:spacing w:before="120"/>
        <w:rPr>
          <w:rFonts w:cs="Arial"/>
        </w:rPr>
      </w:pPr>
      <w:r w:rsidRPr="008F5407">
        <w:rPr>
          <w:rFonts w:cs="Arial"/>
        </w:rPr>
        <w:lastRenderedPageBreak/>
        <w:t>Select “steps” from the left pane and hit the “new” button.Create a step name and select “Transact-SQL script” as the job type</w:t>
      </w:r>
    </w:p>
    <w:p w:rsidR="008F5407" w:rsidRPr="008F5407" w:rsidRDefault="008F5407" w:rsidP="008F5407">
      <w:pPr>
        <w:keepNext/>
        <w:spacing w:before="120"/>
        <w:rPr>
          <w:rFonts w:cs="Arial"/>
        </w:rPr>
      </w:pPr>
      <w:r>
        <w:rPr>
          <w:noProof/>
        </w:rPr>
        <w:drawing>
          <wp:anchor distT="0" distB="0" distL="114300" distR="114300" simplePos="0" relativeHeight="251667968" behindDoc="0" locked="0" layoutInCell="1" allowOverlap="1" wp14:anchorId="1D093776" wp14:editId="05A163A4">
            <wp:simplePos x="0" y="0"/>
            <wp:positionH relativeFrom="column">
              <wp:posOffset>0</wp:posOffset>
            </wp:positionH>
            <wp:positionV relativeFrom="paragraph">
              <wp:posOffset>240665</wp:posOffset>
            </wp:positionV>
            <wp:extent cx="3028950" cy="6362700"/>
            <wp:effectExtent l="0" t="0" r="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8950" cy="6362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AE688A" w:rsidRPr="008F5407" w:rsidRDefault="00A87D5A" w:rsidP="008F5407">
      <w:pPr>
        <w:pStyle w:val="ListParagraph"/>
        <w:keepNext/>
        <w:spacing w:before="120"/>
        <w:rPr>
          <w:rFonts w:cs="Arial"/>
        </w:rPr>
      </w:pPr>
      <w:r>
        <w:rPr>
          <w:rFonts w:cs="Arial"/>
          <w:noProof/>
        </w:rPr>
        <w:lastRenderedPageBreak/>
        <w:drawing>
          <wp:inline distT="0" distB="0" distL="0" distR="0">
            <wp:extent cx="5686425" cy="2771775"/>
            <wp:effectExtent l="1905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686425" cy="2771775"/>
                    </a:xfrm>
                    <a:prstGeom prst="rect">
                      <a:avLst/>
                    </a:prstGeom>
                    <a:noFill/>
                    <a:ln w="9525">
                      <a:noFill/>
                      <a:miter lim="800000"/>
                      <a:headEnd/>
                      <a:tailEnd/>
                    </a:ln>
                  </pic:spPr>
                </pic:pic>
              </a:graphicData>
            </a:graphic>
          </wp:inline>
        </w:drawing>
      </w:r>
    </w:p>
    <w:p w:rsidR="000F7949" w:rsidRPr="00AE688A" w:rsidRDefault="000F7949" w:rsidP="000F7949">
      <w:pPr>
        <w:pStyle w:val="ListParagraph"/>
        <w:rPr>
          <w:rFonts w:cs="Arial"/>
        </w:rPr>
      </w:pPr>
    </w:p>
    <w:p w:rsidR="00AE688A" w:rsidRPr="00AE688A" w:rsidRDefault="00AE688A" w:rsidP="00BC5AC6">
      <w:pPr>
        <w:pStyle w:val="ListParagraph"/>
        <w:numPr>
          <w:ilvl w:val="0"/>
          <w:numId w:val="14"/>
        </w:numPr>
        <w:rPr>
          <w:rFonts w:cs="Arial"/>
        </w:rPr>
      </w:pPr>
      <w:r>
        <w:rPr>
          <w:rFonts w:cs="Arial"/>
        </w:rPr>
        <w:t>Add the sql command to be executed and test the syntax by pressing the “Parse” button</w:t>
      </w:r>
      <w:r w:rsidR="00AD67B8">
        <w:rPr>
          <w:rFonts w:cs="Arial"/>
          <w:noProof/>
        </w:rPr>
        <w:drawing>
          <wp:inline distT="0" distB="0" distL="0" distR="0">
            <wp:extent cx="5943600" cy="3257550"/>
            <wp:effectExtent l="19050" t="0" r="0" b="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943600" cy="3257550"/>
                    </a:xfrm>
                    <a:prstGeom prst="rect">
                      <a:avLst/>
                    </a:prstGeom>
                    <a:noFill/>
                    <a:ln w="9525">
                      <a:noFill/>
                      <a:miter lim="800000"/>
                      <a:headEnd/>
                      <a:tailEnd/>
                    </a:ln>
                  </pic:spPr>
                </pic:pic>
              </a:graphicData>
            </a:graphic>
          </wp:inline>
        </w:drawing>
      </w:r>
    </w:p>
    <w:p w:rsidR="000F7949" w:rsidRPr="008F5407" w:rsidRDefault="000F7949" w:rsidP="00BC5AC6">
      <w:pPr>
        <w:pStyle w:val="ListParagraph"/>
        <w:numPr>
          <w:ilvl w:val="0"/>
          <w:numId w:val="14"/>
        </w:numPr>
        <w:rPr>
          <w:rFonts w:cs="Arial"/>
        </w:rPr>
      </w:pPr>
      <w:r>
        <w:rPr>
          <w:rFonts w:cs="Arial"/>
        </w:rPr>
        <w:t xml:space="preserve">Hit OK to save changes through the remaining windows. </w:t>
      </w:r>
    </w:p>
    <w:p w:rsidR="00F45371" w:rsidRDefault="00F45371" w:rsidP="00932B6D">
      <w:pPr>
        <w:rPr>
          <w:rFonts w:cs="Arial"/>
        </w:rPr>
      </w:pPr>
      <w:r>
        <w:rPr>
          <w:rFonts w:cs="Arial"/>
        </w:rPr>
        <w:t xml:space="preserve">The </w:t>
      </w:r>
      <w:r w:rsidR="003D209F">
        <w:rPr>
          <w:rFonts w:cs="Arial"/>
        </w:rPr>
        <w:t>[Framework].[RunJobGroup</w:t>
      </w:r>
      <w:r>
        <w:rPr>
          <w:rFonts w:cs="Arial"/>
        </w:rPr>
        <w:t>] procedure itself calls a number of other procedures that execute specific portions of the data load and update process. The [</w:t>
      </w:r>
      <w:r w:rsidR="001E71D2">
        <w:rPr>
          <w:rFonts w:cs="Arial"/>
        </w:rPr>
        <w:t>Framework</w:t>
      </w:r>
      <w:r>
        <w:rPr>
          <w:rFonts w:cs="Arial"/>
        </w:rPr>
        <w:t xml:space="preserve">].[Job] table lists these steps and indicates a status (“completed”, “processing”, or “error”) for each one. </w:t>
      </w:r>
    </w:p>
    <w:p w:rsidR="006359A9" w:rsidRDefault="00F45371" w:rsidP="00932B6D">
      <w:pPr>
        <w:rPr>
          <w:rFonts w:cs="Arial"/>
        </w:rPr>
      </w:pPr>
      <w:r w:rsidRPr="00F45371">
        <w:rPr>
          <w:rFonts w:cs="Arial"/>
          <w:b/>
        </w:rPr>
        <w:t>NOTE</w:t>
      </w:r>
      <w:r>
        <w:rPr>
          <w:rFonts w:cs="Arial"/>
        </w:rPr>
        <w:t>: A step will only begin processing if all other steps have a “completed” status in the [</w:t>
      </w:r>
      <w:r w:rsidR="00100253">
        <w:rPr>
          <w:rFonts w:cs="Arial"/>
        </w:rPr>
        <w:t>Framework</w:t>
      </w:r>
      <w:r>
        <w:rPr>
          <w:rFonts w:cs="Arial"/>
        </w:rPr>
        <w:t xml:space="preserve">].[Job] table. </w:t>
      </w:r>
      <w:r w:rsidR="00EB5B14">
        <w:rPr>
          <w:rFonts w:cs="Arial"/>
        </w:rPr>
        <w:t>I</w:t>
      </w:r>
      <w:r>
        <w:rPr>
          <w:rFonts w:cs="Arial"/>
        </w:rPr>
        <w:t xml:space="preserve">f a step errors or hangs in a </w:t>
      </w:r>
      <w:r w:rsidR="00C932BA">
        <w:rPr>
          <w:rFonts w:cs="Arial"/>
        </w:rPr>
        <w:t>“</w:t>
      </w:r>
      <w:r>
        <w:rPr>
          <w:rFonts w:cs="Arial"/>
        </w:rPr>
        <w:t>processing</w:t>
      </w:r>
      <w:r w:rsidR="00C932BA">
        <w:rPr>
          <w:rFonts w:cs="Arial"/>
        </w:rPr>
        <w:t>”</w:t>
      </w:r>
      <w:r>
        <w:rPr>
          <w:rFonts w:cs="Arial"/>
        </w:rPr>
        <w:t xml:space="preserve"> state, you must manually change the status value to “completed” before you can resume the scheduled jobs.</w:t>
      </w:r>
    </w:p>
    <w:p w:rsidR="00F45371" w:rsidRDefault="00F45371" w:rsidP="00932B6D">
      <w:pPr>
        <w:rPr>
          <w:rFonts w:cs="Arial"/>
        </w:rPr>
      </w:pPr>
    </w:p>
    <w:p w:rsidR="004E2130" w:rsidRPr="008F5407" w:rsidRDefault="00C932BA">
      <w:pPr>
        <w:rPr>
          <w:rFonts w:cs="Arial"/>
        </w:rPr>
      </w:pPr>
      <w:r w:rsidRPr="00C932BA">
        <w:rPr>
          <w:rFonts w:cs="Arial"/>
          <w:b/>
        </w:rPr>
        <w:lastRenderedPageBreak/>
        <w:t>NOTE</w:t>
      </w:r>
      <w:r>
        <w:rPr>
          <w:rFonts w:cs="Arial"/>
        </w:rPr>
        <w:t>: The jobs described in this section replace the “Nightly”, “Weekly”, and “Monthly” jobs in older versions of Profiles RNS.</w:t>
      </w:r>
      <w:r w:rsidR="004E2130">
        <w:br w:type="page"/>
      </w:r>
    </w:p>
    <w:p w:rsidR="00C12036" w:rsidRDefault="00A306BE" w:rsidP="008F5407">
      <w:pPr>
        <w:pStyle w:val="Heading1"/>
        <w:rPr>
          <w:rFonts w:cs="Arial"/>
          <w:sz w:val="22"/>
        </w:rPr>
      </w:pPr>
      <w:bookmarkStart w:id="15" w:name="_Toc426038555"/>
      <w:r>
        <w:lastRenderedPageBreak/>
        <w:t xml:space="preserve">Installing the </w:t>
      </w:r>
      <w:r w:rsidR="00567A3A">
        <w:t>Website</w:t>
      </w:r>
      <w:bookmarkEnd w:id="15"/>
    </w:p>
    <w:p w:rsidR="00C12036" w:rsidRDefault="00C12036" w:rsidP="00C12036">
      <w:pPr>
        <w:rPr>
          <w:rFonts w:cs="Arial"/>
        </w:rPr>
      </w:pPr>
      <w:r>
        <w:rPr>
          <w:rFonts w:cs="Arial"/>
        </w:rPr>
        <w:t xml:space="preserve">Profiles has three components—a web application and two web services. They can be placed on the same IIS server instance or on different server instances, and they can be run as either websites or virtual directories. </w:t>
      </w:r>
    </w:p>
    <w:p w:rsidR="00C12036" w:rsidRDefault="00C12036" w:rsidP="00C12036">
      <w:pPr>
        <w:rPr>
          <w:rFonts w:cs="Arial"/>
        </w:rPr>
      </w:pPr>
      <w:r>
        <w:rPr>
          <w:rFonts w:cs="Arial"/>
        </w:rPr>
        <w:t>This document does not cover custom security requirements and assumes the IIS defaults are used for public/Anonymous access.</w:t>
      </w:r>
    </w:p>
    <w:p w:rsidR="008D043C" w:rsidRPr="00400374" w:rsidRDefault="008D043C" w:rsidP="008D043C">
      <w:pPr>
        <w:numPr>
          <w:ilvl w:val="0"/>
          <w:numId w:val="7"/>
        </w:numPr>
        <w:rPr>
          <w:rFonts w:cs="Arial"/>
        </w:rPr>
      </w:pPr>
      <w:r w:rsidRPr="00400374">
        <w:rPr>
          <w:rFonts w:cs="Arial"/>
        </w:rPr>
        <w:t xml:space="preserve">Ensure Microsoft .Net version 3.5 is installed on all web servers used to host the profiles system. </w:t>
      </w:r>
    </w:p>
    <w:p w:rsidR="008D043C" w:rsidRDefault="008D043C" w:rsidP="008D043C">
      <w:pPr>
        <w:numPr>
          <w:ilvl w:val="0"/>
          <w:numId w:val="7"/>
        </w:numPr>
        <w:rPr>
          <w:rFonts w:cs="Arial"/>
        </w:rPr>
      </w:pPr>
      <w:r>
        <w:rPr>
          <w:rFonts w:cs="Arial"/>
        </w:rPr>
        <w:t>If this is the first ASP.NET application you are running on your server, you need to register ASP.NET in IIS (Depending on a 32 bit or 64 bit app pool):</w:t>
      </w:r>
    </w:p>
    <w:p w:rsidR="008D043C" w:rsidRPr="00AD439F" w:rsidRDefault="008D043C" w:rsidP="008D043C">
      <w:pPr>
        <w:numPr>
          <w:ilvl w:val="1"/>
          <w:numId w:val="7"/>
        </w:numPr>
        <w:rPr>
          <w:rFonts w:ascii="Courier New" w:hAnsi="Courier New" w:cs="Courier New"/>
          <w:sz w:val="18"/>
          <w:szCs w:val="18"/>
        </w:rPr>
      </w:pPr>
      <w:r>
        <w:rPr>
          <w:rFonts w:cs="Arial"/>
        </w:rPr>
        <w:t>On a 32-bit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C:\Windows\Microsoft.NET\Framework\v2.0.50727\aspnet_regiis.exe –i</w:t>
      </w:r>
    </w:p>
    <w:p w:rsidR="008D043C" w:rsidRPr="00AD439F" w:rsidRDefault="008D043C" w:rsidP="008D043C">
      <w:pPr>
        <w:numPr>
          <w:ilvl w:val="1"/>
          <w:numId w:val="7"/>
        </w:numPr>
        <w:rPr>
          <w:rFonts w:ascii="Courier New" w:hAnsi="Courier New" w:cs="Courier New"/>
          <w:sz w:val="18"/>
          <w:szCs w:val="18"/>
        </w:rPr>
      </w:pPr>
      <w:r>
        <w:rPr>
          <w:rFonts w:cs="Arial"/>
        </w:rPr>
        <w:t>On a 64-bit OS, f</w:t>
      </w:r>
      <w:r w:rsidRPr="00400374">
        <w:rPr>
          <w:rFonts w:cs="Arial"/>
        </w:rPr>
        <w:t xml:space="preserve">rom the web server command prompt run the following utility, including the full path: </w:t>
      </w:r>
      <w:r w:rsidRPr="00AD439F">
        <w:rPr>
          <w:rFonts w:ascii="Courier New" w:hAnsi="Courier New" w:cs="Courier New"/>
          <w:sz w:val="18"/>
          <w:szCs w:val="18"/>
        </w:rPr>
        <w:t>C:\Windows\Microsoft.NET\Framework</w:t>
      </w:r>
      <w:r>
        <w:rPr>
          <w:rFonts w:ascii="Courier New" w:hAnsi="Courier New" w:cs="Courier New"/>
          <w:sz w:val="18"/>
          <w:szCs w:val="18"/>
        </w:rPr>
        <w:t>64</w:t>
      </w:r>
      <w:r w:rsidRPr="00AD439F">
        <w:rPr>
          <w:rFonts w:ascii="Courier New" w:hAnsi="Courier New" w:cs="Courier New"/>
          <w:sz w:val="18"/>
          <w:szCs w:val="18"/>
        </w:rPr>
        <w:t>\v2.0.50727\aspnet_regiis.exe –i</w:t>
      </w:r>
    </w:p>
    <w:p w:rsidR="008D043C" w:rsidRPr="00400374" w:rsidRDefault="008D043C" w:rsidP="008D043C">
      <w:pPr>
        <w:numPr>
          <w:ilvl w:val="0"/>
          <w:numId w:val="7"/>
        </w:numPr>
        <w:rPr>
          <w:rFonts w:cs="Arial"/>
        </w:rPr>
      </w:pPr>
      <w:r w:rsidRPr="00400374">
        <w:rPr>
          <w:rFonts w:cs="Arial"/>
        </w:rPr>
        <w:t>Open the web server file explorer and provide the [ServerName]/IIS_</w:t>
      </w:r>
      <w:r w:rsidR="00495883">
        <w:rPr>
          <w:rFonts w:cs="Arial"/>
        </w:rPr>
        <w:t xml:space="preserve">IUSRS </w:t>
      </w:r>
      <w:r w:rsidRPr="00400374">
        <w:rPr>
          <w:rFonts w:cs="Arial"/>
        </w:rPr>
        <w:t>local server user account with read/write permissions for the “C:\Windows\Microsoft.NET\Framework</w:t>
      </w:r>
      <w:r w:rsidR="00495883">
        <w:rPr>
          <w:rFonts w:cs="Arial"/>
        </w:rPr>
        <w:t>64</w:t>
      </w:r>
      <w:r w:rsidRPr="00400374">
        <w:rPr>
          <w:rFonts w:cs="Arial"/>
        </w:rPr>
        <w:t>” directory and subdirectories.</w:t>
      </w:r>
    </w:p>
    <w:p w:rsidR="008D043C" w:rsidRDefault="008D043C" w:rsidP="008D043C">
      <w:pPr>
        <w:numPr>
          <w:ilvl w:val="0"/>
          <w:numId w:val="7"/>
        </w:numPr>
        <w:rPr>
          <w:rFonts w:cs="Arial"/>
        </w:rPr>
      </w:pPr>
      <w:r>
        <w:rPr>
          <w:rFonts w:cs="Arial"/>
        </w:rPr>
        <w:t xml:space="preserve">Open IIS </w:t>
      </w:r>
      <w:r w:rsidR="00872987">
        <w:rPr>
          <w:rFonts w:cs="Arial"/>
        </w:rPr>
        <w:t>Manager</w:t>
      </w:r>
      <w:r>
        <w:rPr>
          <w:rFonts w:cs="Arial"/>
        </w:rPr>
        <w:t xml:space="preserve"> and create a virtual directory called Profiles and map its physical location to the drive and directory that will host the physical web files.</w:t>
      </w:r>
    </w:p>
    <w:p w:rsidR="008D043C" w:rsidRDefault="008D043C" w:rsidP="008D043C">
      <w:pPr>
        <w:numPr>
          <w:ilvl w:val="1"/>
          <w:numId w:val="7"/>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8D043C" w:rsidRDefault="008D043C" w:rsidP="008D043C">
      <w:pPr>
        <w:numPr>
          <w:ilvl w:val="1"/>
          <w:numId w:val="7"/>
        </w:numPr>
        <w:rPr>
          <w:rFonts w:cs="Arial"/>
        </w:rPr>
      </w:pPr>
      <w:r>
        <w:rPr>
          <w:rFonts w:cs="Arial"/>
        </w:rPr>
        <w:t>Please ensure that your web site or virtual directory is setup with execute scripts only access.</w:t>
      </w:r>
    </w:p>
    <w:p w:rsidR="008D043C" w:rsidRDefault="008D043C" w:rsidP="008D043C">
      <w:pPr>
        <w:numPr>
          <w:ilvl w:val="1"/>
          <w:numId w:val="7"/>
        </w:numPr>
        <w:rPr>
          <w:rFonts w:cs="Arial"/>
        </w:rPr>
      </w:pPr>
      <w:r>
        <w:rPr>
          <w:rFonts w:cs="Arial"/>
        </w:rPr>
        <w:t>Ensure that your virtual directory is setup as an Application.</w:t>
      </w:r>
    </w:p>
    <w:p w:rsidR="008D043C" w:rsidRDefault="008D043C" w:rsidP="008D043C">
      <w:pPr>
        <w:numPr>
          <w:ilvl w:val="0"/>
          <w:numId w:val="7"/>
        </w:numPr>
        <w:rPr>
          <w:rFonts w:cs="Arial"/>
        </w:rPr>
      </w:pPr>
      <w:r>
        <w:rPr>
          <w:rFonts w:cs="Arial"/>
        </w:rPr>
        <w:t>Copy the binary files</w:t>
      </w:r>
      <w:r w:rsidR="0091116C">
        <w:rPr>
          <w:rFonts w:cs="Arial"/>
        </w:rPr>
        <w:t xml:space="preserve"> from Website\Binary\Profiles to the</w:t>
      </w:r>
      <w:r>
        <w:rPr>
          <w:rFonts w:cs="Arial"/>
        </w:rPr>
        <w:t xml:space="preserve"> physical location for hosting.</w:t>
      </w:r>
    </w:p>
    <w:p w:rsidR="00D4608D" w:rsidRDefault="00D4608D" w:rsidP="008D043C">
      <w:pPr>
        <w:numPr>
          <w:ilvl w:val="0"/>
          <w:numId w:val="7"/>
        </w:numPr>
        <w:rPr>
          <w:rFonts w:cs="Arial"/>
        </w:rPr>
      </w:pPr>
      <w:r>
        <w:rPr>
          <w:rFonts w:cs="Arial"/>
        </w:rPr>
        <w:t>Update the ProfilesDB Connection string in the web.config file with your server, database, username and password.</w:t>
      </w:r>
    </w:p>
    <w:p w:rsidR="007D7630" w:rsidRPr="007E456F" w:rsidRDefault="008D043C" w:rsidP="003B2FF0">
      <w:pPr>
        <w:numPr>
          <w:ilvl w:val="0"/>
          <w:numId w:val="7"/>
        </w:numPr>
        <w:rPr>
          <w:rFonts w:cs="Arial"/>
        </w:rPr>
      </w:pPr>
      <w:r w:rsidRPr="007E456F">
        <w:rPr>
          <w:rFonts w:cs="Arial"/>
        </w:rPr>
        <w:t>From the web server file explorer, navigate to the physical location of the Profiles hosted files and provide the [ServerName]/IUSR account read access. Then provide the [ServerName]/IIS_</w:t>
      </w:r>
      <w:r w:rsidR="00495883">
        <w:rPr>
          <w:rFonts w:cs="Arial"/>
        </w:rPr>
        <w:t>IUSRS</w:t>
      </w:r>
      <w:r w:rsidRPr="007E456F">
        <w:rPr>
          <w:rFonts w:cs="Arial"/>
        </w:rPr>
        <w:t xml:space="preserve"> local server user account with read access to the same location.</w:t>
      </w:r>
    </w:p>
    <w:p w:rsidR="008D043C" w:rsidRDefault="007D7630" w:rsidP="008D043C">
      <w:pPr>
        <w:numPr>
          <w:ilvl w:val="0"/>
          <w:numId w:val="7"/>
        </w:numPr>
        <w:rPr>
          <w:rFonts w:cs="Arial"/>
        </w:rPr>
      </w:pPr>
      <w:r>
        <w:rPr>
          <w:rFonts w:cs="Arial"/>
        </w:rPr>
        <w:t>A</w:t>
      </w:r>
      <w:r w:rsidR="008D043C" w:rsidRPr="00864AF5">
        <w:rPr>
          <w:rFonts w:cs="Arial"/>
        </w:rPr>
        <w:t xml:space="preserve">dd </w:t>
      </w:r>
      <w:r>
        <w:rPr>
          <w:rFonts w:cs="Arial"/>
        </w:rPr>
        <w:t>wildcard mapping.</w:t>
      </w:r>
    </w:p>
    <w:p w:rsidR="008D043C" w:rsidRDefault="008D043C" w:rsidP="00BC5AC6">
      <w:pPr>
        <w:numPr>
          <w:ilvl w:val="0"/>
          <w:numId w:val="15"/>
        </w:numPr>
        <w:ind w:left="1080"/>
        <w:rPr>
          <w:rFonts w:cs="Arial"/>
        </w:rPr>
      </w:pPr>
      <w:r>
        <w:rPr>
          <w:rFonts w:cs="Arial"/>
        </w:rPr>
        <w:t>Double click on the Handler Mapping icon for the Profiles application.</w:t>
      </w:r>
    </w:p>
    <w:p w:rsidR="008D043C" w:rsidRDefault="008D043C" w:rsidP="00BC5AC6">
      <w:pPr>
        <w:numPr>
          <w:ilvl w:val="0"/>
          <w:numId w:val="15"/>
        </w:numPr>
        <w:ind w:left="1080"/>
        <w:rPr>
          <w:rFonts w:cs="Arial"/>
        </w:rPr>
      </w:pPr>
      <w:r>
        <w:rPr>
          <w:rFonts w:cs="Arial"/>
        </w:rPr>
        <w:t>Right click in the screen that displays the list of all current Mappings and select “Add Wildcard Map”.</w:t>
      </w:r>
    </w:p>
    <w:p w:rsidR="008D043C" w:rsidRDefault="008D043C" w:rsidP="00BC5AC6">
      <w:pPr>
        <w:numPr>
          <w:ilvl w:val="0"/>
          <w:numId w:val="15"/>
        </w:numPr>
        <w:ind w:left="1080"/>
        <w:rPr>
          <w:rFonts w:cs="Arial"/>
        </w:rPr>
      </w:pPr>
      <w:r>
        <w:rPr>
          <w:rFonts w:cs="Arial"/>
        </w:rPr>
        <w:t>In the dialog box…</w:t>
      </w:r>
    </w:p>
    <w:p w:rsidR="008D043C" w:rsidRDefault="008D043C" w:rsidP="00BC5AC6">
      <w:pPr>
        <w:numPr>
          <w:ilvl w:val="2"/>
          <w:numId w:val="16"/>
        </w:numPr>
        <w:ind w:hanging="360"/>
        <w:rPr>
          <w:rFonts w:cs="Arial"/>
        </w:rPr>
      </w:pPr>
      <w:r w:rsidRPr="001539B0">
        <w:rPr>
          <w:rFonts w:cs="Arial"/>
        </w:rPr>
        <w:t>The aspnet_isapi.dll executab</w:t>
      </w:r>
      <w:r>
        <w:rPr>
          <w:rFonts w:cs="Arial"/>
        </w:rPr>
        <w:t>le you map to will depend on if you are installing on a 64 or 32 bit App Pool</w:t>
      </w:r>
      <w:r w:rsidRPr="001539B0">
        <w:rPr>
          <w:rFonts w:cs="Arial"/>
        </w:rPr>
        <w:t>.</w:t>
      </w:r>
      <w:r w:rsidRPr="00E76994">
        <w:rPr>
          <w:rFonts w:cs="Arial"/>
        </w:rPr>
        <w:t xml:space="preserve"> </w:t>
      </w:r>
      <w:r>
        <w:rPr>
          <w:rFonts w:cs="Arial"/>
        </w:rPr>
        <w:t xml:space="preserve">On a 32-bit enabled App Pool, the path will be </w:t>
      </w:r>
      <w:r>
        <w:rPr>
          <w:rFonts w:cs="Arial"/>
        </w:rPr>
        <w:lastRenderedPageBreak/>
        <w:t>“\WINDOWS\Microsoft.NET\Framework\v2.0.</w:t>
      </w:r>
      <w:r w:rsidRPr="00400374">
        <w:rPr>
          <w:rFonts w:cs="Arial"/>
        </w:rPr>
        <w:t>50727</w:t>
      </w:r>
      <w:r>
        <w:rPr>
          <w:rFonts w:cs="Arial"/>
        </w:rPr>
        <w:t>\aspnet_isapi.dll”. On a 64-bit App Pool (32 bit disabled), the path will be “\WINDOWS\Microsoft.NET\Framework64\v2.0.</w:t>
      </w:r>
      <w:r w:rsidRPr="00400374">
        <w:rPr>
          <w:rFonts w:cs="Arial"/>
        </w:rPr>
        <w:t>50727</w:t>
      </w:r>
      <w:r>
        <w:rPr>
          <w:rFonts w:cs="Arial"/>
        </w:rPr>
        <w:t>\aspnet_isapi.dll”. L</w:t>
      </w:r>
      <w:r w:rsidRPr="00E52720">
        <w:rPr>
          <w:rFonts w:cs="Arial"/>
        </w:rPr>
        <w:t>eave “Verify that file exists” unchecked</w:t>
      </w:r>
      <w:r>
        <w:rPr>
          <w:rFonts w:cs="Arial"/>
        </w:rPr>
        <w:t xml:space="preserve"> when selecting the file</w:t>
      </w:r>
      <w:r w:rsidRPr="00E52720">
        <w:rPr>
          <w:rFonts w:cs="Arial"/>
        </w:rPr>
        <w:t>.</w:t>
      </w:r>
    </w:p>
    <w:p w:rsidR="008D043C" w:rsidRDefault="00014311" w:rsidP="00BC5AC6">
      <w:pPr>
        <w:numPr>
          <w:ilvl w:val="2"/>
          <w:numId w:val="16"/>
        </w:numPr>
        <w:ind w:hanging="360"/>
        <w:rPr>
          <w:rFonts w:cs="Arial"/>
        </w:rPr>
      </w:pPr>
      <w:r>
        <w:rPr>
          <w:rFonts w:cs="Arial"/>
        </w:rPr>
        <w:t>For the Name, enter “WCF</w:t>
      </w:r>
      <w:r w:rsidR="008D043C">
        <w:rPr>
          <w:rFonts w:cs="Arial"/>
        </w:rPr>
        <w:t xml:space="preserve"> Wildcard Mapping”.</w:t>
      </w:r>
    </w:p>
    <w:p w:rsidR="008D043C" w:rsidRDefault="008D043C" w:rsidP="00BC5AC6">
      <w:pPr>
        <w:numPr>
          <w:ilvl w:val="2"/>
          <w:numId w:val="16"/>
        </w:numPr>
        <w:ind w:hanging="360"/>
        <w:rPr>
          <w:rFonts w:cs="Arial"/>
        </w:rPr>
      </w:pPr>
      <w:r>
        <w:rPr>
          <w:rFonts w:cs="Arial"/>
        </w:rPr>
        <w:t>Click “OK”.</w:t>
      </w:r>
    </w:p>
    <w:p w:rsidR="007D7630" w:rsidRDefault="007D7630" w:rsidP="00BC5AC6">
      <w:pPr>
        <w:numPr>
          <w:ilvl w:val="2"/>
          <w:numId w:val="16"/>
        </w:numPr>
        <w:ind w:hanging="360"/>
        <w:rPr>
          <w:rFonts w:cs="Arial"/>
        </w:rPr>
      </w:pPr>
      <w:r>
        <w:rPr>
          <w:rFonts w:cs="Arial"/>
        </w:rPr>
        <w:t xml:space="preserve">Confirm Path Type is “Unspecified”. </w:t>
      </w:r>
      <w:r w:rsidR="00876C13">
        <w:rPr>
          <w:rFonts w:cs="Arial"/>
        </w:rPr>
        <w:t xml:space="preserve">Some installations have reported this defaulting to </w:t>
      </w:r>
      <w:r w:rsidR="00D4608D">
        <w:rPr>
          <w:rFonts w:cs="Arial"/>
        </w:rPr>
        <w:t>“</w:t>
      </w:r>
      <w:r w:rsidR="00876C13">
        <w:rPr>
          <w:rFonts w:cs="Arial"/>
        </w:rPr>
        <w:t>File</w:t>
      </w:r>
      <w:r w:rsidR="00D4608D">
        <w:rPr>
          <w:rFonts w:cs="Arial"/>
        </w:rPr>
        <w:t>”</w:t>
      </w:r>
      <w:r w:rsidR="00876C13">
        <w:rPr>
          <w:rFonts w:cs="Arial"/>
        </w:rPr>
        <w:t>. This causes RESTful URLs to return a 404 error.</w:t>
      </w:r>
    </w:p>
    <w:p w:rsidR="008D043C" w:rsidRDefault="008D043C" w:rsidP="008D043C">
      <w:pPr>
        <w:ind w:left="2160"/>
        <w:rPr>
          <w:rFonts w:cs="Arial"/>
        </w:rPr>
      </w:pPr>
      <w:r>
        <w:rPr>
          <w:rFonts w:cs="Arial"/>
          <w:noProof/>
        </w:rPr>
        <w:drawing>
          <wp:inline distT="0" distB="0" distL="0" distR="0" wp14:anchorId="047EEFAD" wp14:editId="14BD6ADC">
            <wp:extent cx="3619500" cy="2962275"/>
            <wp:effectExtent l="19050" t="0" r="0" b="0"/>
            <wp:docPr id="4" name="Picture 4" descr="Wildcard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ldcardmapping"/>
                    <pic:cNvPicPr>
                      <a:picLocks noChangeAspect="1" noChangeArrowheads="1"/>
                    </pic:cNvPicPr>
                  </pic:nvPicPr>
                  <pic:blipFill>
                    <a:blip r:embed="rId21" cstate="print"/>
                    <a:srcRect/>
                    <a:stretch>
                      <a:fillRect/>
                    </a:stretch>
                  </pic:blipFill>
                  <pic:spPr bwMode="auto">
                    <a:xfrm>
                      <a:off x="0" y="0"/>
                      <a:ext cx="3619500" cy="2962275"/>
                    </a:xfrm>
                    <a:prstGeom prst="rect">
                      <a:avLst/>
                    </a:prstGeom>
                    <a:noFill/>
                    <a:ln w="9525">
                      <a:noFill/>
                      <a:miter lim="800000"/>
                      <a:headEnd/>
                      <a:tailEnd/>
                    </a:ln>
                  </pic:spPr>
                </pic:pic>
              </a:graphicData>
            </a:graphic>
          </wp:inline>
        </w:drawing>
      </w:r>
    </w:p>
    <w:p w:rsidR="008D043C" w:rsidRDefault="00876C13" w:rsidP="00876C13">
      <w:pPr>
        <w:rPr>
          <w:rFonts w:cs="Arial"/>
        </w:rPr>
      </w:pPr>
      <w:r>
        <w:rPr>
          <w:rFonts w:cs="Arial"/>
        </w:rPr>
        <w:t xml:space="preserve">9) </w:t>
      </w:r>
      <w:r w:rsidR="008D043C" w:rsidRPr="00926A0E">
        <w:rPr>
          <w:rFonts w:cs="Arial"/>
        </w:rPr>
        <w:t>S</w:t>
      </w:r>
      <w:r w:rsidR="008D043C">
        <w:rPr>
          <w:rFonts w:cs="Arial"/>
        </w:rPr>
        <w:t>etup your Application Pool for Classic Pipeline Mode:</w:t>
      </w:r>
    </w:p>
    <w:p w:rsidR="008D043C" w:rsidRDefault="008D043C" w:rsidP="00BC5AC6">
      <w:pPr>
        <w:pStyle w:val="ListParagraph"/>
        <w:numPr>
          <w:ilvl w:val="1"/>
          <w:numId w:val="24"/>
        </w:numPr>
        <w:ind w:left="1080"/>
        <w:rPr>
          <w:rFonts w:cs="Arial"/>
        </w:rPr>
      </w:pPr>
      <w:r>
        <w:rPr>
          <w:rFonts w:cs="Arial"/>
        </w:rPr>
        <w:t>Open the application pool mapped to your Profiles Application.</w:t>
      </w:r>
    </w:p>
    <w:p w:rsidR="008D043C" w:rsidRDefault="008D043C" w:rsidP="00BC5AC6">
      <w:pPr>
        <w:pStyle w:val="ListParagraph"/>
        <w:numPr>
          <w:ilvl w:val="1"/>
          <w:numId w:val="24"/>
        </w:numPr>
        <w:ind w:left="1080"/>
        <w:rPr>
          <w:rFonts w:cs="Arial"/>
        </w:rPr>
      </w:pPr>
      <w:r>
        <w:rPr>
          <w:rFonts w:cs="Arial"/>
        </w:rPr>
        <w:t>Right click and select Basic Settings…</w:t>
      </w:r>
    </w:p>
    <w:p w:rsidR="008D043C" w:rsidRDefault="008D043C" w:rsidP="008F5407">
      <w:pPr>
        <w:pStyle w:val="ListParagraph"/>
        <w:ind w:left="1080"/>
        <w:rPr>
          <w:rFonts w:cs="Arial"/>
        </w:rPr>
      </w:pPr>
      <w:r>
        <w:rPr>
          <w:noProof/>
        </w:rPr>
        <w:lastRenderedPageBreak/>
        <w:drawing>
          <wp:inline distT="0" distB="0" distL="0" distR="0" wp14:anchorId="3CF8BBD7" wp14:editId="2D4AED64">
            <wp:extent cx="4115375" cy="3172268"/>
            <wp:effectExtent l="19050" t="0" r="0" b="0"/>
            <wp:docPr id="12"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8D043C" w:rsidRDefault="008D043C" w:rsidP="00BC5AC6">
      <w:pPr>
        <w:pStyle w:val="ListParagraph"/>
        <w:numPr>
          <w:ilvl w:val="1"/>
          <w:numId w:val="24"/>
        </w:numPr>
        <w:ind w:left="1080"/>
        <w:rPr>
          <w:rFonts w:cs="Arial"/>
        </w:rPr>
      </w:pPr>
      <w:r>
        <w:rPr>
          <w:rFonts w:cs="Arial"/>
        </w:rPr>
        <w:t>Select Classic from the Managed pipeline mode dropdown box, and click OK.</w:t>
      </w:r>
    </w:p>
    <w:p w:rsidR="008D043C" w:rsidRDefault="008D043C" w:rsidP="008D043C">
      <w:pPr>
        <w:pStyle w:val="ListParagraph"/>
        <w:ind w:left="1800"/>
        <w:rPr>
          <w:rFonts w:cs="Arial"/>
        </w:rPr>
      </w:pPr>
      <w:r>
        <w:rPr>
          <w:noProof/>
        </w:rPr>
        <w:drawing>
          <wp:inline distT="0" distB="0" distL="0" distR="0" wp14:anchorId="2E81D757" wp14:editId="462EFF6B">
            <wp:extent cx="3057952" cy="2781688"/>
            <wp:effectExtent l="19050" t="0" r="9098" b="0"/>
            <wp:docPr id="13"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B075A4" w:rsidRDefault="00B075A4" w:rsidP="00567A3A">
      <w:pPr>
        <w:pStyle w:val="Heading1"/>
      </w:pPr>
      <w:bookmarkStart w:id="16" w:name="_Toc426038556"/>
      <w:r>
        <w:lastRenderedPageBreak/>
        <w:t>Test</w:t>
      </w:r>
      <w:r w:rsidR="00A4603E">
        <w:t>ing</w:t>
      </w:r>
      <w:r>
        <w:t xml:space="preserve"> the Website</w:t>
      </w:r>
      <w:bookmarkEnd w:id="16"/>
    </w:p>
    <w:p w:rsidR="0069412E" w:rsidRDefault="001006E6" w:rsidP="00B075A4">
      <w:r>
        <w:t xml:space="preserve">Before configuring any optional components it is important to test the website. </w:t>
      </w:r>
      <w:r w:rsidR="0069412E">
        <w:t xml:space="preserve">The following three tests identify and provide troubleshooting suggestions for the three most common installation issues. </w:t>
      </w:r>
    </w:p>
    <w:p w:rsidR="001006E6" w:rsidRDefault="001006E6" w:rsidP="00B075A4">
      <w:r>
        <w:t xml:space="preserve">1. Go to the search page: Navigate to your profiles (e.g. </w:t>
      </w:r>
      <w:hyperlink r:id="rId24" w:history="1">
        <w:r w:rsidRPr="006C650F">
          <w:rPr>
            <w:rStyle w:val="Hyperlink"/>
          </w:rPr>
          <w:t>http://example.com/profiles</w:t>
        </w:r>
      </w:hyperlink>
      <w:r>
        <w:t xml:space="preserve"> ) </w:t>
      </w:r>
    </w:p>
    <w:p w:rsidR="001006E6" w:rsidRDefault="001006E6" w:rsidP="00BC5AC6">
      <w:pPr>
        <w:pStyle w:val="ListParagraph"/>
        <w:numPr>
          <w:ilvl w:val="0"/>
          <w:numId w:val="34"/>
        </w:numPr>
      </w:pPr>
      <w:r>
        <w:t>Success: Search page loads</w:t>
      </w:r>
    </w:p>
    <w:p w:rsidR="001006E6" w:rsidRDefault="001006E6" w:rsidP="00BC5AC6">
      <w:pPr>
        <w:pStyle w:val="ListParagraph"/>
        <w:numPr>
          <w:ilvl w:val="0"/>
          <w:numId w:val="34"/>
        </w:numPr>
      </w:pPr>
      <w:r>
        <w:t xml:space="preserve">Failure: Page redirects to </w:t>
      </w:r>
      <w:hyperlink r:id="rId25" w:history="1">
        <w:r w:rsidRPr="006C650F">
          <w:rPr>
            <w:rStyle w:val="Hyperlink"/>
          </w:rPr>
          <w:t>http://localhost/profiles/search</w:t>
        </w:r>
      </w:hyperlink>
      <w:r>
        <w:t xml:space="preserve"> or another incorrect URL. BaseURI was not changed</w:t>
      </w:r>
      <w:r w:rsidR="006C300A">
        <w:t>, or was set incorrectly while installing the d</w:t>
      </w:r>
      <w:r>
        <w:t>atabase. See changing the BaseURI for details on fixing this error.</w:t>
      </w:r>
    </w:p>
    <w:p w:rsidR="001006E6" w:rsidRDefault="001006E6" w:rsidP="00BC5AC6">
      <w:pPr>
        <w:pStyle w:val="ListParagraph"/>
        <w:numPr>
          <w:ilvl w:val="0"/>
          <w:numId w:val="34"/>
        </w:numPr>
      </w:pPr>
      <w:r>
        <w:t xml:space="preserve">Failure: </w:t>
      </w:r>
      <w:r w:rsidR="00FD603F">
        <w:t>Object reference not set to an instance of an object.</w:t>
      </w:r>
    </w:p>
    <w:p w:rsidR="00FD603F" w:rsidRDefault="00FD603F" w:rsidP="00B075A4">
      <w:r>
        <w:rPr>
          <w:noProof/>
        </w:rPr>
        <w:drawing>
          <wp:inline distT="0" distB="0" distL="0" distR="0">
            <wp:extent cx="5943600" cy="1228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1006E6" w:rsidRDefault="00FD603F" w:rsidP="008F5407">
      <w:pPr>
        <w:ind w:left="720"/>
      </w:pPr>
      <w:r>
        <w:t>This error is caused by a failure to connect to the database. Confirm that the server, database, username and password are valid in the ProfilesDB connection string in your web.config file. Confirm that SQL server authentication is enabled on your SQL server instance. Confirm that remote connections are enables on SQL Server.</w:t>
      </w:r>
    </w:p>
    <w:p w:rsidR="006C300A" w:rsidRDefault="006C300A" w:rsidP="00B075A4"/>
    <w:p w:rsidR="00464537" w:rsidRDefault="006C300A" w:rsidP="00B075A4">
      <w:r>
        <w:t xml:space="preserve">2. Search for a common </w:t>
      </w:r>
      <w:r w:rsidR="00464537">
        <w:t xml:space="preserve">keyword. Enter “Adult” in the keywords box and click search. </w:t>
      </w:r>
    </w:p>
    <w:p w:rsidR="006C300A" w:rsidRDefault="00464537" w:rsidP="00BC5AC6">
      <w:pPr>
        <w:pStyle w:val="ListParagraph"/>
        <w:numPr>
          <w:ilvl w:val="0"/>
          <w:numId w:val="35"/>
        </w:numPr>
      </w:pPr>
      <w:r>
        <w:t>Success: This should take you to a search page with a number of results.</w:t>
      </w:r>
    </w:p>
    <w:p w:rsidR="00464537" w:rsidRDefault="00464537" w:rsidP="00BC5AC6">
      <w:pPr>
        <w:pStyle w:val="ListParagraph"/>
        <w:numPr>
          <w:ilvl w:val="0"/>
          <w:numId w:val="35"/>
        </w:numPr>
      </w:pPr>
      <w:r>
        <w:t>Failure: No results. Disambiguation has not been configured correctly. Review the “</w:t>
      </w:r>
      <w:r w:rsidRPr="00464537">
        <w:t>Loading Person Data: Part 4 – Obtaining Publications</w:t>
      </w:r>
      <w:r>
        <w:t>” section of this document.</w:t>
      </w:r>
    </w:p>
    <w:p w:rsidR="00464537" w:rsidRDefault="00464537" w:rsidP="00B075A4"/>
    <w:p w:rsidR="00464537" w:rsidRDefault="00464537" w:rsidP="00B075A4">
      <w:r>
        <w:t>3. Load a profile Page. Click on the top search result.</w:t>
      </w:r>
    </w:p>
    <w:p w:rsidR="00464537" w:rsidRDefault="00464537" w:rsidP="00BC5AC6">
      <w:pPr>
        <w:pStyle w:val="ListParagraph"/>
        <w:numPr>
          <w:ilvl w:val="0"/>
          <w:numId w:val="36"/>
        </w:numPr>
      </w:pPr>
      <w:r>
        <w:t>Success: Page loads.</w:t>
      </w:r>
    </w:p>
    <w:p w:rsidR="0069412E" w:rsidRPr="00D14FF6" w:rsidRDefault="00464537" w:rsidP="00BC5AC6">
      <w:pPr>
        <w:pStyle w:val="ListParagraph"/>
        <w:numPr>
          <w:ilvl w:val="0"/>
          <w:numId w:val="36"/>
        </w:numPr>
      </w:pPr>
      <w:r>
        <w:t xml:space="preserve">Failure: 404 error. IIS wildcard handler mapping is not configured correctly. </w:t>
      </w:r>
    </w:p>
    <w:p w:rsidR="00F61863" w:rsidRDefault="00F61863" w:rsidP="00F61863">
      <w:pPr>
        <w:pStyle w:val="Heading1"/>
      </w:pPr>
      <w:bookmarkStart w:id="17" w:name="_Toc426038557"/>
      <w:r>
        <w:lastRenderedPageBreak/>
        <w:t>Using the Website</w:t>
      </w:r>
      <w:bookmarkEnd w:id="17"/>
    </w:p>
    <w:p w:rsidR="00F61863" w:rsidRDefault="00F61863" w:rsidP="00F61863">
      <w:pPr>
        <w:rPr>
          <w:rFonts w:cs="Arial"/>
          <w:szCs w:val="22"/>
        </w:rPr>
      </w:pPr>
      <w:r w:rsidRPr="00183EA7">
        <w:rPr>
          <w:rFonts w:cs="Arial"/>
          <w:szCs w:val="22"/>
        </w:rPr>
        <w:t>Profiles RNS</w:t>
      </w:r>
      <w:r>
        <w:rPr>
          <w:rFonts w:cs="Arial"/>
          <w:szCs w:val="22"/>
        </w:rPr>
        <w:t xml:space="preserve"> contains the following functionality:</w:t>
      </w:r>
    </w:p>
    <w:p w:rsidR="00F61863" w:rsidRDefault="00F61863" w:rsidP="00BC5AC6">
      <w:pPr>
        <w:pStyle w:val="ListParagraph"/>
        <w:numPr>
          <w:ilvl w:val="0"/>
          <w:numId w:val="9"/>
        </w:numPr>
        <w:rPr>
          <w:rFonts w:cs="Arial"/>
          <w:szCs w:val="22"/>
        </w:rPr>
      </w:pPr>
      <w:r w:rsidRPr="00411D71">
        <w:rPr>
          <w:rFonts w:cs="Arial"/>
          <w:szCs w:val="22"/>
        </w:rPr>
        <w:t xml:space="preserve">The </w:t>
      </w:r>
      <w:r>
        <w:rPr>
          <w:rFonts w:cs="Arial"/>
          <w:szCs w:val="22"/>
        </w:rPr>
        <w:t xml:space="preserve">New </w:t>
      </w:r>
      <w:r w:rsidRPr="00411D71">
        <w:rPr>
          <w:rFonts w:cs="Arial"/>
          <w:szCs w:val="22"/>
        </w:rPr>
        <w:t xml:space="preserve">Search page has a form where users can type a keyword and search for matching RDF nodes. </w:t>
      </w:r>
      <w:r>
        <w:rPr>
          <w:rFonts w:cs="Arial"/>
          <w:szCs w:val="22"/>
        </w:rPr>
        <w:t xml:space="preserve">The default tab, “Find People”, only returns matching people. However, the search form on the “Find Everything” tab returns people as well as </w:t>
      </w:r>
      <w:r w:rsidRPr="00411D71">
        <w:rPr>
          <w:rFonts w:cs="Arial"/>
          <w:szCs w:val="22"/>
        </w:rPr>
        <w:t xml:space="preserve">publications, concepts, organizations, or any other type of entity stored in the database. The </w:t>
      </w:r>
      <w:r>
        <w:rPr>
          <w:rFonts w:cs="Arial"/>
          <w:szCs w:val="22"/>
        </w:rPr>
        <w:t xml:space="preserve">Find Everything </w:t>
      </w:r>
      <w:r w:rsidRPr="00411D71">
        <w:rPr>
          <w:rFonts w:cs="Arial"/>
          <w:szCs w:val="22"/>
        </w:rPr>
        <w:t>search results can also be narrowed t</w:t>
      </w:r>
      <w:r>
        <w:rPr>
          <w:rFonts w:cs="Arial"/>
          <w:szCs w:val="22"/>
        </w:rPr>
        <w:t>o a single type using faceting. A “Mini-Search” box appears on the left sidebar on all pages other than the main Search form page.</w:t>
      </w:r>
    </w:p>
    <w:p w:rsidR="00F61863" w:rsidRDefault="00F61863" w:rsidP="00BC5AC6">
      <w:pPr>
        <w:pStyle w:val="ListParagraph"/>
        <w:numPr>
          <w:ilvl w:val="0"/>
          <w:numId w:val="9"/>
        </w:numPr>
        <w:rPr>
          <w:rFonts w:cs="Arial"/>
          <w:szCs w:val="22"/>
        </w:rPr>
      </w:pPr>
      <w:r w:rsidRPr="00411D71">
        <w:rPr>
          <w:rFonts w:cs="Arial"/>
          <w:szCs w:val="22"/>
        </w:rPr>
        <w:t>The About</w:t>
      </w:r>
      <w:r>
        <w:rPr>
          <w:rFonts w:cs="Arial"/>
          <w:szCs w:val="22"/>
        </w:rPr>
        <w:t xml:space="preserve"> Profiles</w:t>
      </w:r>
      <w:r w:rsidRPr="00411D71">
        <w:rPr>
          <w:rFonts w:cs="Arial"/>
          <w:szCs w:val="22"/>
        </w:rPr>
        <w:t xml:space="preserve"> page is static text describing Profiles RNS.</w:t>
      </w:r>
    </w:p>
    <w:p w:rsidR="00F61863" w:rsidRDefault="00F61863" w:rsidP="00BC5AC6">
      <w:pPr>
        <w:pStyle w:val="ListParagraph"/>
        <w:numPr>
          <w:ilvl w:val="0"/>
          <w:numId w:val="9"/>
        </w:numPr>
        <w:rPr>
          <w:rFonts w:cs="Arial"/>
          <w:szCs w:val="22"/>
        </w:rPr>
      </w:pPr>
      <w:r>
        <w:rPr>
          <w:rFonts w:cs="Arial"/>
          <w:szCs w:val="22"/>
        </w:rPr>
        <w:t>View RDF</w:t>
      </w:r>
      <w:r w:rsidRPr="00411D71">
        <w:rPr>
          <w:rFonts w:cs="Arial"/>
          <w:szCs w:val="22"/>
        </w:rPr>
        <w:t xml:space="preserve"> </w:t>
      </w:r>
      <w:r>
        <w:rPr>
          <w:rFonts w:cs="Arial"/>
          <w:szCs w:val="22"/>
        </w:rPr>
        <w:t>displays the RDF/XML for a profile, network, or connection page.</w:t>
      </w:r>
    </w:p>
    <w:p w:rsidR="00F61863" w:rsidRPr="000D49EB" w:rsidRDefault="00F61863" w:rsidP="00BC5AC6">
      <w:pPr>
        <w:pStyle w:val="ListParagraph"/>
        <w:numPr>
          <w:ilvl w:val="0"/>
          <w:numId w:val="9"/>
        </w:numPr>
        <w:rPr>
          <w:rFonts w:cs="Arial"/>
          <w:szCs w:val="22"/>
        </w:rPr>
      </w:pPr>
      <w:r>
        <w:rPr>
          <w:rFonts w:cs="Arial"/>
          <w:szCs w:val="22"/>
        </w:rPr>
        <w:t>Login allows users to login and edit their profiles or assign proxies.</w:t>
      </w:r>
    </w:p>
    <w:p w:rsidR="00F61863" w:rsidRDefault="00F61863" w:rsidP="00BC5AC6">
      <w:pPr>
        <w:pStyle w:val="ListParagraph"/>
        <w:numPr>
          <w:ilvl w:val="0"/>
          <w:numId w:val="9"/>
        </w:numPr>
        <w:rPr>
          <w:rFonts w:cs="Arial"/>
          <w:szCs w:val="22"/>
        </w:rPr>
      </w:pPr>
      <w:r>
        <w:rPr>
          <w:rFonts w:cs="Arial"/>
          <w:szCs w:val="22"/>
        </w:rPr>
        <w:t xml:space="preserve">The SPARQL page, which is only available to members of the Admin security group, </w:t>
      </w:r>
      <w:r w:rsidRPr="00411D71">
        <w:rPr>
          <w:rFonts w:cs="Arial"/>
          <w:szCs w:val="22"/>
        </w:rPr>
        <w:t>allows users to run an arbitrary search query against the database. It requires knowledge of how to construct SPARQL queries and interpret the results. An example query is placed in the search box by default.</w:t>
      </w:r>
    </w:p>
    <w:p w:rsidR="00F61863" w:rsidRDefault="00F61863" w:rsidP="00F61863">
      <w:pPr>
        <w:rPr>
          <w:rFonts w:cs="Arial"/>
          <w:szCs w:val="22"/>
        </w:rPr>
      </w:pPr>
      <w:r>
        <w:rPr>
          <w:rFonts w:cs="Arial"/>
          <w:szCs w:val="22"/>
        </w:rPr>
        <w:t>Note that both the Search and SPARQL pages are tools to find URIs—the unique identifiers that characterize each RDF node in the database. The Search page is easy to use, but it restricts the user to certain types of queries. The SPARQL page allows any type of query, but it is only useful to certain types of users. The URIs in Profiles RNS have the form:</w:t>
      </w:r>
    </w:p>
    <w:p w:rsidR="00F61863" w:rsidRDefault="00F61863" w:rsidP="00F61863">
      <w:pPr>
        <w:rPr>
          <w:rFonts w:cs="Arial"/>
          <w:szCs w:val="22"/>
        </w:rPr>
      </w:pPr>
      <w:r>
        <w:rPr>
          <w:rFonts w:cs="Arial"/>
          <w:szCs w:val="22"/>
        </w:rPr>
        <w:t>http://yourdomain.edu/profile/NodeID</w:t>
      </w:r>
    </w:p>
    <w:p w:rsidR="00F61863" w:rsidRDefault="00F61863" w:rsidP="00F61863">
      <w:pPr>
        <w:rPr>
          <w:rFonts w:cs="Arial"/>
          <w:szCs w:val="22"/>
        </w:rPr>
      </w:pPr>
      <w:r>
        <w:rPr>
          <w:rFonts w:cs="Arial"/>
          <w:szCs w:val="22"/>
        </w:rPr>
        <w:t>Following URI/RDF conventions, this URI is simply an identifier. It does not return any content. If you enter the URI into a web browser, you will be redirected either to a URL that returns HTML content or RDF content, depending on the content-type in the request header. This process is called URI resolution. The corresponding HTML and RDF URLs are:</w:t>
      </w:r>
    </w:p>
    <w:p w:rsidR="00F61863" w:rsidRDefault="00F61863" w:rsidP="00F61863">
      <w:pPr>
        <w:rPr>
          <w:rFonts w:cs="Arial"/>
          <w:szCs w:val="22"/>
        </w:rPr>
      </w:pPr>
      <w:r>
        <w:rPr>
          <w:rFonts w:cs="Arial"/>
          <w:szCs w:val="22"/>
        </w:rPr>
        <w:t>http://yourdomain.edu/display/NodeID</w:t>
      </w:r>
    </w:p>
    <w:p w:rsidR="00F61863" w:rsidRDefault="00F61863" w:rsidP="00F61863">
      <w:pPr>
        <w:rPr>
          <w:rFonts w:cs="Arial"/>
          <w:szCs w:val="22"/>
        </w:rPr>
      </w:pPr>
      <w:r>
        <w:rPr>
          <w:rFonts w:cs="Arial"/>
          <w:szCs w:val="22"/>
        </w:rPr>
        <w:t xml:space="preserve">and </w:t>
      </w:r>
    </w:p>
    <w:p w:rsidR="00F61863" w:rsidRDefault="00F61863" w:rsidP="00F61863">
      <w:pPr>
        <w:rPr>
          <w:rFonts w:cs="Arial"/>
          <w:szCs w:val="22"/>
        </w:rPr>
      </w:pPr>
      <w:r>
        <w:rPr>
          <w:rFonts w:cs="Arial"/>
          <w:szCs w:val="22"/>
        </w:rPr>
        <w:t>http://yourdomain.edu/profile/NodeID/NodeID.rdf</w:t>
      </w:r>
    </w:p>
    <w:p w:rsidR="00DA49AC" w:rsidRDefault="00F61863" w:rsidP="00DA49AC">
      <w:pPr>
        <w:rPr>
          <w:rFonts w:cs="Arial"/>
        </w:rPr>
      </w:pPr>
      <w:r>
        <w:rPr>
          <w:rFonts w:cs="Arial"/>
          <w:szCs w:val="22"/>
        </w:rPr>
        <w:t>Once you are on the display page for a URI, the profile of the node will be rendered as HTML and will appear similar to how it looks in Profiles RNS Beta. To end-users the URI resolution will be seamless, and they will be able to navigate through pages in the same way as they do an ordinary website.</w:t>
      </w:r>
    </w:p>
    <w:p w:rsidR="00DA49AC" w:rsidRDefault="00381261" w:rsidP="00DA49AC">
      <w:pPr>
        <w:pStyle w:val="Heading1"/>
      </w:pPr>
      <w:bookmarkStart w:id="18" w:name="_Toc426038558"/>
      <w:r>
        <w:lastRenderedPageBreak/>
        <w:t>Additional Website Configuration</w:t>
      </w:r>
      <w:r w:rsidR="003A3DC2">
        <w:t xml:space="preserve"> and Optional Extensions</w:t>
      </w:r>
      <w:bookmarkEnd w:id="18"/>
    </w:p>
    <w:p w:rsidR="0061333B" w:rsidRDefault="00833864" w:rsidP="0061333B">
      <w:pPr>
        <w:pStyle w:val="Heading2"/>
      </w:pPr>
      <w:bookmarkStart w:id="19" w:name="_Toc426038559"/>
      <w:r>
        <w:t>Logging and performance</w:t>
      </w:r>
      <w:bookmarkEnd w:id="19"/>
    </w:p>
    <w:p w:rsidR="0061333B" w:rsidRDefault="0061333B" w:rsidP="0061333B">
      <w:r>
        <w:t>The following settings can be configured in the Web.config file:</w:t>
      </w:r>
    </w:p>
    <w:p w:rsidR="00AA0DA1" w:rsidRPr="0061333B" w:rsidRDefault="00AA0DA1"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DEBUG</w:t>
      </w:r>
      <w:r w:rsidRPr="0061333B">
        <w:rPr>
          <w:rFonts w:cs="Arial"/>
        </w:rPr>
        <w:t xml:space="preserve">: </w:t>
      </w:r>
      <w:r w:rsidR="005F1036" w:rsidRPr="0061333B">
        <w:rPr>
          <w:rFonts w:cs="Arial"/>
        </w:rPr>
        <w:t xml:space="preserve">If set to “true”, </w:t>
      </w:r>
      <w:r w:rsidRPr="0061333B">
        <w:rPr>
          <w:rFonts w:cs="Arial"/>
        </w:rPr>
        <w:t>debug</w:t>
      </w:r>
      <w:r w:rsidR="005F1036" w:rsidRPr="0061333B">
        <w:rPr>
          <w:rFonts w:cs="Arial"/>
        </w:rPr>
        <w:t>ging information</w:t>
      </w:r>
      <w:r w:rsidRPr="0061333B">
        <w:rPr>
          <w:rFonts w:cs="Arial"/>
        </w:rPr>
        <w:t xml:space="preserve"> </w:t>
      </w:r>
      <w:r w:rsidR="005F1036" w:rsidRPr="0061333B">
        <w:rPr>
          <w:rFonts w:cs="Arial"/>
        </w:rPr>
        <w:t>will be saved to a file named “ProfilesDebuggingLog.txt” at the root of the application directory.</w:t>
      </w:r>
    </w:p>
    <w:p w:rsidR="00987807" w:rsidRPr="0061333B" w:rsidRDefault="00987807"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CACHE_EXPIRE</w:t>
      </w:r>
      <w:r w:rsidRPr="0061333B">
        <w:rPr>
          <w:rFonts w:cs="Arial"/>
        </w:rPr>
        <w:t xml:space="preserve">: </w:t>
      </w:r>
      <w:r w:rsidR="00853190" w:rsidRPr="0061333B">
        <w:rPr>
          <w:rFonts w:cs="Arial"/>
        </w:rPr>
        <w:t>S</w:t>
      </w:r>
      <w:r w:rsidRPr="0061333B">
        <w:rPr>
          <w:rFonts w:cs="Arial"/>
        </w:rPr>
        <w:t>ets the timeout in seconds for the cached IO requests.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COMMANDTIMEOUT</w:t>
      </w:r>
      <w:r w:rsidRPr="0061333B">
        <w:rPr>
          <w:rFonts w:cs="Arial"/>
        </w:rPr>
        <w:t>: Sets the timeout in seconds for database operations.</w:t>
      </w:r>
    </w:p>
    <w:p w:rsidR="00853190" w:rsidRPr="0061333B" w:rsidRDefault="00853190" w:rsidP="00BC5AC6">
      <w:pPr>
        <w:pStyle w:val="ListParagraph"/>
        <w:numPr>
          <w:ilvl w:val="0"/>
          <w:numId w:val="31"/>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aspnet:MaxHttpCollectionKeys</w:t>
      </w:r>
      <w:r w:rsidRPr="0061333B">
        <w:rPr>
          <w:rFonts w:cs="Arial"/>
        </w:rPr>
        <w:t>: This is set to 10000 by default to enable the display of large tables in Profiles RNS.</w:t>
      </w:r>
    </w:p>
    <w:p w:rsidR="00833864" w:rsidRDefault="00833864" w:rsidP="00833864">
      <w:pPr>
        <w:pStyle w:val="Heading2"/>
      </w:pPr>
      <w:bookmarkStart w:id="20" w:name="_Toc426038560"/>
      <w:r>
        <w:t>Search Options</w:t>
      </w:r>
      <w:bookmarkEnd w:id="20"/>
    </w:p>
    <w:p w:rsidR="0061333B" w:rsidRDefault="0061333B" w:rsidP="0061333B">
      <w:r>
        <w:t>The search screen includes a number of dropdown filters. These are all displayed by default, and can be hidden if they are not relevant in your institution.</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ShowInstitutions</w:t>
      </w:r>
      <w:r w:rsidRPr="0061333B">
        <w:rPr>
          <w:rFonts w:cs="Arial"/>
        </w:rPr>
        <w:t>: Set this to true if you want an Institution filter to appear on search forms.</w:t>
      </w:r>
    </w:p>
    <w:p w:rsidR="00833864" w:rsidRPr="0061333B"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ShowDepartments</w:t>
      </w:r>
      <w:r w:rsidRPr="0061333B">
        <w:rPr>
          <w:rFonts w:cs="Arial"/>
        </w:rPr>
        <w:t>: Set this to true if you want a Department filter to appear on search forms.</w:t>
      </w:r>
    </w:p>
    <w:p w:rsidR="00833864" w:rsidRDefault="00833864"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ShowDivisions</w:t>
      </w:r>
      <w:r w:rsidRPr="0061333B">
        <w:rPr>
          <w:rFonts w:cs="Arial"/>
        </w:rPr>
        <w:t>: Set this to true if you want a Division filter to appear on search forms.</w:t>
      </w:r>
    </w:p>
    <w:p w:rsidR="0061333B" w:rsidRPr="0061333B" w:rsidRDefault="0061333B" w:rsidP="00BC5AC6">
      <w:pPr>
        <w:pStyle w:val="ListParagraph"/>
        <w:numPr>
          <w:ilvl w:val="0"/>
          <w:numId w:val="32"/>
        </w:numPr>
        <w:rPr>
          <w:rFonts w:cs="Arial"/>
        </w:rPr>
      </w:pPr>
      <w:r w:rsidRPr="0061333B">
        <w:rPr>
          <w:rFonts w:ascii="Courier New" w:hAnsi="Courier New" w:cs="Courier New"/>
          <w:noProof/>
          <w:color w:val="A31515"/>
          <w:sz w:val="20"/>
          <w:szCs w:val="20"/>
        </w:rPr>
        <w:t>appSettings/@key=</w:t>
      </w:r>
      <w:r w:rsidRPr="0061333B">
        <w:rPr>
          <w:rFonts w:ascii="Courier New" w:hAnsi="Courier New" w:cs="Courier New"/>
          <w:noProof/>
          <w:color w:val="0000FF"/>
          <w:sz w:val="20"/>
          <w:szCs w:val="20"/>
        </w:rPr>
        <w:t>Show</w:t>
      </w:r>
      <w:r>
        <w:rPr>
          <w:rFonts w:ascii="Courier New" w:hAnsi="Courier New" w:cs="Courier New"/>
          <w:noProof/>
          <w:color w:val="0000FF"/>
          <w:sz w:val="20"/>
          <w:szCs w:val="20"/>
        </w:rPr>
        <w:t>OtherOptions</w:t>
      </w:r>
      <w:r w:rsidRPr="0061333B">
        <w:rPr>
          <w:rFonts w:cs="Arial"/>
        </w:rPr>
        <w:t>: Set this to true if you want a</w:t>
      </w:r>
      <w:r>
        <w:rPr>
          <w:rFonts w:cs="Arial"/>
        </w:rPr>
        <w:t>n</w:t>
      </w:r>
      <w:r w:rsidRPr="0061333B">
        <w:rPr>
          <w:rFonts w:cs="Arial"/>
        </w:rPr>
        <w:t xml:space="preserve"> </w:t>
      </w:r>
      <w:r>
        <w:rPr>
          <w:rFonts w:cs="Arial"/>
        </w:rPr>
        <w:t>Other Options</w:t>
      </w:r>
      <w:r w:rsidRPr="0061333B">
        <w:rPr>
          <w:rFonts w:cs="Arial"/>
        </w:rPr>
        <w:t xml:space="preserve"> filter to appear on search forms.</w:t>
      </w:r>
    </w:p>
    <w:p w:rsidR="00833864" w:rsidRDefault="00833864" w:rsidP="00833864">
      <w:pPr>
        <w:pStyle w:val="Heading2"/>
      </w:pPr>
      <w:bookmarkStart w:id="21" w:name="_Toc426038561"/>
      <w:r>
        <w:t>Authentication</w:t>
      </w:r>
      <w:bookmarkEnd w:id="21"/>
    </w:p>
    <w:p w:rsidR="00BF18B9" w:rsidRDefault="0061333B" w:rsidP="00BF18B9">
      <w:r>
        <w:t>Profiles includes three authentication options. Profiles Authentication, Shibboleth and Active Directory.</w:t>
      </w:r>
    </w:p>
    <w:p w:rsidR="00BF18B9" w:rsidRPr="000677FE" w:rsidRDefault="00380C5D" w:rsidP="000677FE">
      <w:pPr>
        <w:pStyle w:val="Heading3"/>
      </w:pPr>
      <w:r w:rsidRPr="000677FE">
        <w:t>Profiles Authentication</w:t>
      </w:r>
    </w:p>
    <w:p w:rsidR="00BF18B9" w:rsidRDefault="00BF18B9" w:rsidP="00BF18B9">
      <w:r>
        <w:t xml:space="preserve">The inbuilt authentication in Profiles </w:t>
      </w:r>
      <w:r w:rsidR="00411B99">
        <w:t xml:space="preserve">stores usernames and passwords in </w:t>
      </w:r>
      <w:r w:rsidR="009F6C1F">
        <w:t>plain</w:t>
      </w:r>
      <w:r w:rsidR="00411B99">
        <w:t xml:space="preserve"> text in the database. There is no system for password maintenance. We recommend that production systems connect to their institutions authentication sys</w:t>
      </w:r>
      <w:r w:rsidR="00380C5D">
        <w:t>tem rather than use the inbuilt authentication.</w:t>
      </w:r>
    </w:p>
    <w:p w:rsidR="00380C5D" w:rsidRPr="00BF18B9" w:rsidRDefault="00380C5D" w:rsidP="00BF18B9">
      <w:r>
        <w:t>To use the inbuilt authentication modify the following web.config settings:</w:t>
      </w:r>
    </w:p>
    <w:p w:rsidR="00BF18B9" w:rsidRDefault="00BF18B9"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“LoginFormPresentation”  to use the inbuilt authentication</w:t>
      </w:r>
    </w:p>
    <w:p w:rsidR="00BF18B9" w:rsidRDefault="00380C5D" w:rsidP="00380C5D">
      <w:pPr>
        <w:rPr>
          <w:rFonts w:cs="Arial"/>
        </w:rPr>
      </w:pPr>
      <w:r>
        <w:rPr>
          <w:rFonts w:cs="Arial"/>
        </w:rPr>
        <w:t>Load the username and password for each user into the username and password columns in the [User.Account].[User] table.</w:t>
      </w:r>
    </w:p>
    <w:p w:rsidR="00380C5D" w:rsidRDefault="00380C5D" w:rsidP="000677FE">
      <w:pPr>
        <w:pStyle w:val="Heading3"/>
      </w:pPr>
      <w:r w:rsidRPr="00380C5D">
        <w:lastRenderedPageBreak/>
        <w:t>Shibboleth Authentication</w:t>
      </w:r>
    </w:p>
    <w:p w:rsidR="00380C5D" w:rsidRDefault="0044225D" w:rsidP="00380C5D">
      <w:pPr>
        <w:rPr>
          <w:rFonts w:cs="Arial"/>
        </w:rPr>
      </w:pPr>
      <w:r>
        <w:rPr>
          <w:rFonts w:cs="Arial"/>
        </w:rPr>
        <w:t xml:space="preserve">The Shibboleth authentication module allows institutions with Shibboleth to use this to authenticate with Profiles. When authenticating with Shibboleth, a user who tries to login is redirected to the Shibboleth login page, where they enter their username and password. They are then redirected back to Profiles. </w:t>
      </w:r>
      <w:r w:rsidR="000A1361">
        <w:rPr>
          <w:rFonts w:cs="Arial"/>
        </w:rPr>
        <w:t xml:space="preserve">As Profiles does not see the username entered by the user, shibboleth must be configured to return a user identifier to profiles in a header. </w:t>
      </w:r>
    </w:p>
    <w:p w:rsidR="000A1361" w:rsidRPr="00BF18B9" w:rsidRDefault="000A1361" w:rsidP="000A1361">
      <w:r>
        <w:t>To use the Shibboleth authentication module, modify or add as needed the following web.config settings:</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ShibbolethLogin</w:t>
      </w:r>
      <w:r w:rsidRPr="00380C5D">
        <w:rPr>
          <w:rFonts w:cs="Arial"/>
        </w:rPr>
        <w:t xml:space="preserve">Presentation” </w:t>
      </w:r>
      <w:r>
        <w:rPr>
          <w:rFonts w:cs="Arial"/>
        </w:rPr>
        <w:t xml:space="preserve"> to use the shibboleth</w:t>
      </w:r>
      <w:r w:rsidRPr="00380C5D">
        <w:rPr>
          <w:rFonts w:cs="Arial"/>
        </w:rPr>
        <w:t xml:space="preserve"> authentication</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Shibboleth.ShibIdentityProvider</w:t>
      </w:r>
      <w:r w:rsidRPr="00380C5D">
        <w:rPr>
          <w:rFonts w:cs="Arial"/>
        </w:rPr>
        <w:t xml:space="preserve">: </w:t>
      </w:r>
      <w:r>
        <w:rPr>
          <w:rFonts w:cs="Arial"/>
        </w:rPr>
        <w:t>Sets the identity provider</w:t>
      </w:r>
    </w:p>
    <w:p w:rsidR="00F129A0"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rPr>
          <w:rFonts w:ascii="Courier New" w:hAnsi="Courier New" w:cs="Courier New"/>
          <w:noProof/>
          <w:color w:val="0000FF"/>
          <w:sz w:val="20"/>
          <w:szCs w:val="20"/>
        </w:rPr>
        <w:t>Shibboleth.UserNameHeader</w:t>
      </w:r>
      <w:r>
        <w:rPr>
          <w:rFonts w:cs="Arial"/>
        </w:rPr>
        <w:t>: Set th</w:t>
      </w:r>
      <w:r w:rsidR="0044225D">
        <w:rPr>
          <w:rFonts w:cs="Arial"/>
        </w:rPr>
        <w:t xml:space="preserve">is value to the </w:t>
      </w:r>
      <w:r w:rsidR="000A1361">
        <w:rPr>
          <w:rFonts w:cs="Arial"/>
        </w:rPr>
        <w:t xml:space="preserve">name of the </w:t>
      </w:r>
      <w:r w:rsidR="0044225D">
        <w:rPr>
          <w:rFonts w:cs="Arial"/>
        </w:rPr>
        <w:t>shibboleth header that r</w:t>
      </w:r>
      <w:r w:rsidR="000A1361">
        <w:rPr>
          <w:rFonts w:cs="Arial"/>
        </w:rPr>
        <w:t>eturns the user identifier</w:t>
      </w:r>
      <w:r w:rsidR="0044225D">
        <w:rPr>
          <w:rFonts w:cs="Arial"/>
        </w:rPr>
        <w:t xml:space="preserve"> to profiles</w:t>
      </w:r>
      <w:r>
        <w:rPr>
          <w:rFonts w:cs="Arial"/>
        </w:rPr>
        <w:t xml:space="preserve"> </w:t>
      </w:r>
    </w:p>
    <w:p w:rsidR="0044225D" w:rsidRDefault="00F129A0"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Pr="00F129A0">
        <w:rPr>
          <w:rFonts w:ascii="Courier New" w:hAnsi="Courier New" w:cs="Courier New"/>
          <w:noProof/>
          <w:color w:val="0000FF"/>
          <w:sz w:val="20"/>
          <w:szCs w:val="20"/>
        </w:rPr>
        <w:t>Shibboleth.LoginURL</w:t>
      </w:r>
      <w:r w:rsidRPr="00380C5D">
        <w:rPr>
          <w:rFonts w:cs="Arial"/>
        </w:rPr>
        <w:t xml:space="preserve">: Set </w:t>
      </w:r>
      <w:r w:rsidR="0044225D">
        <w:rPr>
          <w:rFonts w:cs="Arial"/>
        </w:rPr>
        <w:t>this value to the shibboleth login URL</w:t>
      </w:r>
    </w:p>
    <w:p w:rsidR="0044225D" w:rsidRDefault="0044225D" w:rsidP="0044225D">
      <w:pPr>
        <w:pStyle w:val="ListParagraph"/>
        <w:rPr>
          <w:rFonts w:cs="Arial"/>
        </w:rPr>
      </w:pPr>
    </w:p>
    <w:p w:rsidR="000A1361" w:rsidRDefault="0044225D" w:rsidP="00833864">
      <w:pPr>
        <w:rPr>
          <w:rFonts w:cs="Arial"/>
        </w:rPr>
      </w:pPr>
      <w:r>
        <w:rPr>
          <w:rFonts w:cs="Arial"/>
        </w:rPr>
        <w:t>Load the</w:t>
      </w:r>
      <w:r w:rsidR="000A1361">
        <w:rPr>
          <w:rFonts w:cs="Arial"/>
        </w:rPr>
        <w:t xml:space="preserve"> user identifier for each user into the</w:t>
      </w:r>
      <w:r>
        <w:rPr>
          <w:rFonts w:cs="Arial"/>
        </w:rPr>
        <w:t xml:space="preserve"> username </w:t>
      </w:r>
      <w:r w:rsidR="000A1361">
        <w:rPr>
          <w:rFonts w:cs="Arial"/>
        </w:rPr>
        <w:t>column in the [User.Account].[User] table. Leave the password column null for all users.</w:t>
      </w:r>
    </w:p>
    <w:p w:rsidR="000A1361" w:rsidRDefault="000A1361" w:rsidP="00F224FC">
      <w:pPr>
        <w:pStyle w:val="Heading3"/>
      </w:pPr>
      <w:r w:rsidRPr="000A1361">
        <w:t>Active Directory Authentication</w:t>
      </w:r>
    </w:p>
    <w:p w:rsidR="000A1361" w:rsidRPr="000A1361" w:rsidRDefault="000A1361" w:rsidP="00833864">
      <w:pPr>
        <w:rPr>
          <w:rFonts w:cs="Arial"/>
        </w:rPr>
      </w:pPr>
      <w:r>
        <w:rPr>
          <w:rFonts w:cs="Arial"/>
        </w:rPr>
        <w:t xml:space="preserve">The Active Directory authentication module allows institutions to use active directory to authenticate with Profiles.  </w:t>
      </w:r>
    </w:p>
    <w:p w:rsidR="000A1361" w:rsidRPr="00BF18B9" w:rsidRDefault="000A1361" w:rsidP="000A1361">
      <w:r>
        <w:t>To use the Active Directory authentication module, modify or add as needed the following web.config settings:</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380C5D">
        <w:rPr>
          <w:rFonts w:ascii="Courier New" w:hAnsi="Courier New" w:cs="Courier New"/>
          <w:noProof/>
          <w:color w:val="0000FF"/>
          <w:sz w:val="20"/>
          <w:szCs w:val="20"/>
        </w:rPr>
        <w:t>Login.PresentationXML</w:t>
      </w:r>
      <w:r w:rsidRPr="00380C5D">
        <w:rPr>
          <w:rFonts w:cs="Arial"/>
        </w:rPr>
        <w:t>: Set this to “</w:t>
      </w:r>
      <w:r>
        <w:rPr>
          <w:rFonts w:cs="Arial"/>
        </w:rPr>
        <w:t>ADLoginForm</w:t>
      </w:r>
      <w:r w:rsidRPr="00380C5D">
        <w:rPr>
          <w:rFonts w:cs="Arial"/>
        </w:rPr>
        <w:t xml:space="preserve">Presentation” </w:t>
      </w:r>
      <w:r>
        <w:rPr>
          <w:rFonts w:cs="Arial"/>
        </w:rPr>
        <w:t xml:space="preserve"> to use the shibboleth</w:t>
      </w:r>
      <w:r w:rsidRPr="00380C5D">
        <w:rPr>
          <w:rFonts w:cs="Arial"/>
        </w:rPr>
        <w:t xml:space="preserve"> authentication</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AD.Domain</w:t>
      </w:r>
      <w:r w:rsidRPr="00380C5D">
        <w:rPr>
          <w:rFonts w:cs="Arial"/>
        </w:rPr>
        <w:t xml:space="preserve">: </w:t>
      </w:r>
      <w:r w:rsidR="00B83917">
        <w:rPr>
          <w:rFonts w:cs="Arial"/>
        </w:rPr>
        <w:t>Set this value to the domain to be queried</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00B83917">
        <w:rPr>
          <w:rFonts w:ascii="Courier New" w:hAnsi="Courier New" w:cs="Courier New"/>
          <w:noProof/>
          <w:color w:val="0000FF"/>
          <w:sz w:val="20"/>
          <w:szCs w:val="20"/>
        </w:rPr>
        <w:t>AD.User</w:t>
      </w:r>
      <w:r>
        <w:rPr>
          <w:rFonts w:cs="Arial"/>
        </w:rPr>
        <w:t xml:space="preserve">: </w:t>
      </w:r>
      <w:r w:rsidR="00B83917">
        <w:rPr>
          <w:rFonts w:cs="Arial"/>
        </w:rPr>
        <w:t>If your institution’s active directory security settings do not allow anonymous queries enter a username to use to query the directory. You will need to contact your AD administrator to get a username. Do not create this key if you are connecting anonymously.</w:t>
      </w:r>
    </w:p>
    <w:p w:rsidR="00B83917" w:rsidRPr="00B83917" w:rsidRDefault="00B83917"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Pr>
          <w:rFonts w:ascii="Courier New" w:hAnsi="Courier New" w:cs="Courier New"/>
          <w:noProof/>
          <w:color w:val="0000FF"/>
          <w:sz w:val="20"/>
          <w:szCs w:val="20"/>
        </w:rPr>
        <w:t>AD.Password</w:t>
      </w:r>
      <w:r>
        <w:rPr>
          <w:rFonts w:cs="Arial"/>
        </w:rPr>
        <w:t>: If your institution’s active directory security settings do not allow anonymous queries enter a password to use to query the directory. You will need to contact your AD administrator to get a password. Do not create this key if you are connecting anonymously.</w:t>
      </w:r>
    </w:p>
    <w:p w:rsidR="000A1361" w:rsidRDefault="000A1361" w:rsidP="00BC5AC6">
      <w:pPr>
        <w:pStyle w:val="ListParagraph"/>
        <w:numPr>
          <w:ilvl w:val="0"/>
          <w:numId w:val="33"/>
        </w:numPr>
        <w:rPr>
          <w:rFonts w:cs="Arial"/>
        </w:rPr>
      </w:pPr>
      <w:r w:rsidRPr="00380C5D">
        <w:rPr>
          <w:rFonts w:ascii="Courier New" w:hAnsi="Courier New" w:cs="Courier New"/>
          <w:noProof/>
          <w:color w:val="A31515"/>
          <w:sz w:val="20"/>
          <w:szCs w:val="20"/>
        </w:rPr>
        <w:t>appSettings/@key=</w:t>
      </w:r>
      <w:r w:rsidRPr="00F129A0">
        <w:t xml:space="preserve"> </w:t>
      </w:r>
      <w:r w:rsidR="00B83917">
        <w:rPr>
          <w:rFonts w:ascii="Courier New" w:hAnsi="Courier New" w:cs="Courier New"/>
          <w:noProof/>
          <w:color w:val="0000FF"/>
          <w:sz w:val="20"/>
          <w:szCs w:val="20"/>
        </w:rPr>
        <w:t>AD.AccessContact</w:t>
      </w:r>
      <w:r w:rsidRPr="00380C5D">
        <w:rPr>
          <w:rFonts w:cs="Arial"/>
        </w:rPr>
        <w:t xml:space="preserve">: </w:t>
      </w:r>
      <w:r w:rsidR="00B83917">
        <w:rPr>
          <w:rFonts w:cs="Arial"/>
        </w:rPr>
        <w:t>Set this value to an email address people can contact if they have problems logging in. This email will be shown as part of an error message to people who successfully authenticate with active directory, but so not have an account in profiles.</w:t>
      </w:r>
    </w:p>
    <w:p w:rsidR="000A1361" w:rsidRDefault="00304379" w:rsidP="00833864">
      <w:r>
        <w:t>Load the active directory username for each user into the username column in the [User.Account].[User] table. Leave the password column null for all users.</w:t>
      </w:r>
    </w:p>
    <w:p w:rsidR="00833864" w:rsidRPr="00833864" w:rsidRDefault="00833864" w:rsidP="00833864">
      <w:pPr>
        <w:pStyle w:val="Heading2"/>
      </w:pPr>
      <w:bookmarkStart w:id="22" w:name="_Toc426038562"/>
      <w:r>
        <w:lastRenderedPageBreak/>
        <w:t>Map Defaults</w:t>
      </w:r>
      <w:bookmarkEnd w:id="22"/>
    </w:p>
    <w:p w:rsidR="00987807" w:rsidRDefault="0011684E" w:rsidP="00BB393A">
      <w:pPr>
        <w:rPr>
          <w:rFonts w:cs="Arial"/>
        </w:rPr>
      </w:pPr>
      <w:r>
        <w:rPr>
          <w:rFonts w:cs="Arial"/>
        </w:rPr>
        <w:t xml:space="preserve">When displaying Google Maps, Profiles lets the user select from several preset zooming and centering configurations. For example, by default, Harvard’s Profiles shows the city of Boston, but users can click a link to zoom out to show all of New England. Enter your list of map presets in the Profiles/Profile/Modules/GoogleMap/config.xml file. (This is a module-specific configuration file.) Each preset is defined in an xml &lt;Zoom&gt; node and one of these presets should be flagged as DefaultLevel = “True”. </w:t>
      </w:r>
    </w:p>
    <w:p w:rsidR="00833864" w:rsidRDefault="00833864" w:rsidP="00833864">
      <w:pPr>
        <w:pStyle w:val="Heading2"/>
      </w:pPr>
      <w:bookmarkStart w:id="23" w:name="_Toc426038563"/>
      <w:r>
        <w:t>DIRECT2Experts</w:t>
      </w:r>
      <w:bookmarkEnd w:id="23"/>
    </w:p>
    <w:p w:rsidR="002E58A8" w:rsidRDefault="002E58A8" w:rsidP="00BB393A">
      <w:pPr>
        <w:rPr>
          <w:rFonts w:cs="Arial"/>
        </w:rPr>
      </w:pPr>
      <w:r>
        <w:rPr>
          <w:rFonts w:cs="Arial"/>
        </w:rPr>
        <w:t>DIRECT2Experts (</w:t>
      </w:r>
      <w:hyperlink r:id="rId27" w:history="1">
        <w:r w:rsidRPr="008307A1">
          <w:rPr>
            <w:rStyle w:val="Hyperlink"/>
            <w:rFonts w:cs="Arial"/>
          </w:rPr>
          <w:t>http://direct2experts.org</w:t>
        </w:r>
      </w:hyperlink>
      <w:r>
        <w:rPr>
          <w:rFonts w:cs="Arial"/>
        </w:rPr>
        <w:t xml:space="preserve">) is a federated query tool that searches more than 40 institutions using 8 different research networking products. On the search results page in the Profiles RNS website, when users click “search other institutions”, the website is using DIRECT2Experts. If you want your instance of Profiles RNS to be discovered by other institutions using DIRECT2Experts, then make the following changes to </w:t>
      </w:r>
      <w:r w:rsidR="00DE701C">
        <w:rPr>
          <w:rFonts w:cs="Arial"/>
        </w:rPr>
        <w:t>c</w:t>
      </w:r>
      <w:r>
        <w:rPr>
          <w:rFonts w:cs="Arial"/>
        </w:rPr>
        <w:t xml:space="preserve">onfig.xml and DIRECT.xml:  </w:t>
      </w:r>
    </w:p>
    <w:p w:rsidR="00DE701C" w:rsidRPr="00D43A91" w:rsidRDefault="00DE701C" w:rsidP="00BC5AC6">
      <w:pPr>
        <w:numPr>
          <w:ilvl w:val="1"/>
          <w:numId w:val="8"/>
        </w:numPr>
        <w:ind w:left="720"/>
        <w:rPr>
          <w:rFonts w:cs="Arial"/>
          <w:szCs w:val="22"/>
        </w:rPr>
      </w:pPr>
      <w:r w:rsidRPr="00DE701C">
        <w:rPr>
          <w:rFonts w:cs="Arial"/>
          <w:szCs w:val="22"/>
        </w:rPr>
        <w:t>Edit the config.xml file located in Profiles/D</w:t>
      </w:r>
      <w:r>
        <w:rPr>
          <w:rFonts w:cs="Arial"/>
          <w:szCs w:val="22"/>
        </w:rPr>
        <w:t>IRECT/Modules/SearchInstutions/</w:t>
      </w:r>
      <w:r w:rsidRPr="00DE701C">
        <w:rPr>
          <w:rFonts w:cs="Arial"/>
          <w:szCs w:val="22"/>
        </w:rPr>
        <w:t>.  This file is used to display the institution description when a user hovers their mouse over the results table of a federated query and sets the timeout value for an external query to an institution</w:t>
      </w:r>
      <w:r w:rsidR="002E58A8" w:rsidRPr="00DE701C">
        <w:rPr>
          <w:rFonts w:cs="Arial"/>
          <w:szCs w:val="22"/>
        </w:rPr>
        <w: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r>
        <w:rPr>
          <w:rFonts w:ascii="Courier New" w:hAnsi="Courier New" w:cs="Courier New"/>
          <w:noProof/>
          <w:sz w:val="18"/>
          <w:szCs w:val="18"/>
        </w:rPr>
        <w:t>[INSTITUTION DESCRIPTION</w:t>
      </w:r>
      <w:r w:rsidR="00D43A91">
        <w:rPr>
          <w:rFonts w:ascii="Courier New" w:hAnsi="Courier New" w:cs="Courier New"/>
          <w:noProof/>
          <w:sz w:val="18"/>
          <w:szCs w:val="18"/>
        </w:rPr>
        <w:t xml:space="preserve"> HERE</w:t>
      </w:r>
      <w:r>
        <w:rPr>
          <w:rFonts w:ascii="Courier New" w:hAnsi="Courier New" w:cs="Courier New"/>
          <w:noProof/>
          <w:sz w:val="18"/>
          <w:szCs w:val="18"/>
        </w:rPr>
        <w:t>]</w:t>
      </w:r>
      <w:r>
        <w:rPr>
          <w:rFonts w:ascii="Courier New" w:hAnsi="Courier New" w:cs="Courier New"/>
          <w:noProof/>
          <w:color w:val="0000FF"/>
          <w:sz w:val="18"/>
          <w:szCs w:val="18"/>
        </w:rPr>
        <w:t>&lt;/</w:t>
      </w:r>
      <w:r>
        <w:rPr>
          <w:rFonts w:ascii="Courier New" w:hAnsi="Courier New" w:cs="Courier New"/>
          <w:noProof/>
          <w:color w:val="A31515"/>
          <w:sz w:val="18"/>
          <w:szCs w:val="18"/>
        </w:rPr>
        <w:t>directpopulationtype</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querytimeout</w:t>
      </w:r>
      <w:r>
        <w:rPr>
          <w:rFonts w:ascii="Courier New" w:hAnsi="Courier New" w:cs="Courier New"/>
          <w:noProof/>
          <w:color w:val="0000FF"/>
          <w:sz w:val="18"/>
          <w:szCs w:val="18"/>
        </w:rPr>
        <w:t>&gt;</w:t>
      </w:r>
      <w:r>
        <w:rPr>
          <w:rFonts w:ascii="Courier New" w:hAnsi="Courier New" w:cs="Courier New"/>
          <w:noProof/>
          <w:sz w:val="18"/>
          <w:szCs w:val="18"/>
        </w:rPr>
        <w:t>8</w:t>
      </w:r>
      <w:r>
        <w:rPr>
          <w:rFonts w:ascii="Courier New" w:hAnsi="Courier New" w:cs="Courier New"/>
          <w:noProof/>
          <w:color w:val="0000FF"/>
          <w:sz w:val="18"/>
          <w:szCs w:val="18"/>
        </w:rPr>
        <w:t>&lt;/</w:t>
      </w:r>
      <w:r>
        <w:rPr>
          <w:rFonts w:ascii="Courier New" w:hAnsi="Courier New" w:cs="Courier New"/>
          <w:noProof/>
          <w:color w:val="A31515"/>
          <w:sz w:val="18"/>
          <w:szCs w:val="18"/>
        </w:rPr>
        <w:t>querytimeout</w:t>
      </w:r>
      <w:r>
        <w:rPr>
          <w:rFonts w:ascii="Courier New" w:hAnsi="Courier New" w:cs="Courier New"/>
          <w:noProof/>
          <w:color w:val="0000FF"/>
          <w:sz w:val="18"/>
          <w:szCs w:val="18"/>
        </w:rPr>
        <w:t xml:space="preserve">&gt;  </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directconfig</w:t>
      </w:r>
      <w:r>
        <w:rPr>
          <w:rFonts w:ascii="Courier New" w:hAnsi="Courier New" w:cs="Courier New"/>
          <w:noProof/>
          <w:color w:val="0000FF"/>
          <w:sz w:val="18"/>
          <w:szCs w:val="18"/>
        </w:rPr>
        <w:t>&gt;</w:t>
      </w:r>
    </w:p>
    <w:p w:rsidR="00DE701C" w:rsidRPr="00D43A91" w:rsidRDefault="00DE701C" w:rsidP="00BC5AC6">
      <w:pPr>
        <w:numPr>
          <w:ilvl w:val="1"/>
          <w:numId w:val="8"/>
        </w:numPr>
        <w:ind w:left="720"/>
        <w:rPr>
          <w:rFonts w:cs="Arial"/>
          <w:szCs w:val="22"/>
        </w:rPr>
      </w:pPr>
      <w:r w:rsidRPr="00DE701C">
        <w:rPr>
          <w:rFonts w:cs="Arial"/>
          <w:szCs w:val="22"/>
        </w:rPr>
        <w:t>Edit the DIRECT.xml file located in the root of Profiles/Direct/.  This file is the bootstrap file used to publish your Institution name and Query Endpoint for the federated search.</w:t>
      </w:r>
    </w:p>
    <w:p w:rsidR="00DE701C" w:rsidRDefault="00DE701C" w:rsidP="00BB393A">
      <w:pPr>
        <w:autoSpaceDE w:val="0"/>
        <w:autoSpaceDN w:val="0"/>
        <w:adjustRightInd w:val="0"/>
        <w:rPr>
          <w:rFonts w:ascii="Courier New" w:hAnsi="Courier New" w:cs="Courier New"/>
          <w:noProof/>
          <w:color w:val="0000FF"/>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name</w:t>
      </w:r>
      <w:r>
        <w:rPr>
          <w:rFonts w:ascii="Courier New" w:hAnsi="Courier New" w:cs="Courier New"/>
          <w:noProof/>
          <w:color w:val="0000FF"/>
          <w:sz w:val="18"/>
          <w:szCs w:val="18"/>
        </w:rPr>
        <w:t>&gt;</w:t>
      </w:r>
      <w:r>
        <w:rPr>
          <w:rFonts w:ascii="Courier New" w:hAnsi="Courier New" w:cs="Courier New"/>
          <w:noProof/>
          <w:sz w:val="18"/>
          <w:szCs w:val="18"/>
        </w:rPr>
        <w:t>[INSTUTION NAME HERE]/name&gt;</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r>
        <w:rPr>
          <w:rFonts w:ascii="Courier New" w:hAnsi="Courier New" w:cs="Courier New"/>
          <w:noProof/>
          <w:sz w:val="18"/>
          <w:szCs w:val="18"/>
        </w:rPr>
        <w:t>http://[DOMAIN NAME HERE]/[SUB WEB NAME HERE]/</w:t>
      </w:r>
    </w:p>
    <w:p w:rsid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DIRECT/Modules/SearchInstitutions/</w:t>
      </w:r>
    </w:p>
    <w:p w:rsidR="00DE701C" w:rsidRPr="00DE701C" w:rsidRDefault="00DE701C" w:rsidP="00BB393A">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 xml:space="preserve">    </w:t>
      </w:r>
      <w:r>
        <w:rPr>
          <w:rFonts w:ascii="Courier New" w:hAnsi="Courier New" w:cs="Courier New"/>
          <w:noProof/>
          <w:sz w:val="18"/>
          <w:szCs w:val="18"/>
        </w:rPr>
        <w:t>DirectService.asp?Request=IncomingCount</w:t>
      </w:r>
      <w:r>
        <w:rPr>
          <w:rFonts w:ascii="Courier New" w:hAnsi="Courier New" w:cs="Courier New"/>
          <w:noProof/>
          <w:color w:val="FF0000"/>
          <w:sz w:val="18"/>
          <w:szCs w:val="18"/>
        </w:rPr>
        <w:t>&amp;amp;</w:t>
      </w:r>
      <w:r>
        <w:rPr>
          <w:rFonts w:ascii="Courier New" w:hAnsi="Courier New" w:cs="Courier New"/>
          <w:noProof/>
          <w:sz w:val="18"/>
          <w:szCs w:val="18"/>
        </w:rPr>
        <w:t>SearchPhrase=</w:t>
      </w:r>
      <w:r>
        <w:rPr>
          <w:rFonts w:ascii="Courier New" w:hAnsi="Courier New" w:cs="Courier New"/>
          <w:noProof/>
          <w:color w:val="0000FF"/>
          <w:sz w:val="18"/>
          <w:szCs w:val="18"/>
        </w:rPr>
        <w:t>&lt;/</w:t>
      </w:r>
      <w:r>
        <w:rPr>
          <w:rFonts w:ascii="Courier New" w:hAnsi="Courier New" w:cs="Courier New"/>
          <w:noProof/>
          <w:color w:val="A31515"/>
          <w:sz w:val="18"/>
          <w:szCs w:val="18"/>
        </w:rPr>
        <w:t>aggregate-query</w:t>
      </w:r>
      <w:r>
        <w:rPr>
          <w:rFonts w:ascii="Courier New" w:hAnsi="Courier New" w:cs="Courier New"/>
          <w:noProof/>
          <w:color w:val="0000FF"/>
          <w:sz w:val="18"/>
          <w:szCs w:val="18"/>
        </w:rPr>
        <w:t>&gt;</w:t>
      </w:r>
    </w:p>
    <w:p w:rsidR="00DE701C" w:rsidRDefault="00DE701C" w:rsidP="00BB393A">
      <w:pPr>
        <w:ind w:right="180"/>
        <w:rPr>
          <w:rFonts w:asciiTheme="minorHAnsi" w:hAnsiTheme="minorHAnsi" w:cstheme="minorBidi"/>
          <w:sz w:val="18"/>
          <w:szCs w:val="18"/>
        </w:rPr>
      </w:pPr>
      <w:r>
        <w:rPr>
          <w:rFonts w:ascii="Courier New" w:hAnsi="Courier New" w:cs="Courier New"/>
          <w:noProof/>
          <w:color w:val="0000FF"/>
          <w:sz w:val="18"/>
          <w:szCs w:val="18"/>
        </w:rPr>
        <w:t>&lt;/</w:t>
      </w:r>
      <w:r>
        <w:rPr>
          <w:rFonts w:ascii="Courier New" w:hAnsi="Courier New" w:cs="Courier New"/>
          <w:noProof/>
          <w:color w:val="A31515"/>
          <w:sz w:val="18"/>
          <w:szCs w:val="18"/>
        </w:rPr>
        <w:t>site-description</w:t>
      </w:r>
      <w:r>
        <w:rPr>
          <w:rFonts w:ascii="Courier New" w:hAnsi="Courier New" w:cs="Courier New"/>
          <w:noProof/>
          <w:color w:val="0000FF"/>
          <w:sz w:val="18"/>
          <w:szCs w:val="18"/>
        </w:rPr>
        <w:t>&gt;</w:t>
      </w:r>
    </w:p>
    <w:p w:rsidR="004D62B7" w:rsidRDefault="00DE701C" w:rsidP="00BC5AC6">
      <w:pPr>
        <w:pStyle w:val="ListParagraph"/>
        <w:numPr>
          <w:ilvl w:val="1"/>
          <w:numId w:val="8"/>
        </w:numPr>
        <w:ind w:left="720"/>
        <w:rPr>
          <w:rFonts w:cs="Arial"/>
        </w:rPr>
      </w:pPr>
      <w:r w:rsidRPr="004D62B7">
        <w:rPr>
          <w:rFonts w:cs="Arial"/>
        </w:rPr>
        <w:t xml:space="preserve">Email the full URL of your DIRECT.xml file to </w:t>
      </w:r>
      <w:hyperlink r:id="rId28" w:history="1">
        <w:r w:rsidRPr="004D62B7">
          <w:rPr>
            <w:rStyle w:val="Hyperlink"/>
            <w:rFonts w:cs="Arial"/>
          </w:rPr>
          <w:t>profiles@hms.harvard.edu</w:t>
        </w:r>
      </w:hyperlink>
      <w:r w:rsidRPr="004D62B7">
        <w:rPr>
          <w:rFonts w:cs="Arial"/>
        </w:rPr>
        <w:t xml:space="preserve">, and we will add your site to DIRECT2Experts.org. </w:t>
      </w:r>
    </w:p>
    <w:p w:rsidR="004D62B7" w:rsidRPr="004D62B7" w:rsidRDefault="004D62B7" w:rsidP="00BC5AC6">
      <w:pPr>
        <w:pStyle w:val="ListParagraph"/>
        <w:numPr>
          <w:ilvl w:val="1"/>
          <w:numId w:val="8"/>
        </w:numPr>
        <w:ind w:left="720"/>
        <w:rPr>
          <w:rFonts w:cs="Arial"/>
        </w:rPr>
      </w:pPr>
      <w:r w:rsidRPr="004D62B7">
        <w:rPr>
          <w:rFonts w:cs="Arial"/>
        </w:rPr>
        <w:t>In order to modify the list of institutions that are searched when users click the “search other institutions” link in your Profiles RNS website, edit the data in the [</w:t>
      </w:r>
      <w:r w:rsidR="008B51A3">
        <w:rPr>
          <w:rFonts w:cs="Arial"/>
        </w:rPr>
        <w:t>Direct.].[Sites</w:t>
      </w:r>
      <w:r w:rsidRPr="004D62B7">
        <w:rPr>
          <w:rFonts w:cs="Arial"/>
        </w:rPr>
        <w:t>] table.</w:t>
      </w:r>
    </w:p>
    <w:p w:rsidR="00F00744" w:rsidRDefault="00833864" w:rsidP="00833864">
      <w:pPr>
        <w:pStyle w:val="Heading2"/>
      </w:pPr>
      <w:bookmarkStart w:id="24" w:name="_Toc363567758"/>
      <w:bookmarkStart w:id="25" w:name="_Toc426038564"/>
      <w:r>
        <w:t>O</w:t>
      </w:r>
      <w:r w:rsidR="00F00744">
        <w:t>RNG OpenSocial Extension</w:t>
      </w:r>
      <w:bookmarkEnd w:id="24"/>
      <w:bookmarkEnd w:id="25"/>
    </w:p>
    <w:p w:rsidR="00F00744" w:rsidRDefault="00F00744" w:rsidP="00F00744">
      <w:pPr>
        <w:rPr>
          <w:rFonts w:cs="Arial"/>
          <w:szCs w:val="22"/>
        </w:rPr>
      </w:pPr>
      <w:r>
        <w:rPr>
          <w:rFonts w:cs="Arial"/>
          <w:szCs w:val="22"/>
        </w:rPr>
        <w:t xml:space="preserve">OpenSocial will allow you to create new features in Profiles as independent applications that you “plug” into Profiles. The OpenSocial applications can be shared with other institutions, a number of these have been built by UCSF, Wake Forest and Baylor. A few of the ones from UCSF have been included in this version of Profiles. </w:t>
      </w:r>
    </w:p>
    <w:p w:rsidR="00F00744" w:rsidRDefault="00F00744" w:rsidP="00F00744">
      <w:pPr>
        <w:rPr>
          <w:rFonts w:cs="Arial"/>
          <w:szCs w:val="22"/>
        </w:rPr>
      </w:pPr>
    </w:p>
    <w:p w:rsidR="00F00744" w:rsidRDefault="00F00744" w:rsidP="00F00744">
      <w:pPr>
        <w:rPr>
          <w:rFonts w:cs="Arial"/>
          <w:szCs w:val="22"/>
        </w:rPr>
      </w:pPr>
      <w:r>
        <w:rPr>
          <w:rFonts w:cs="Arial"/>
          <w:szCs w:val="22"/>
        </w:rPr>
        <w:lastRenderedPageBreak/>
        <w:t xml:space="preserve">ORNG stands for Open Research Networking Gadgets, and is based on merging the OpenSocial API with the Linked Data standard that is now supported by Profiles. If you install the OpenSocial extension, you will also enable Profiles to produce JSON-LD, an emerging standard for serializing RDF as JSON. </w:t>
      </w:r>
    </w:p>
    <w:p w:rsidR="00F00744" w:rsidRDefault="00F00744" w:rsidP="00F00744">
      <w:pPr>
        <w:rPr>
          <w:rFonts w:cs="Arial"/>
          <w:szCs w:val="22"/>
        </w:rPr>
      </w:pPr>
      <w:r>
        <w:rPr>
          <w:rFonts w:cs="Arial"/>
          <w:szCs w:val="22"/>
        </w:rPr>
        <w:t xml:space="preserve">It is strongly recommended that you first install and test the base Profiles product before attempting to install and configure OpenSocial. The OpenSocial extension requires a Java/Tomcat installation and some extended IIS configuration, all of which is outlined in the ORNG documentation.  Because this is an optional component, the installation and support documents are located in a separate ORNG folder.  Please start with the ORNGInstallation_Guide.  </w:t>
      </w:r>
    </w:p>
    <w:p w:rsidR="00214809" w:rsidRDefault="00F00744">
      <w:pPr>
        <w:rPr>
          <w:rFonts w:cs="Arial"/>
          <w:szCs w:val="22"/>
        </w:rPr>
      </w:pPr>
      <w:r>
        <w:rPr>
          <w:rFonts w:cs="Arial"/>
          <w:szCs w:val="22"/>
        </w:rPr>
        <w:t xml:space="preserve">Note that the ORNG extension can be disabled at any time by </w:t>
      </w:r>
      <w:r w:rsidR="001358D8">
        <w:rPr>
          <w:rFonts w:cs="Arial"/>
          <w:szCs w:val="22"/>
        </w:rPr>
        <w:t>setting enabled to false in the ORNG section of the</w:t>
      </w:r>
      <w:r>
        <w:rPr>
          <w:rFonts w:cs="Arial"/>
          <w:szCs w:val="22"/>
        </w:rPr>
        <w:t xml:space="preserve"> Web.config.</w:t>
      </w:r>
    </w:p>
    <w:p w:rsidR="00214809" w:rsidRPr="008A7F6A" w:rsidRDefault="00214809" w:rsidP="00833864">
      <w:pPr>
        <w:pStyle w:val="Heading2"/>
      </w:pPr>
      <w:bookmarkStart w:id="26" w:name="_Toc426038565"/>
      <w:r w:rsidRPr="008A7F6A">
        <w:t>ORCID Extension</w:t>
      </w:r>
      <w:bookmarkEnd w:id="26"/>
    </w:p>
    <w:p w:rsidR="008E15D5" w:rsidRDefault="00C93C9A" w:rsidP="00214809">
      <w:pPr>
        <w:rPr>
          <w:rFonts w:cs="Arial"/>
        </w:rPr>
      </w:pPr>
      <w:r>
        <w:rPr>
          <w:rFonts w:cs="Arial"/>
        </w:rPr>
        <w:t xml:space="preserve">Profiles </w:t>
      </w:r>
      <w:r w:rsidR="008E15D5">
        <w:rPr>
          <w:rFonts w:cs="Arial"/>
        </w:rPr>
        <w:t>contains two ORCID modules.</w:t>
      </w:r>
    </w:p>
    <w:p w:rsidR="008E15D5" w:rsidRPr="008E15D5" w:rsidRDefault="009168A6" w:rsidP="00BC5AC6">
      <w:pPr>
        <w:pStyle w:val="ListParagraph"/>
        <w:numPr>
          <w:ilvl w:val="3"/>
          <w:numId w:val="23"/>
        </w:numPr>
        <w:ind w:left="990"/>
        <w:rPr>
          <w:rFonts w:cs="Arial"/>
        </w:rPr>
      </w:pPr>
      <w:r>
        <w:rPr>
          <w:rFonts w:cs="Arial"/>
        </w:rPr>
        <w:t>Basic ORCID Module</w:t>
      </w:r>
    </w:p>
    <w:p w:rsidR="008E15D5" w:rsidRDefault="008E15D5" w:rsidP="00BC5AC6">
      <w:pPr>
        <w:pStyle w:val="ListParagraph"/>
        <w:numPr>
          <w:ilvl w:val="3"/>
          <w:numId w:val="23"/>
        </w:numPr>
        <w:ind w:left="990"/>
        <w:rPr>
          <w:rFonts w:cs="Arial"/>
        </w:rPr>
      </w:pPr>
      <w:r w:rsidRPr="008E15D5">
        <w:rPr>
          <w:rFonts w:cs="Arial"/>
        </w:rPr>
        <w:t>ORCID integration Module</w:t>
      </w:r>
    </w:p>
    <w:p w:rsidR="008E15D5" w:rsidRPr="008E15D5" w:rsidRDefault="008E15D5" w:rsidP="008E15D5">
      <w:pPr>
        <w:rPr>
          <w:rFonts w:cs="Arial"/>
        </w:rPr>
      </w:pPr>
      <w:r>
        <w:rPr>
          <w:rFonts w:cs="Arial"/>
        </w:rPr>
        <w:t>The ORCID integration module</w:t>
      </w:r>
      <w:r w:rsidR="008355C8">
        <w:rPr>
          <w:rFonts w:cs="Arial"/>
        </w:rPr>
        <w:t xml:space="preserve"> is intended to provide a fully featured ORCID integration for institutions who are ORCID members. </w:t>
      </w:r>
      <w:r w:rsidR="009168A6">
        <w:rPr>
          <w:rFonts w:cs="Arial"/>
        </w:rPr>
        <w:t xml:space="preserve">The basic ORCID module allows users to add an ORCID to their profile, but does not include any further features. This module can be used by institutions who are not ORCID members. </w:t>
      </w:r>
    </w:p>
    <w:p w:rsidR="00214809" w:rsidRPr="002206D2" w:rsidRDefault="00214809" w:rsidP="00214809">
      <w:pPr>
        <w:rPr>
          <w:rFonts w:cs="Arial"/>
        </w:rPr>
      </w:pPr>
      <w:r w:rsidRPr="002206D2">
        <w:rPr>
          <w:rFonts w:cs="Arial"/>
        </w:rPr>
        <w:t xml:space="preserve">For further details about ORCID see </w:t>
      </w:r>
      <w:hyperlink r:id="rId29" w:history="1">
        <w:r w:rsidRPr="000923E8">
          <w:rPr>
            <w:rStyle w:val="Hyperlink"/>
            <w:rFonts w:cs="Arial"/>
          </w:rPr>
          <w:t>http://orcid.org/about/what-is-orcid</w:t>
        </w:r>
      </w:hyperlink>
      <w:r>
        <w:rPr>
          <w:rFonts w:cs="Arial"/>
        </w:rPr>
        <w:t>.</w:t>
      </w:r>
    </w:p>
    <w:p w:rsidR="008A7F6A" w:rsidRDefault="008A7F6A" w:rsidP="00833864">
      <w:pPr>
        <w:pStyle w:val="Heading3"/>
      </w:pPr>
      <w:bookmarkStart w:id="27" w:name="_Toc426038566"/>
      <w:r>
        <w:t>Basic ORCID Module</w:t>
      </w:r>
      <w:bookmarkEnd w:id="27"/>
    </w:p>
    <w:p w:rsidR="008A7F6A" w:rsidRDefault="008A7F6A" w:rsidP="008A7F6A">
      <w:pPr>
        <w:rPr>
          <w:rFonts w:cs="Arial"/>
        </w:rPr>
      </w:pPr>
      <w:r>
        <w:rPr>
          <w:rFonts w:cs="Arial"/>
        </w:rPr>
        <w:t>The Basic ORCID Module can be enabled by running the following SQL query:</w:t>
      </w:r>
    </w:p>
    <w:p w:rsidR="008A7F6A" w:rsidRDefault="008A7F6A"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ID="CustomEditBasicORCID" /&gt;'</w:t>
      </w:r>
    </w:p>
    <w:p w:rsidR="008A7F6A" w:rsidRDefault="008A7F6A" w:rsidP="008A7F6A">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A7F6A" w:rsidRDefault="008A7F6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8A7F6A" w:rsidRPr="008A7F6A" w:rsidRDefault="008A7F6A" w:rsidP="00833864">
      <w:pPr>
        <w:pStyle w:val="Heading3"/>
      </w:pPr>
      <w:bookmarkStart w:id="28" w:name="_Toc426038567"/>
      <w:r>
        <w:lastRenderedPageBreak/>
        <w:t>ORCID Integration Module</w:t>
      </w:r>
      <w:bookmarkEnd w:id="28"/>
    </w:p>
    <w:p w:rsidR="00214809" w:rsidRPr="002206D2" w:rsidRDefault="00214809" w:rsidP="00214809">
      <w:pPr>
        <w:rPr>
          <w:rFonts w:cs="Arial"/>
        </w:rPr>
      </w:pPr>
      <w:r w:rsidRPr="002206D2">
        <w:rPr>
          <w:rFonts w:cs="Arial"/>
        </w:rPr>
        <w:t xml:space="preserve">In order to connect </w:t>
      </w:r>
      <w:r>
        <w:rPr>
          <w:rFonts w:cs="Arial"/>
        </w:rPr>
        <w:t xml:space="preserve">an application </w:t>
      </w:r>
      <w:r w:rsidRPr="002206D2">
        <w:rPr>
          <w:rFonts w:cs="Arial"/>
        </w:rPr>
        <w:t>to the ORCID production site, an institut</w:t>
      </w:r>
      <w:r>
        <w:rPr>
          <w:rFonts w:cs="Arial"/>
        </w:rPr>
        <w:t>ion must be an ORCID member (</w:t>
      </w:r>
      <w:hyperlink r:id="rId30" w:history="1">
        <w:r w:rsidRPr="000923E8">
          <w:rPr>
            <w:rStyle w:val="Hyperlink"/>
            <w:rFonts w:cs="Arial"/>
          </w:rPr>
          <w:t>http://orcid.org/about/membership</w:t>
        </w:r>
      </w:hyperlink>
      <w:r w:rsidRPr="002206D2">
        <w:rPr>
          <w:rFonts w:cs="Arial"/>
        </w:rPr>
        <w:t>). Access to the ORCID sandbox is possible for developers or non-member institutions wishing to evaluate the product.</w:t>
      </w:r>
    </w:p>
    <w:p w:rsidR="00214809" w:rsidRPr="00F224FC" w:rsidRDefault="00214809" w:rsidP="00F224FC">
      <w:pPr>
        <w:pStyle w:val="Heading4"/>
      </w:pPr>
      <w:bookmarkStart w:id="29" w:name="_Toc394742921"/>
      <w:r w:rsidRPr="00F224FC">
        <w:t>Development and Testing Environments</w:t>
      </w:r>
      <w:bookmarkEnd w:id="29"/>
    </w:p>
    <w:p w:rsidR="00214809" w:rsidRDefault="00214809" w:rsidP="00214809">
      <w:pPr>
        <w:rPr>
          <w:rFonts w:cs="Arial"/>
        </w:rPr>
      </w:pPr>
      <w:r w:rsidRPr="002206D2">
        <w:rPr>
          <w:rFonts w:cs="Arial"/>
        </w:rPr>
        <w:t>To avoid duplicate or incorrect data being created during development and testing of client applications, ORCID provides a sandbox that should be used in non-production environments. The only functional difference between the sandbox and the production site is that emails will only be sent to @mailinator.com addresses.</w:t>
      </w:r>
      <w:r>
        <w:rPr>
          <w:rFonts w:cs="Arial"/>
        </w:rPr>
        <w:t xml:space="preserve"> Accounts configured with other email addresses will not be sent any account notification emails.</w:t>
      </w:r>
    </w:p>
    <w:p w:rsidR="00214809" w:rsidRDefault="00214809" w:rsidP="00214809">
      <w:pPr>
        <w:rPr>
          <w:rFonts w:cs="Arial"/>
        </w:rPr>
      </w:pPr>
      <w:r w:rsidRPr="002206D2">
        <w:rPr>
          <w:rFonts w:cs="Arial"/>
        </w:rPr>
        <w:t>To configure Profiles for use with ORCID in development environments, use the following values in the web.config</w:t>
      </w:r>
      <w:r>
        <w:rPr>
          <w:rFonts w:cs="Arial"/>
        </w:rPr>
        <w:t xml:space="preserve"> or the Profile website</w:t>
      </w:r>
      <w:r w:rsidRPr="002206D2">
        <w:rPr>
          <w:rFonts w:cs="Arial"/>
        </w:rPr>
        <w:t>:</w:t>
      </w:r>
    </w:p>
    <w:p w:rsidR="00214809" w:rsidRPr="002206D2" w:rsidRDefault="00214809" w:rsidP="00214809">
      <w:pPr>
        <w:rPr>
          <w:rFonts w:cs="Arial"/>
        </w:rPr>
      </w:pPr>
    </w:p>
    <w:p w:rsidR="00214809" w:rsidRDefault="00214809" w:rsidP="00214809">
      <w:pPr>
        <w:rPr>
          <w:rFonts w:cs="Arial"/>
        </w:rPr>
      </w:pPr>
      <w:r w:rsidRPr="002206D2">
        <w:rPr>
          <w:rFonts w:cs="Arial"/>
        </w:rPr>
        <w:t>ORCID.ORCID_API_URL</w:t>
      </w:r>
      <w:r>
        <w:rPr>
          <w:rFonts w:cs="Arial"/>
        </w:rPr>
        <w:t xml:space="preserve"> = h</w:t>
      </w:r>
      <w:r w:rsidRPr="002206D2">
        <w:rPr>
          <w:rFonts w:cs="Arial"/>
        </w:rPr>
        <w:t>ttp://api.sandbox.orcid.org</w:t>
      </w:r>
    </w:p>
    <w:p w:rsidR="00214809" w:rsidRPr="002206D2" w:rsidRDefault="00214809" w:rsidP="00214809">
      <w:pPr>
        <w:rPr>
          <w:rFonts w:cs="Arial"/>
        </w:rPr>
      </w:pPr>
      <w:r w:rsidRPr="002206D2">
        <w:rPr>
          <w:rFonts w:cs="Arial"/>
        </w:rPr>
        <w:t>ORCID.ORCID_URL</w:t>
      </w:r>
      <w:r>
        <w:rPr>
          <w:rFonts w:cs="Arial"/>
        </w:rPr>
        <w:t xml:space="preserve"> = http://sandbox.orcid.org</w:t>
      </w:r>
    </w:p>
    <w:p w:rsidR="00214809" w:rsidRPr="002206D2" w:rsidRDefault="00214809" w:rsidP="00214809">
      <w:pPr>
        <w:rPr>
          <w:rFonts w:cs="Arial"/>
        </w:rPr>
      </w:pPr>
      <w:r w:rsidRPr="002206D2">
        <w:rPr>
          <w:rFonts w:cs="Arial"/>
        </w:rPr>
        <w:t>ORCID.UseMailinatorEmailAddressForTestingOn</w:t>
      </w:r>
      <w:r>
        <w:rPr>
          <w:rFonts w:cs="Arial"/>
        </w:rPr>
        <w:t>StagingEnvironment = 1</w:t>
      </w:r>
    </w:p>
    <w:p w:rsidR="00214809" w:rsidRPr="00F224FC" w:rsidRDefault="00214809" w:rsidP="00F224FC">
      <w:pPr>
        <w:pStyle w:val="Heading4"/>
      </w:pPr>
      <w:bookmarkStart w:id="30" w:name="_Toc394742922"/>
      <w:r w:rsidRPr="00F224FC">
        <w:t>Registering as a Client Application</w:t>
      </w:r>
      <w:bookmarkEnd w:id="30"/>
    </w:p>
    <w:p w:rsidR="00214809" w:rsidRPr="002206D2" w:rsidRDefault="00214809" w:rsidP="00214809">
      <w:pPr>
        <w:rPr>
          <w:rFonts w:cs="Arial"/>
        </w:rPr>
      </w:pPr>
      <w:r>
        <w:rPr>
          <w:rFonts w:cs="Arial"/>
        </w:rPr>
        <w:t>Register for c</w:t>
      </w:r>
      <w:r w:rsidRPr="002206D2">
        <w:rPr>
          <w:rFonts w:cs="Arial"/>
        </w:rPr>
        <w:t>redentials to use the API for both Development Sandbox and Production</w:t>
      </w:r>
      <w:r>
        <w:rPr>
          <w:rFonts w:cs="Arial"/>
        </w:rPr>
        <w:t>:</w:t>
      </w:r>
      <w:r w:rsidRPr="002206D2">
        <w:rPr>
          <w:rFonts w:cs="Arial"/>
        </w:rPr>
        <w:t xml:space="preserve"> </w:t>
      </w:r>
    </w:p>
    <w:p w:rsidR="00214809" w:rsidRPr="006C095A" w:rsidRDefault="00214809" w:rsidP="00BC5AC6">
      <w:pPr>
        <w:pStyle w:val="ListParagraph"/>
        <w:numPr>
          <w:ilvl w:val="0"/>
          <w:numId w:val="18"/>
        </w:numPr>
        <w:rPr>
          <w:rFonts w:cs="Arial"/>
        </w:rPr>
      </w:pPr>
      <w:r w:rsidRPr="006C095A">
        <w:rPr>
          <w:rFonts w:cs="Arial"/>
        </w:rPr>
        <w:t xml:space="preserve">Open http://orcid.org/content/register-client-application </w:t>
      </w:r>
    </w:p>
    <w:p w:rsidR="00214809" w:rsidRPr="006C095A" w:rsidRDefault="00214809" w:rsidP="00BC5AC6">
      <w:pPr>
        <w:pStyle w:val="ListParagraph"/>
        <w:numPr>
          <w:ilvl w:val="0"/>
          <w:numId w:val="18"/>
        </w:numPr>
        <w:rPr>
          <w:rFonts w:cs="Arial"/>
        </w:rPr>
      </w:pPr>
      <w:r w:rsidRPr="006C095A">
        <w:rPr>
          <w:rFonts w:cs="Arial"/>
        </w:rPr>
        <w:t>Please be sure to ment</w:t>
      </w:r>
      <w:r>
        <w:rPr>
          <w:rFonts w:cs="Arial"/>
        </w:rPr>
        <w:t>ion in the ‘Note to ORCID staff</w:t>
      </w:r>
      <w:r w:rsidRPr="006C095A">
        <w:rPr>
          <w:rFonts w:cs="Arial"/>
        </w:rPr>
        <w:t>’ field</w:t>
      </w:r>
      <w:r>
        <w:rPr>
          <w:rFonts w:cs="Arial"/>
        </w:rPr>
        <w:t>:</w:t>
      </w:r>
    </w:p>
    <w:p w:rsidR="00214809" w:rsidRPr="006C095A" w:rsidRDefault="00214809" w:rsidP="00BC5AC6">
      <w:pPr>
        <w:pStyle w:val="ListParagraph"/>
        <w:numPr>
          <w:ilvl w:val="1"/>
          <w:numId w:val="18"/>
        </w:numPr>
        <w:rPr>
          <w:rFonts w:cs="Arial"/>
        </w:rPr>
      </w:pPr>
      <w:r w:rsidRPr="006C095A">
        <w:rPr>
          <w:rFonts w:cs="Arial"/>
        </w:rPr>
        <w:t xml:space="preserve">That you are using an instance of Harvard Profiles software.  </w:t>
      </w:r>
    </w:p>
    <w:p w:rsidR="00214809" w:rsidRPr="006C095A" w:rsidRDefault="00214809" w:rsidP="00BC5AC6">
      <w:pPr>
        <w:pStyle w:val="ListParagraph"/>
        <w:numPr>
          <w:ilvl w:val="1"/>
          <w:numId w:val="18"/>
        </w:numPr>
        <w:rPr>
          <w:rFonts w:cs="Arial"/>
        </w:rPr>
      </w:pPr>
      <w:r w:rsidRPr="006C095A">
        <w:rPr>
          <w:rFonts w:cs="Arial"/>
        </w:rPr>
        <w:t>You would like to request that users be presented with the option to grant {Your Institution} permission to r</w:t>
      </w:r>
      <w:r>
        <w:rPr>
          <w:rFonts w:cs="Arial"/>
        </w:rPr>
        <w:t>ead limited data</w:t>
      </w:r>
      <w:r w:rsidRPr="006C095A">
        <w:rPr>
          <w:rFonts w:cs="Arial"/>
        </w:rPr>
        <w:t xml:space="preserve"> when they are claiming their profiles.</w:t>
      </w:r>
    </w:p>
    <w:p w:rsidR="00214809" w:rsidRPr="006C095A" w:rsidRDefault="00214809" w:rsidP="00BC5AC6">
      <w:pPr>
        <w:pStyle w:val="ListParagraph"/>
        <w:numPr>
          <w:ilvl w:val="0"/>
          <w:numId w:val="18"/>
        </w:numPr>
        <w:rPr>
          <w:rFonts w:cs="Arial"/>
        </w:rPr>
      </w:pPr>
      <w:r w:rsidRPr="006C095A">
        <w:rPr>
          <w:rFonts w:cs="Arial"/>
        </w:rPr>
        <w:t>Please be sure to register the corresponding production/development sandbox versions of these pages:</w:t>
      </w:r>
    </w:p>
    <w:p w:rsidR="00214809" w:rsidRPr="006C095A" w:rsidRDefault="00214809" w:rsidP="00BC5AC6">
      <w:pPr>
        <w:pStyle w:val="ListParagraph"/>
        <w:numPr>
          <w:ilvl w:val="1"/>
          <w:numId w:val="18"/>
        </w:numPr>
        <w:rPr>
          <w:rFonts w:cs="Arial"/>
        </w:rPr>
      </w:pPr>
      <w:r w:rsidRPr="006C095A">
        <w:rPr>
          <w:rFonts w:cs="Arial"/>
        </w:rPr>
        <w:t>http://{YourProfilesSite}/ORCID/ProcessReadLimitedAuthCode.aspx</w:t>
      </w:r>
    </w:p>
    <w:p w:rsidR="00214809" w:rsidRPr="006C095A" w:rsidRDefault="00214809" w:rsidP="00BC5AC6">
      <w:pPr>
        <w:pStyle w:val="ListParagraph"/>
        <w:numPr>
          <w:ilvl w:val="1"/>
          <w:numId w:val="18"/>
        </w:numPr>
        <w:rPr>
          <w:rFonts w:cs="Arial"/>
        </w:rPr>
      </w:pPr>
      <w:r w:rsidRPr="006C095A">
        <w:rPr>
          <w:rFonts w:cs="Arial"/>
        </w:rPr>
        <w:t>http://{YourProfilesSite}/ORCID/Default.aspx</w:t>
      </w:r>
    </w:p>
    <w:p w:rsidR="00214809" w:rsidRDefault="00214809" w:rsidP="00BC5AC6">
      <w:pPr>
        <w:pStyle w:val="ListParagraph"/>
        <w:numPr>
          <w:ilvl w:val="1"/>
          <w:numId w:val="18"/>
        </w:numPr>
        <w:rPr>
          <w:rFonts w:cs="Arial"/>
        </w:rPr>
      </w:pPr>
      <w:r w:rsidRPr="000923E8">
        <w:rPr>
          <w:rFonts w:cs="Arial"/>
        </w:rPr>
        <w:t>http://{YourProfilesSite}/ORCID/ProvideORCIDConfirmation.aspx</w:t>
      </w:r>
    </w:p>
    <w:p w:rsidR="00214809" w:rsidRDefault="00214809" w:rsidP="00214809">
      <w:pPr>
        <w:rPr>
          <w:rFonts w:cs="Arial"/>
        </w:rPr>
      </w:pPr>
      <w:r w:rsidRPr="002206D2">
        <w:rPr>
          <w:rFonts w:cs="Arial"/>
        </w:rPr>
        <w:t>Once you have the client id and secret</w:t>
      </w:r>
      <w:r>
        <w:rPr>
          <w:rFonts w:cs="Arial"/>
        </w:rPr>
        <w:t>,</w:t>
      </w:r>
      <w:r w:rsidRPr="002206D2">
        <w:rPr>
          <w:rFonts w:cs="Arial"/>
        </w:rPr>
        <w:t xml:space="preserve"> add them to the ‘ORCID.ClientID’ and ‘ORCID.ClientSecret’ application settings in the w</w:t>
      </w:r>
      <w:r>
        <w:rPr>
          <w:rFonts w:cs="Arial"/>
        </w:rPr>
        <w:t>eb.config of the Profiles web</w:t>
      </w:r>
      <w:r w:rsidRPr="002206D2">
        <w:rPr>
          <w:rFonts w:cs="Arial"/>
        </w:rPr>
        <w:t>site.</w:t>
      </w:r>
    </w:p>
    <w:p w:rsidR="00214809" w:rsidRPr="00833864" w:rsidRDefault="00214809" w:rsidP="00F224FC">
      <w:pPr>
        <w:pStyle w:val="Heading4"/>
      </w:pPr>
      <w:bookmarkStart w:id="31" w:name="_Toc394742923"/>
      <w:r w:rsidRPr="00833864">
        <w:t>Enabling ORCID</w:t>
      </w:r>
      <w:bookmarkEnd w:id="31"/>
      <w:r w:rsidR="008A7F6A" w:rsidRPr="00833864">
        <w:t xml:space="preserve"> Integration Module</w:t>
      </w:r>
    </w:p>
    <w:p w:rsidR="00214809" w:rsidRDefault="00214809" w:rsidP="00214809">
      <w:pPr>
        <w:rPr>
          <w:rFonts w:cs="Arial"/>
        </w:rPr>
      </w:pPr>
      <w:r w:rsidRPr="002206D2">
        <w:rPr>
          <w:rFonts w:cs="Arial"/>
        </w:rPr>
        <w:t>Two st</w:t>
      </w:r>
      <w:r>
        <w:rPr>
          <w:rFonts w:cs="Arial"/>
        </w:rPr>
        <w:t>eps are required to enable the P</w:t>
      </w:r>
      <w:r w:rsidRPr="002206D2">
        <w:rPr>
          <w:rFonts w:cs="Arial"/>
        </w:rPr>
        <w:t xml:space="preserve">rofiles application to integrate with ORCID. </w:t>
      </w:r>
      <w:r>
        <w:rPr>
          <w:rFonts w:cs="Arial"/>
        </w:rPr>
        <w:t>First, security settings and</w:t>
      </w:r>
      <w:r w:rsidRPr="002206D2">
        <w:rPr>
          <w:rFonts w:cs="Arial"/>
        </w:rPr>
        <w:t xml:space="preserve"> display </w:t>
      </w:r>
      <w:r>
        <w:rPr>
          <w:rFonts w:cs="Arial"/>
        </w:rPr>
        <w:t>and edit modules must be updated</w:t>
      </w:r>
      <w:r w:rsidRPr="002206D2">
        <w:rPr>
          <w:rFonts w:cs="Arial"/>
        </w:rPr>
        <w:t xml:space="preserve"> in the database to allow the application to correctly process the ORCID property. To do this, run the </w:t>
      </w:r>
      <w:r w:rsidR="006C0C0B">
        <w:rPr>
          <w:rFonts w:cs="Arial"/>
        </w:rPr>
        <w:t>following SQL query:</w:t>
      </w:r>
    </w:p>
    <w:p w:rsidR="006C0C0B" w:rsidRDefault="006C0C0B"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IsDetail</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lastRenderedPageBreak/>
        <w:tab/>
      </w:r>
      <w:r>
        <w:rPr>
          <w:rFonts w:ascii="Consolas" w:eastAsia="Calibri" w:hAnsi="Consolas" w:cs="Consolas"/>
          <w:sz w:val="19"/>
          <w:szCs w:val="19"/>
        </w:rPr>
        <w:tab/>
      </w:r>
      <w:r>
        <w:rPr>
          <w:rFonts w:ascii="Consolas" w:eastAsia="Calibri" w:hAnsi="Consolas" w:cs="Consolas"/>
          <w:color w:val="008080"/>
          <w:sz w:val="19"/>
          <w:szCs w:val="19"/>
        </w:rPr>
        <w:t>CustomDisplay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color w:val="80808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E254A1" w:rsidRDefault="00E254A1" w:rsidP="006C0C0B">
      <w:pPr>
        <w:autoSpaceDE w:val="0"/>
        <w:autoSpaceDN w:val="0"/>
        <w:adjustRightInd w:val="0"/>
        <w:rPr>
          <w:rFonts w:ascii="Consolas" w:eastAsia="Calibri" w:hAnsi="Consolas" w:cs="Consolas"/>
          <w:sz w:val="19"/>
          <w:szCs w:val="19"/>
        </w:rPr>
      </w:pPr>
      <w:r>
        <w:rPr>
          <w:rFonts w:ascii="Consolas" w:eastAsia="Calibri" w:hAnsi="Consolas" w:cs="Consolas"/>
          <w:color w:val="808080"/>
          <w:sz w:val="19"/>
          <w:szCs w:val="19"/>
        </w:rPr>
        <w:tab/>
      </w:r>
      <w:r>
        <w:rPr>
          <w:rFonts w:ascii="Consolas" w:eastAsia="Calibri" w:hAnsi="Consolas" w:cs="Consolas"/>
          <w:color w:val="808080"/>
          <w:sz w:val="19"/>
          <w:szCs w:val="19"/>
        </w:rPr>
        <w:tab/>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MaxCardinality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1</w:t>
      </w:r>
      <w:r>
        <w:rPr>
          <w:rFonts w:ascii="Consolas" w:eastAsia="Calibri" w:hAnsi="Consolas" w:cs="Consolas"/>
          <w:color w:val="808080"/>
          <w:sz w:val="19"/>
          <w:szCs w:val="19"/>
        </w:rPr>
        <w: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008080"/>
          <w:sz w:val="19"/>
          <w:szCs w:val="19"/>
        </w:rPr>
        <w:t>CustomEditModule</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'&lt;Module ID="CustomEditORCID" /&gt;'</w:t>
      </w:r>
    </w:p>
    <w:p w:rsidR="006C0C0B" w:rsidRDefault="006C0C0B" w:rsidP="006C0C0B">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6C0C0B" w:rsidRDefault="006C0C0B"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Pr>
          <w:rFonts w:ascii="Consolas" w:eastAsia="Calibri" w:hAnsi="Consolas" w:cs="Consolas"/>
          <w:sz w:val="19"/>
          <w:szCs w:val="19"/>
        </w:rPr>
        <w:tab/>
      </w:r>
      <w:r>
        <w:rPr>
          <w:rFonts w:ascii="Consolas" w:eastAsia="Calibri" w:hAnsi="Consolas" w:cs="Consolas"/>
          <w:color w:val="808080"/>
          <w:sz w:val="19"/>
          <w:szCs w:val="19"/>
        </w:rPr>
        <w:t>and</w:t>
      </w:r>
      <w:r>
        <w:rPr>
          <w:rFonts w:ascii="Consolas" w:eastAsia="Calibri" w:hAnsi="Consolas" w:cs="Consolas"/>
          <w:sz w:val="19"/>
          <w:szCs w:val="19"/>
        </w:rPr>
        <w:t xml:space="preserve"> </w:t>
      </w:r>
      <w:r>
        <w:rPr>
          <w:rFonts w:ascii="Consolas" w:eastAsia="Calibri" w:hAnsi="Consolas" w:cs="Consolas"/>
          <w:color w:val="008080"/>
          <w:sz w:val="19"/>
          <w:szCs w:val="19"/>
        </w:rPr>
        <w:t>property</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'http://vivoweb.org/ontology/core#orcidId'</w:t>
      </w:r>
    </w:p>
    <w:p w:rsidR="00214809" w:rsidRDefault="00214809" w:rsidP="00214809">
      <w:pPr>
        <w:rPr>
          <w:rFonts w:cs="Arial"/>
        </w:rPr>
      </w:pPr>
      <w:r w:rsidRPr="002206D2">
        <w:rPr>
          <w:rFonts w:cs="Arial"/>
        </w:rPr>
        <w:t xml:space="preserve">The second step is </w:t>
      </w:r>
      <w:r>
        <w:rPr>
          <w:rFonts w:cs="Arial"/>
        </w:rPr>
        <w:t xml:space="preserve">the enablement of </w:t>
      </w:r>
      <w:r w:rsidRPr="002206D2">
        <w:rPr>
          <w:rFonts w:cs="Arial"/>
        </w:rPr>
        <w:t>ORCID in the web.config of the Profiles website. To do this, set the ‘ORCID.Enab</w:t>
      </w:r>
      <w:r w:rsidR="006C0C0B">
        <w:rPr>
          <w:rFonts w:cs="Arial"/>
        </w:rPr>
        <w:t>led’ application setting to ‘1’.</w:t>
      </w:r>
    </w:p>
    <w:p w:rsidR="00214809" w:rsidRPr="00833864" w:rsidRDefault="00214809" w:rsidP="00F224FC">
      <w:pPr>
        <w:pStyle w:val="Heading4"/>
      </w:pPr>
      <w:bookmarkStart w:id="32" w:name="_Toc394742924"/>
      <w:r w:rsidRPr="00833864">
        <w:t>Other ORCID Settings</w:t>
      </w:r>
      <w:bookmarkEnd w:id="32"/>
    </w:p>
    <w:p w:rsidR="00214809" w:rsidRPr="002206D2" w:rsidRDefault="00214809" w:rsidP="00214809">
      <w:pPr>
        <w:rPr>
          <w:rFonts w:cs="Arial"/>
        </w:rPr>
      </w:pPr>
      <w:r w:rsidRPr="002206D2">
        <w:rPr>
          <w:rFonts w:cs="Arial"/>
        </w:rPr>
        <w:t>There are a number of other settings that can be used to customize the ORCID integration:</w:t>
      </w:r>
    </w:p>
    <w:p w:rsidR="00214809" w:rsidRPr="006C095A" w:rsidRDefault="00214809" w:rsidP="00BC5AC6">
      <w:pPr>
        <w:pStyle w:val="ListParagraph"/>
        <w:numPr>
          <w:ilvl w:val="0"/>
          <w:numId w:val="19"/>
        </w:numPr>
        <w:rPr>
          <w:rFonts w:cs="Arial"/>
        </w:rPr>
      </w:pPr>
      <w:r w:rsidRPr="006C095A">
        <w:rPr>
          <w:rFonts w:cs="Arial"/>
          <w:b/>
        </w:rPr>
        <w:t>ORCID.ORCID_URL</w:t>
      </w:r>
      <w:r w:rsidRPr="006C095A">
        <w:rPr>
          <w:rFonts w:cs="Arial"/>
        </w:rPr>
        <w:t xml:space="preserve">: This </w:t>
      </w:r>
      <w:r>
        <w:rPr>
          <w:rFonts w:cs="Arial"/>
        </w:rPr>
        <w:t>contains the URL for ORCID:  http://orcid.org</w:t>
      </w:r>
      <w:r w:rsidRPr="006C095A">
        <w:rPr>
          <w:rFonts w:cs="Arial"/>
        </w:rPr>
        <w:t xml:space="preserve"> in product</w:t>
      </w:r>
      <w:r>
        <w:rPr>
          <w:rFonts w:cs="Arial"/>
        </w:rPr>
        <w:t>ion and http://sandbox.orcid.org</w:t>
      </w:r>
      <w:r w:rsidRPr="006C095A">
        <w:rPr>
          <w:rFonts w:cs="Arial"/>
        </w:rPr>
        <w:t xml:space="preserve"> in development and testing environments.</w:t>
      </w:r>
    </w:p>
    <w:p w:rsidR="00214809" w:rsidRPr="006C095A" w:rsidRDefault="00214809" w:rsidP="00BC5AC6">
      <w:pPr>
        <w:pStyle w:val="ListParagraph"/>
        <w:numPr>
          <w:ilvl w:val="0"/>
          <w:numId w:val="19"/>
        </w:numPr>
        <w:rPr>
          <w:rFonts w:cs="Arial"/>
        </w:rPr>
      </w:pPr>
      <w:r w:rsidRPr="006C095A">
        <w:rPr>
          <w:rFonts w:cs="Arial"/>
          <w:b/>
        </w:rPr>
        <w:t>ORCID.OrganizationName</w:t>
      </w:r>
      <w:r>
        <w:rPr>
          <w:rFonts w:cs="Arial"/>
        </w:rPr>
        <w:t>;</w:t>
      </w:r>
      <w:r w:rsidRPr="006C095A">
        <w:rPr>
          <w:rFonts w:cs="Arial"/>
        </w:rPr>
        <w:t xml:space="preserve"> </w:t>
      </w:r>
      <w:r w:rsidRPr="006C095A">
        <w:rPr>
          <w:rFonts w:cs="Arial"/>
          <w:b/>
        </w:rPr>
        <w:t>ORCID.OrganizationNameShort</w:t>
      </w:r>
      <w:r>
        <w:rPr>
          <w:rFonts w:cs="Arial"/>
        </w:rPr>
        <w:t xml:space="preserve">; </w:t>
      </w:r>
      <w:r w:rsidRPr="006C095A">
        <w:rPr>
          <w:rFonts w:cs="Arial"/>
          <w:b/>
        </w:rPr>
        <w:t>ORCID.OrganizationNameAorAN</w:t>
      </w:r>
      <w:r w:rsidRPr="006C095A">
        <w:rPr>
          <w:rFonts w:cs="Arial"/>
        </w:rPr>
        <w:t>: Use these to customize the name of your institution used by ORCID in communications with the users.</w:t>
      </w:r>
    </w:p>
    <w:p w:rsidR="00214809" w:rsidRPr="006C095A" w:rsidRDefault="00214809" w:rsidP="00BC5AC6">
      <w:pPr>
        <w:pStyle w:val="ListParagraph"/>
        <w:numPr>
          <w:ilvl w:val="0"/>
          <w:numId w:val="19"/>
        </w:numPr>
        <w:rPr>
          <w:rFonts w:cs="Arial"/>
        </w:rPr>
      </w:pPr>
      <w:r w:rsidRPr="006C095A">
        <w:rPr>
          <w:rFonts w:cs="Arial"/>
          <w:b/>
        </w:rPr>
        <w:t>ORCID.InfoSite</w:t>
      </w:r>
      <w:r w:rsidRPr="006C095A">
        <w:rPr>
          <w:rFonts w:cs="Arial"/>
        </w:rPr>
        <w:t xml:space="preserve">: </w:t>
      </w:r>
      <w:r>
        <w:rPr>
          <w:rFonts w:cs="Arial"/>
        </w:rPr>
        <w:t>‘ORCID H</w:t>
      </w:r>
      <w:r w:rsidRPr="006C095A">
        <w:rPr>
          <w:rFonts w:cs="Arial"/>
        </w:rPr>
        <w:t>elp</w:t>
      </w:r>
      <w:r>
        <w:rPr>
          <w:rFonts w:cs="Arial"/>
        </w:rPr>
        <w:t>’</w:t>
      </w:r>
      <w:r w:rsidRPr="006C095A">
        <w:rPr>
          <w:rFonts w:cs="Arial"/>
        </w:rPr>
        <w:t xml:space="preserve"> links </w:t>
      </w:r>
      <w:r>
        <w:rPr>
          <w:rFonts w:cs="Arial"/>
        </w:rPr>
        <w:t xml:space="preserve">will </w:t>
      </w:r>
      <w:r w:rsidRPr="006C095A">
        <w:rPr>
          <w:rFonts w:cs="Arial"/>
        </w:rPr>
        <w:t>direct to</w:t>
      </w:r>
      <w:r>
        <w:rPr>
          <w:rFonts w:cs="Arial"/>
        </w:rPr>
        <w:t xml:space="preserve"> this site</w:t>
      </w:r>
      <w:r w:rsidRPr="006C095A">
        <w:rPr>
          <w:rFonts w:cs="Arial"/>
        </w:rPr>
        <w:t>. By default</w:t>
      </w:r>
      <w:r>
        <w:rPr>
          <w:rFonts w:cs="Arial"/>
        </w:rPr>
        <w:t>,</w:t>
      </w:r>
      <w:r w:rsidRPr="006C095A">
        <w:rPr>
          <w:rFonts w:cs="Arial"/>
        </w:rPr>
        <w:t xml:space="preserve"> this points to the ORCID tab of the </w:t>
      </w:r>
      <w:r>
        <w:rPr>
          <w:rFonts w:cs="Arial"/>
        </w:rPr>
        <w:t>‘About Profiles’</w:t>
      </w:r>
      <w:r w:rsidRPr="006C095A">
        <w:rPr>
          <w:rFonts w:cs="Arial"/>
        </w:rPr>
        <w:t xml:space="preserve"> page. </w:t>
      </w:r>
    </w:p>
    <w:p w:rsidR="00214809" w:rsidRPr="006C095A" w:rsidRDefault="00214809" w:rsidP="00BC5AC6">
      <w:pPr>
        <w:pStyle w:val="ListParagraph"/>
        <w:numPr>
          <w:ilvl w:val="0"/>
          <w:numId w:val="19"/>
        </w:numPr>
        <w:rPr>
          <w:rFonts w:cs="Arial"/>
        </w:rPr>
      </w:pPr>
      <w:r w:rsidRPr="006C095A">
        <w:rPr>
          <w:rFonts w:cs="Arial"/>
          <w:b/>
        </w:rPr>
        <w:t>ORCID.RequireAcknowledgement</w:t>
      </w:r>
      <w:r>
        <w:rPr>
          <w:rFonts w:cs="Arial"/>
        </w:rPr>
        <w:t>: Use this setting</w:t>
      </w:r>
      <w:r w:rsidRPr="006C095A">
        <w:rPr>
          <w:rFonts w:cs="Arial"/>
        </w:rPr>
        <w:t xml:space="preserve"> to r</w:t>
      </w:r>
      <w:r>
        <w:rPr>
          <w:rFonts w:cs="Arial"/>
        </w:rPr>
        <w:t>equire users to accept any applicable institution-specific</w:t>
      </w:r>
      <w:r w:rsidRPr="006C095A">
        <w:rPr>
          <w:rFonts w:cs="Arial"/>
        </w:rPr>
        <w:t xml:space="preserve"> terms and conditions before creating an ORCID.</w:t>
      </w:r>
    </w:p>
    <w:p w:rsidR="00214809" w:rsidRPr="006C095A" w:rsidRDefault="00214809" w:rsidP="00BC5AC6">
      <w:pPr>
        <w:pStyle w:val="ListParagraph"/>
        <w:numPr>
          <w:ilvl w:val="0"/>
          <w:numId w:val="19"/>
        </w:numPr>
        <w:rPr>
          <w:rFonts w:cs="Arial"/>
        </w:rPr>
      </w:pPr>
      <w:r w:rsidRPr="006C095A">
        <w:rPr>
          <w:rFonts w:cs="Arial"/>
          <w:b/>
        </w:rPr>
        <w:t>ORCID.AcknowledgementInfoSite</w:t>
      </w:r>
      <w:r w:rsidRPr="006C095A">
        <w:rPr>
          <w:rFonts w:cs="Arial"/>
        </w:rPr>
        <w:t>: URL f</w:t>
      </w:r>
      <w:r>
        <w:rPr>
          <w:rFonts w:cs="Arial"/>
        </w:rPr>
        <w:t>or the link to an institution-specific terms and conditions page.</w:t>
      </w:r>
    </w:p>
    <w:p w:rsidR="00214809" w:rsidRPr="006C095A" w:rsidRDefault="00214809" w:rsidP="00BC5AC6">
      <w:pPr>
        <w:pStyle w:val="ListParagraph"/>
        <w:numPr>
          <w:ilvl w:val="0"/>
          <w:numId w:val="19"/>
        </w:numPr>
        <w:rPr>
          <w:rFonts w:cs="Arial"/>
        </w:rPr>
      </w:pPr>
      <w:r w:rsidRPr="006C095A">
        <w:rPr>
          <w:rFonts w:cs="Arial"/>
          <w:b/>
        </w:rPr>
        <w:t>ORCID.AcknowledgementInfoSiteText</w:t>
      </w:r>
      <w:r>
        <w:rPr>
          <w:rFonts w:cs="Arial"/>
        </w:rPr>
        <w:t>: Text displayed for the terms and conditions hyperlink.</w:t>
      </w:r>
      <w:r w:rsidRPr="006C095A">
        <w:rPr>
          <w:rFonts w:cs="Arial"/>
        </w:rPr>
        <w:t xml:space="preserve"> </w:t>
      </w:r>
    </w:p>
    <w:p w:rsidR="00214809" w:rsidRPr="006C095A" w:rsidRDefault="00214809" w:rsidP="00BC5AC6">
      <w:pPr>
        <w:pStyle w:val="ListParagraph"/>
        <w:numPr>
          <w:ilvl w:val="0"/>
          <w:numId w:val="19"/>
        </w:numPr>
        <w:rPr>
          <w:rFonts w:cs="Arial"/>
        </w:rPr>
      </w:pPr>
      <w:r w:rsidRPr="006C095A">
        <w:rPr>
          <w:rFonts w:cs="Arial"/>
          <w:b/>
        </w:rPr>
        <w:t>ORCID.BatchCreateSize</w:t>
      </w:r>
      <w:r w:rsidRPr="006C095A">
        <w:rPr>
          <w:rFonts w:cs="Arial"/>
        </w:rPr>
        <w:t>: The maximum number of ORCID accounts that can be generated by a site administrator.</w:t>
      </w:r>
    </w:p>
    <w:p w:rsidR="00EC3B33" w:rsidRPr="00BB393A" w:rsidRDefault="00214809" w:rsidP="00BC5AC6">
      <w:pPr>
        <w:pStyle w:val="ListParagraph"/>
        <w:numPr>
          <w:ilvl w:val="0"/>
          <w:numId w:val="19"/>
        </w:numPr>
        <w:rPr>
          <w:b/>
          <w:bCs/>
          <w:sz w:val="28"/>
          <w:u w:val="single"/>
        </w:rPr>
      </w:pPr>
      <w:r w:rsidRPr="00BB393A">
        <w:rPr>
          <w:rFonts w:cs="Arial"/>
          <w:b/>
        </w:rPr>
        <w:t>ORCID.ShowNoORCIDMessage</w:t>
      </w:r>
      <w:r w:rsidRPr="00BB393A">
        <w:rPr>
          <w:rFonts w:cs="Arial"/>
        </w:rPr>
        <w:t>: Displays a link on the Profile page of a researcher without an ORCID account.</w:t>
      </w:r>
    </w:p>
    <w:p w:rsidR="00EC3B33" w:rsidRDefault="00EC3B33" w:rsidP="00833864">
      <w:pPr>
        <w:pStyle w:val="Heading2"/>
      </w:pPr>
      <w:bookmarkStart w:id="33" w:name="_Toc426038568"/>
      <w:r>
        <w:t>EAGLE-I Extension</w:t>
      </w:r>
      <w:bookmarkEnd w:id="33"/>
    </w:p>
    <w:p w:rsidR="00D236F4" w:rsidRDefault="00EC3B33" w:rsidP="00EC3B33">
      <w:pPr>
        <w:rPr>
          <w:rFonts w:cs="Arial"/>
        </w:rPr>
      </w:pPr>
      <w:r>
        <w:rPr>
          <w:rFonts w:cs="Arial"/>
        </w:rPr>
        <w:t xml:space="preserve">Profiles </w:t>
      </w:r>
      <w:r w:rsidRPr="002206D2">
        <w:rPr>
          <w:rFonts w:cs="Arial"/>
        </w:rPr>
        <w:t xml:space="preserve">can be configured to </w:t>
      </w:r>
      <w:r>
        <w:rPr>
          <w:rFonts w:cs="Arial"/>
        </w:rPr>
        <w:t xml:space="preserve">display </w:t>
      </w:r>
      <w:r w:rsidR="0062547D">
        <w:rPr>
          <w:rFonts w:cs="Arial"/>
        </w:rPr>
        <w:t xml:space="preserve">resources </w:t>
      </w:r>
      <w:r>
        <w:rPr>
          <w:rFonts w:cs="Arial"/>
        </w:rPr>
        <w:t>from eagle-i</w:t>
      </w:r>
      <w:r w:rsidR="0062547D">
        <w:rPr>
          <w:rFonts w:cs="Arial"/>
        </w:rPr>
        <w:t xml:space="preserve">. </w:t>
      </w:r>
      <w:r w:rsidR="0062547D" w:rsidRPr="002206D2">
        <w:rPr>
          <w:rFonts w:cs="Arial"/>
        </w:rPr>
        <w:t>Two st</w:t>
      </w:r>
      <w:r w:rsidR="0062547D">
        <w:rPr>
          <w:rFonts w:cs="Arial"/>
        </w:rPr>
        <w:t>eps are required to enable the P</w:t>
      </w:r>
      <w:r w:rsidR="0062547D" w:rsidRPr="002206D2">
        <w:rPr>
          <w:rFonts w:cs="Arial"/>
        </w:rPr>
        <w:t xml:space="preserve">rofiles application </w:t>
      </w:r>
      <w:r w:rsidR="0062547D">
        <w:rPr>
          <w:rFonts w:cs="Arial"/>
        </w:rPr>
        <w:t>display eagle-i resources</w:t>
      </w:r>
      <w:r w:rsidR="0062547D" w:rsidRPr="002206D2">
        <w:rPr>
          <w:rFonts w:cs="Arial"/>
        </w:rPr>
        <w:t xml:space="preserve">. </w:t>
      </w:r>
      <w:r w:rsidR="0062547D">
        <w:rPr>
          <w:rFonts w:cs="Arial"/>
        </w:rPr>
        <w:t>First, security settings and</w:t>
      </w:r>
      <w:r w:rsidR="0062547D" w:rsidRPr="002206D2">
        <w:rPr>
          <w:rFonts w:cs="Arial"/>
        </w:rPr>
        <w:t xml:space="preserve"> display </w:t>
      </w:r>
      <w:r w:rsidR="0062547D">
        <w:rPr>
          <w:rFonts w:cs="Arial"/>
        </w:rPr>
        <w:t>and edit modules must be updated</w:t>
      </w:r>
      <w:r w:rsidR="0062547D" w:rsidRPr="002206D2">
        <w:rPr>
          <w:rFonts w:cs="Arial"/>
        </w:rPr>
        <w:t xml:space="preserve"> in the database to allow the application to correctly process the </w:t>
      </w:r>
      <w:r w:rsidR="0062547D">
        <w:rPr>
          <w:rFonts w:cs="Arial"/>
        </w:rPr>
        <w:t>eagle-i</w:t>
      </w:r>
      <w:r w:rsidR="0062547D" w:rsidRPr="002206D2">
        <w:rPr>
          <w:rFonts w:cs="Arial"/>
        </w:rPr>
        <w:t xml:space="preserve"> property.</w:t>
      </w:r>
      <w:r w:rsidR="0062547D" w:rsidRPr="0062547D">
        <w:rPr>
          <w:rFonts w:cs="Arial"/>
        </w:rPr>
        <w:t xml:space="preserve"> </w:t>
      </w:r>
      <w:r w:rsidR="0062547D" w:rsidRPr="002206D2">
        <w:rPr>
          <w:rFonts w:cs="Arial"/>
        </w:rPr>
        <w:t>. To do this,</w:t>
      </w:r>
      <w:r w:rsidR="0062547D">
        <w:rPr>
          <w:rFonts w:cs="Arial"/>
        </w:rPr>
        <w:t xml:space="preserve"> </w:t>
      </w:r>
      <w:r w:rsidR="00D236F4">
        <w:rPr>
          <w:rFonts w:cs="Arial"/>
        </w:rPr>
        <w:t>run the following SQL query:</w:t>
      </w:r>
    </w:p>
    <w:p w:rsidR="00D236F4" w:rsidRDefault="00D236F4" w:rsidP="00F224FC">
      <w:pPr>
        <w:keepNext/>
        <w:autoSpaceDE w:val="0"/>
        <w:autoSpaceDN w:val="0"/>
        <w:adjustRightInd w:val="0"/>
        <w:spacing w:before="240"/>
        <w:rPr>
          <w:rFonts w:ascii="Consolas" w:eastAsia="Calibri" w:hAnsi="Consolas" w:cs="Consolas"/>
          <w:sz w:val="19"/>
          <w:szCs w:val="19"/>
        </w:rPr>
      </w:pPr>
      <w:r>
        <w:rPr>
          <w:rFonts w:ascii="Consolas" w:eastAsia="Calibri" w:hAnsi="Consolas" w:cs="Consolas"/>
          <w:color w:val="FF00FF"/>
          <w:sz w:val="19"/>
          <w:szCs w:val="19"/>
        </w:rPr>
        <w:lastRenderedPageBreak/>
        <w:t>UPDATE</w:t>
      </w:r>
      <w:r>
        <w:rPr>
          <w:rFonts w:ascii="Consolas" w:eastAsia="Calibri" w:hAnsi="Consolas" w:cs="Consolas"/>
          <w:sz w:val="19"/>
          <w:szCs w:val="19"/>
        </w:rPr>
        <w:t xml:space="preserve"> </w:t>
      </w:r>
      <w:r>
        <w:rPr>
          <w:rFonts w:ascii="Consolas" w:eastAsia="Calibri" w:hAnsi="Consolas" w:cs="Consolas"/>
          <w:color w:val="008080"/>
          <w:sz w:val="19"/>
          <w:szCs w:val="19"/>
        </w:rPr>
        <w:t>[Ontology.]</w:t>
      </w:r>
      <w:r>
        <w:rPr>
          <w:rFonts w:ascii="Consolas" w:eastAsia="Calibri" w:hAnsi="Consolas" w:cs="Consolas"/>
          <w:color w:val="808080"/>
          <w:sz w:val="19"/>
          <w:szCs w:val="19"/>
        </w:rPr>
        <w:t>.</w:t>
      </w:r>
      <w:r>
        <w:rPr>
          <w:rFonts w:ascii="Consolas" w:eastAsia="Calibri" w:hAnsi="Consolas" w:cs="Consolas"/>
          <w:color w:val="008080"/>
          <w:sz w:val="19"/>
          <w:szCs w:val="19"/>
        </w:rPr>
        <w:t>[ClassProperty]</w:t>
      </w:r>
      <w:r>
        <w:rPr>
          <w:rFonts w:ascii="Consolas" w:eastAsia="Calibri" w:hAnsi="Consolas" w:cs="Consolas"/>
          <w:sz w:val="19"/>
          <w:szCs w:val="19"/>
        </w:rPr>
        <w:t xml:space="preserve"> </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Pr>
          <w:rFonts w:ascii="Consolas" w:eastAsia="Calibri" w:hAnsi="Consolas" w:cs="Consolas"/>
          <w:color w:val="0000FF"/>
          <w:sz w:val="19"/>
          <w:szCs w:val="19"/>
        </w:rPr>
        <w:t>set</w:t>
      </w:r>
      <w:r>
        <w:rPr>
          <w:rFonts w:ascii="Consolas" w:eastAsia="Calibri" w:hAnsi="Consolas" w:cs="Consolas"/>
          <w:sz w:val="19"/>
          <w:szCs w:val="19"/>
        </w:rPr>
        <w:t xml:space="preserve"> </w:t>
      </w:r>
      <w:r>
        <w:rPr>
          <w:rFonts w:ascii="Consolas" w:eastAsia="Calibri" w:hAnsi="Consolas" w:cs="Consolas"/>
          <w:color w:val="008080"/>
          <w:sz w:val="19"/>
          <w:szCs w:val="19"/>
        </w:rPr>
        <w:t>[ViewSecurityGroup]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1</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[EditPermissionsSecurityGroup]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20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[EditAddNewSecurityGroup]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[EditAddExistingSecurityGroup]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D236F4" w:rsidRDefault="00D236F4" w:rsidP="00D236F4">
      <w:pPr>
        <w:autoSpaceDE w:val="0"/>
        <w:autoSpaceDN w:val="0"/>
        <w:adjustRightInd w:val="0"/>
        <w:rPr>
          <w:rFonts w:ascii="Consolas" w:eastAsia="Calibri" w:hAnsi="Consolas" w:cs="Consolas"/>
          <w:sz w:val="19"/>
          <w:szCs w:val="19"/>
        </w:rPr>
      </w:pPr>
      <w:r>
        <w:rPr>
          <w:rFonts w:ascii="Consolas" w:eastAsia="Calibri" w:hAnsi="Consolas" w:cs="Consolas"/>
          <w:sz w:val="19"/>
          <w:szCs w:val="19"/>
        </w:rPr>
        <w:tab/>
      </w:r>
      <w:r w:rsidR="00921CEA">
        <w:rPr>
          <w:rFonts w:ascii="Consolas" w:eastAsia="Calibri" w:hAnsi="Consolas" w:cs="Consolas"/>
          <w:sz w:val="19"/>
          <w:szCs w:val="19"/>
        </w:rPr>
        <w:tab/>
      </w:r>
      <w:r>
        <w:rPr>
          <w:rFonts w:ascii="Consolas" w:eastAsia="Calibri" w:hAnsi="Consolas" w:cs="Consolas"/>
          <w:color w:val="808080"/>
          <w:sz w:val="19"/>
          <w:szCs w:val="19"/>
        </w:rPr>
        <w:t>,</w:t>
      </w:r>
      <w:r>
        <w:rPr>
          <w:rFonts w:ascii="Consolas" w:eastAsia="Calibri" w:hAnsi="Consolas" w:cs="Consolas"/>
          <w:color w:val="008080"/>
          <w:sz w:val="19"/>
          <w:szCs w:val="19"/>
        </w:rPr>
        <w:t>[EditDeleteSecurityGroup]</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40</w:t>
      </w:r>
    </w:p>
    <w:p w:rsidR="00903F96" w:rsidRDefault="00903F96" w:rsidP="00921CEA">
      <w:pPr>
        <w:autoSpaceDE w:val="0"/>
        <w:autoSpaceDN w:val="0"/>
        <w:adjustRightInd w:val="0"/>
        <w:ind w:left="720"/>
        <w:rPr>
          <w:rFonts w:ascii="Consolas" w:eastAsia="Calibri" w:hAnsi="Consolas" w:cs="Consolas"/>
          <w:sz w:val="19"/>
          <w:szCs w:val="19"/>
        </w:rPr>
      </w:pPr>
      <w:r>
        <w:rPr>
          <w:rFonts w:ascii="Consolas" w:eastAsia="Calibri" w:hAnsi="Consolas" w:cs="Consolas"/>
          <w:color w:val="0000FF"/>
          <w:sz w:val="19"/>
          <w:szCs w:val="19"/>
        </w:rPr>
        <w:t>where</w:t>
      </w:r>
      <w:r>
        <w:rPr>
          <w:rFonts w:ascii="Consolas" w:eastAsia="Calibri" w:hAnsi="Consolas" w:cs="Consolas"/>
          <w:sz w:val="19"/>
          <w:szCs w:val="19"/>
        </w:rPr>
        <w:t xml:space="preserve"> </w:t>
      </w:r>
      <w:r>
        <w:rPr>
          <w:rFonts w:ascii="Consolas" w:eastAsia="Calibri" w:hAnsi="Consolas" w:cs="Consolas"/>
          <w:color w:val="008080"/>
          <w:sz w:val="19"/>
          <w:szCs w:val="19"/>
        </w:rPr>
        <w:t>class</w:t>
      </w:r>
      <w:r>
        <w:rPr>
          <w:rFonts w:ascii="Consolas" w:eastAsia="Calibri" w:hAnsi="Consolas" w:cs="Consolas"/>
          <w:sz w:val="19"/>
          <w:szCs w:val="19"/>
        </w:rPr>
        <w:t xml:space="preserve"> </w:t>
      </w:r>
      <w:r>
        <w:rPr>
          <w:rFonts w:ascii="Consolas" w:eastAsia="Calibri" w:hAnsi="Consolas" w:cs="Consolas"/>
          <w:color w:val="808080"/>
          <w:sz w:val="19"/>
          <w:szCs w:val="19"/>
        </w:rPr>
        <w:t>=</w:t>
      </w:r>
      <w:r>
        <w:rPr>
          <w:rFonts w:ascii="Consolas" w:eastAsia="Calibri" w:hAnsi="Consolas" w:cs="Consolas"/>
          <w:sz w:val="19"/>
          <w:szCs w:val="19"/>
        </w:rPr>
        <w:t xml:space="preserve"> </w:t>
      </w:r>
      <w:r>
        <w:rPr>
          <w:rFonts w:ascii="Consolas" w:eastAsia="Calibri" w:hAnsi="Consolas" w:cs="Consolas"/>
          <w:color w:val="FF0000"/>
          <w:sz w:val="19"/>
          <w:szCs w:val="19"/>
        </w:rPr>
        <w:t>'http://xmlns.com/foaf/0.1/Person'</w:t>
      </w:r>
    </w:p>
    <w:p w:rsidR="008E1094" w:rsidRDefault="00921CEA" w:rsidP="00F224FC">
      <w:pPr>
        <w:autoSpaceDE w:val="0"/>
        <w:autoSpaceDN w:val="0"/>
        <w:adjustRightInd w:val="0"/>
        <w:spacing w:after="240"/>
        <w:rPr>
          <w:rFonts w:ascii="Consolas" w:eastAsia="Calibri" w:hAnsi="Consolas" w:cs="Consolas"/>
          <w:color w:val="FF0000"/>
          <w:sz w:val="19"/>
          <w:szCs w:val="19"/>
        </w:rPr>
      </w:pPr>
      <w:r>
        <w:rPr>
          <w:rFonts w:ascii="Consolas" w:eastAsia="Calibri" w:hAnsi="Consolas" w:cs="Consolas"/>
          <w:sz w:val="19"/>
          <w:szCs w:val="19"/>
        </w:rPr>
        <w:tab/>
      </w:r>
      <w:r w:rsidR="008E1094">
        <w:rPr>
          <w:rFonts w:ascii="Consolas" w:eastAsia="Calibri" w:hAnsi="Consolas" w:cs="Consolas"/>
          <w:color w:val="808080"/>
          <w:sz w:val="19"/>
          <w:szCs w:val="19"/>
        </w:rPr>
        <w:t>and</w:t>
      </w:r>
      <w:r w:rsidR="008E1094">
        <w:rPr>
          <w:rFonts w:ascii="Consolas" w:eastAsia="Calibri" w:hAnsi="Consolas" w:cs="Consolas"/>
          <w:sz w:val="19"/>
          <w:szCs w:val="19"/>
        </w:rPr>
        <w:t xml:space="preserve"> </w:t>
      </w:r>
      <w:r w:rsidR="008E1094">
        <w:rPr>
          <w:rFonts w:ascii="Consolas" w:eastAsia="Calibri" w:hAnsi="Consolas" w:cs="Consolas"/>
          <w:color w:val="008080"/>
          <w:sz w:val="19"/>
          <w:szCs w:val="19"/>
        </w:rPr>
        <w:t>property</w:t>
      </w:r>
      <w:r w:rsidR="008E1094">
        <w:rPr>
          <w:rFonts w:ascii="Consolas" w:eastAsia="Calibri" w:hAnsi="Consolas" w:cs="Consolas"/>
          <w:sz w:val="19"/>
          <w:szCs w:val="19"/>
        </w:rPr>
        <w:t xml:space="preserve"> </w:t>
      </w:r>
      <w:r w:rsidR="008E1094">
        <w:rPr>
          <w:rFonts w:ascii="Consolas" w:eastAsia="Calibri" w:hAnsi="Consolas" w:cs="Consolas"/>
          <w:color w:val="808080"/>
          <w:sz w:val="19"/>
          <w:szCs w:val="19"/>
        </w:rPr>
        <w:t>=</w:t>
      </w:r>
      <w:r w:rsidR="008E1094">
        <w:rPr>
          <w:rFonts w:ascii="Consolas" w:eastAsia="Calibri" w:hAnsi="Consolas" w:cs="Consolas"/>
          <w:sz w:val="19"/>
          <w:szCs w:val="19"/>
        </w:rPr>
        <w:t xml:space="preserve"> </w:t>
      </w:r>
      <w:r w:rsidR="008E1094">
        <w:rPr>
          <w:rFonts w:ascii="Consolas" w:eastAsia="Calibri" w:hAnsi="Consolas" w:cs="Consolas"/>
          <w:color w:val="FF0000"/>
          <w:sz w:val="19"/>
          <w:szCs w:val="19"/>
        </w:rPr>
        <w:t>'http://profiles.catalyst.harvard.edu/ontology/prns#hasEagleIData'</w:t>
      </w:r>
    </w:p>
    <w:p w:rsidR="0062547D" w:rsidRDefault="0062547D" w:rsidP="00EC3B33">
      <w:pPr>
        <w:rPr>
          <w:rFonts w:cs="Arial"/>
        </w:rPr>
      </w:pPr>
      <w:r>
        <w:rPr>
          <w:rFonts w:cs="Arial"/>
        </w:rPr>
        <w:t xml:space="preserve">The second step is to customize the EAGLEI values in the </w:t>
      </w:r>
      <w:r w:rsidR="002959CA">
        <w:rPr>
          <w:rFonts w:cs="Arial"/>
        </w:rPr>
        <w:t>web.config. The following values can be configured.</w:t>
      </w:r>
    </w:p>
    <w:p w:rsidR="002959CA" w:rsidRDefault="002959CA" w:rsidP="00BC5AC6">
      <w:pPr>
        <w:pStyle w:val="ListParagraph"/>
        <w:numPr>
          <w:ilvl w:val="0"/>
          <w:numId w:val="21"/>
        </w:numPr>
        <w:rPr>
          <w:rFonts w:cs="Arial"/>
        </w:rPr>
      </w:pPr>
      <w:r w:rsidRPr="002959CA">
        <w:rPr>
          <w:rFonts w:cs="Arial"/>
          <w:b/>
        </w:rPr>
        <w:t>EAGLEI.EmailAddress</w:t>
      </w:r>
      <w:r>
        <w:rPr>
          <w:rFonts w:cs="Arial"/>
        </w:rPr>
        <w:t>: An email address for users to contact if there are errors in their eagle-i listings, or to have additional resources added.</w:t>
      </w:r>
    </w:p>
    <w:p w:rsidR="002959CA" w:rsidRDefault="002959CA" w:rsidP="00BC5AC6">
      <w:pPr>
        <w:pStyle w:val="ListParagraph"/>
        <w:numPr>
          <w:ilvl w:val="0"/>
          <w:numId w:val="21"/>
        </w:numPr>
        <w:rPr>
          <w:rFonts w:cs="Arial"/>
        </w:rPr>
      </w:pPr>
      <w:r w:rsidRPr="002959CA">
        <w:rPr>
          <w:rFonts w:cs="Arial"/>
          <w:b/>
        </w:rPr>
        <w:t>EAGLEI.InstitutionName</w:t>
      </w:r>
      <w:r>
        <w:rPr>
          <w:rFonts w:cs="Arial"/>
        </w:rPr>
        <w:t>: The name of the institution used in text describing eagle-i.</w:t>
      </w:r>
    </w:p>
    <w:p w:rsidR="002959CA" w:rsidRDefault="002959CA" w:rsidP="00833864">
      <w:pPr>
        <w:pStyle w:val="Heading3"/>
      </w:pPr>
      <w:bookmarkStart w:id="34" w:name="_Toc426038569"/>
      <w:r>
        <w:t>Loading eagle-i Data</w:t>
      </w:r>
      <w:bookmarkEnd w:id="34"/>
    </w:p>
    <w:p w:rsidR="000E12C8" w:rsidRDefault="007E6244" w:rsidP="002959CA">
      <w:pPr>
        <w:rPr>
          <w:rFonts w:cs="Arial"/>
        </w:rPr>
      </w:pPr>
      <w:r>
        <w:rPr>
          <w:rFonts w:cs="Arial"/>
        </w:rPr>
        <w:t xml:space="preserve">Profiles includes the SSIS </w:t>
      </w:r>
      <w:r w:rsidR="000E12C8">
        <w:rPr>
          <w:rFonts w:cs="Arial"/>
        </w:rPr>
        <w:t>pack</w:t>
      </w:r>
      <w:r>
        <w:rPr>
          <w:rFonts w:cs="Arial"/>
        </w:rPr>
        <w:t>age</w:t>
      </w:r>
      <w:r w:rsidR="007F096A">
        <w:rPr>
          <w:rFonts w:cs="Arial"/>
        </w:rPr>
        <w:t>, and SQL agent job</w:t>
      </w:r>
      <w:r>
        <w:rPr>
          <w:rFonts w:cs="Arial"/>
        </w:rPr>
        <w:t xml:space="preserve"> </w:t>
      </w:r>
      <w:r w:rsidR="000E12C8">
        <w:rPr>
          <w:rFonts w:cs="Arial"/>
        </w:rPr>
        <w:t xml:space="preserve">based on the one </w:t>
      </w:r>
      <w:r>
        <w:rPr>
          <w:rFonts w:cs="Arial"/>
        </w:rPr>
        <w:t>used by Harvard Catalyst Profiles to load eagle-i</w:t>
      </w:r>
      <w:r w:rsidR="000E12C8">
        <w:rPr>
          <w:rFonts w:cs="Arial"/>
        </w:rPr>
        <w:t xml:space="preserve"> data from an API.</w:t>
      </w:r>
    </w:p>
    <w:p w:rsidR="000E12C8" w:rsidRDefault="000E12C8" w:rsidP="002959CA">
      <w:pPr>
        <w:rPr>
          <w:rFonts w:cs="Arial"/>
        </w:rPr>
      </w:pPr>
      <w:r>
        <w:rPr>
          <w:rFonts w:cs="Arial"/>
        </w:rPr>
        <w:t xml:space="preserve">This package expects an XML file of the form: </w:t>
      </w:r>
    </w:p>
    <w:p w:rsidR="000E12C8" w:rsidRDefault="000E12C8" w:rsidP="00F224FC">
      <w:pPr>
        <w:autoSpaceDE w:val="0"/>
        <w:autoSpaceDN w:val="0"/>
        <w:adjustRightInd w:val="0"/>
        <w:spacing w:before="240"/>
        <w:rPr>
          <w:rFonts w:ascii="Consolas" w:eastAsia="Calibri" w:hAnsi="Consolas" w:cs="Consolas"/>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r>
        <w:rPr>
          <w:rFonts w:ascii="Consolas" w:eastAsia="Calibri" w:hAnsi="Consolas" w:cs="Consolas"/>
          <w:sz w:val="19"/>
          <w:szCs w:val="19"/>
        </w:rPr>
        <w:t>https://connects.catalyst.harvard.edu/Profiles/display/1248944</w:t>
      </w:r>
      <w:r>
        <w:rPr>
          <w:rFonts w:ascii="Consolas" w:eastAsia="Calibri" w:hAnsi="Consolas" w:cs="Consolas"/>
          <w:color w:val="0000FF"/>
          <w:sz w:val="19"/>
          <w:szCs w:val="19"/>
        </w:rPr>
        <w:t>&lt;/</w:t>
      </w:r>
      <w:r>
        <w:rPr>
          <w:rFonts w:ascii="Consolas" w:eastAsia="Calibri" w:hAnsi="Consolas" w:cs="Consolas"/>
          <w:color w:val="A31515"/>
          <w:sz w:val="19"/>
          <w:szCs w:val="19"/>
        </w:rPr>
        <w:t>profiles-uri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r>
        <w:rPr>
          <w:rFonts w:ascii="Consolas" w:eastAsia="Calibri" w:hAnsi="Consolas" w:cs="Consolas"/>
          <w:sz w:val="19"/>
          <w:szCs w:val="19"/>
        </w:rPr>
        <w:t>http://harvard.eagle-i.net/i/0000012a-251a-2c49-5617-794280000000</w:t>
      </w:r>
      <w:r>
        <w:rPr>
          <w:rFonts w:ascii="Consolas" w:eastAsia="Calibri" w:hAnsi="Consolas" w:cs="Consolas"/>
          <w:color w:val="0000FF"/>
          <w:sz w:val="19"/>
          <w:szCs w:val="19"/>
        </w:rPr>
        <w:t>&lt;/</w:t>
      </w:r>
      <w:r>
        <w:rPr>
          <w:rFonts w:ascii="Consolas" w:eastAsia="Calibri" w:hAnsi="Consolas" w:cs="Consolas"/>
          <w:color w:val="A31515"/>
          <w:sz w:val="19"/>
          <w:szCs w:val="19"/>
        </w:rPr>
        <w:t>eagle-i-uri</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a</w:t>
      </w:r>
      <w:r>
        <w:rPr>
          <w:rFonts w:ascii="Consolas" w:eastAsia="Calibri" w:hAnsi="Consolas" w:cs="Consolas"/>
          <w:color w:val="0000FF"/>
          <w:sz w:val="19"/>
          <w:szCs w:val="19"/>
        </w:rPr>
        <w:t xml:space="preserve"> </w:t>
      </w:r>
      <w:r>
        <w:rPr>
          <w:rFonts w:ascii="Consolas" w:eastAsia="Calibri" w:hAnsi="Consolas" w:cs="Consolas"/>
          <w:color w:val="FF0000"/>
          <w:sz w:val="19"/>
          <w:szCs w:val="19"/>
        </w:rPr>
        <w:t>href</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https://search.eagle-i.net/central/#inst?uri=http://harvard.eagle-i.net/i/0000012a-251a-2c19-5617-794280000000</w:t>
      </w:r>
      <w:r>
        <w:rPr>
          <w:rFonts w:ascii="Consolas" w:eastAsia="Calibri" w:hAnsi="Consolas" w:cs="Consolas"/>
          <w:sz w:val="19"/>
          <w:szCs w:val="19"/>
        </w:rPr>
        <w:t>"</w:t>
      </w:r>
      <w:r>
        <w:rPr>
          <w:rFonts w:ascii="Consolas" w:eastAsia="Calibri" w:hAnsi="Consolas" w:cs="Consolas"/>
          <w:color w:val="0000FF"/>
          <w:sz w:val="19"/>
          <w:szCs w:val="19"/>
        </w:rPr>
        <w:t xml:space="preserve"> </w:t>
      </w:r>
      <w:r>
        <w:rPr>
          <w:rFonts w:ascii="Consolas" w:eastAsia="Calibri" w:hAnsi="Consolas" w:cs="Consolas"/>
          <w:color w:val="FF0000"/>
          <w:sz w:val="19"/>
          <w:szCs w:val="19"/>
        </w:rPr>
        <w:t>target</w:t>
      </w:r>
      <w:r>
        <w:rPr>
          <w:rFonts w:ascii="Consolas" w:eastAsia="Calibri" w:hAnsi="Consolas" w:cs="Consolas"/>
          <w:color w:val="0000FF"/>
          <w:sz w:val="19"/>
          <w:szCs w:val="19"/>
        </w:rPr>
        <w:t>=</w:t>
      </w:r>
      <w:r>
        <w:rPr>
          <w:rFonts w:ascii="Consolas" w:eastAsia="Calibri" w:hAnsi="Consolas" w:cs="Consolas"/>
          <w:sz w:val="19"/>
          <w:szCs w:val="19"/>
        </w:rPr>
        <w:t>"</w:t>
      </w:r>
      <w:r>
        <w:rPr>
          <w:rFonts w:ascii="Consolas" w:eastAsia="Calibri" w:hAnsi="Consolas" w:cs="Consolas"/>
          <w:color w:val="0000FF"/>
          <w:sz w:val="19"/>
          <w:szCs w:val="19"/>
        </w:rPr>
        <w:t>_blank</w:t>
      </w:r>
      <w:r>
        <w:rPr>
          <w:rFonts w:ascii="Consolas" w:eastAsia="Calibri" w:hAnsi="Consolas" w:cs="Consolas"/>
          <w:sz w:val="19"/>
          <w:szCs w:val="19"/>
        </w:rPr>
        <w:t>"</w:t>
      </w:r>
      <w:r>
        <w:rPr>
          <w:rFonts w:ascii="Consolas" w:eastAsia="Calibri" w:hAnsi="Consolas" w:cs="Consolas"/>
          <w:color w:val="0000FF"/>
          <w:sz w:val="19"/>
          <w:szCs w:val="19"/>
        </w:rPr>
        <w:t>&gt;</w:t>
      </w:r>
      <w:r>
        <w:rPr>
          <w:rFonts w:ascii="Consolas" w:eastAsia="Calibri" w:hAnsi="Consolas" w:cs="Consolas"/>
          <w:sz w:val="19"/>
          <w:szCs w:val="19"/>
        </w:rPr>
        <w:t>Biomedical Research Informatics Core Laboratory (BIDMC)</w:t>
      </w:r>
      <w:r>
        <w:rPr>
          <w:rFonts w:ascii="Consolas" w:eastAsia="Calibri" w:hAnsi="Consolas" w:cs="Consolas"/>
          <w:color w:val="0000FF"/>
          <w:sz w:val="19"/>
          <w:szCs w:val="19"/>
        </w:rPr>
        <w:t>&lt;/</w:t>
      </w:r>
      <w:r>
        <w:rPr>
          <w:rFonts w:ascii="Consolas" w:eastAsia="Calibri" w:hAnsi="Consolas" w:cs="Consolas"/>
          <w:color w:val="A31515"/>
          <w:sz w:val="19"/>
          <w:szCs w:val="19"/>
        </w:rPr>
        <w:t>a</w:t>
      </w:r>
      <w:r>
        <w:rPr>
          <w:rFonts w:ascii="Consolas" w:eastAsia="Calibri" w:hAnsi="Consolas" w:cs="Consolas"/>
          <w:color w:val="0000FF"/>
          <w:sz w:val="19"/>
          <w:szCs w:val="19"/>
        </w:rPr>
        <w:t>&gt;</w:t>
      </w:r>
      <w:r>
        <w:rPr>
          <w:rFonts w:ascii="Consolas" w:eastAsia="Calibri" w:hAnsi="Consolas" w:cs="Consolas"/>
          <w:sz w:val="19"/>
          <w:szCs w:val="19"/>
        </w:rPr>
        <w:t xml:space="preserve"> - Core services (1) and Software (1)</w:t>
      </w:r>
      <w:r>
        <w:rPr>
          <w:rFonts w:ascii="Consolas" w:eastAsia="Calibri" w:hAnsi="Consolas" w:cs="Consolas"/>
          <w:color w:val="0000FF"/>
          <w:sz w:val="19"/>
          <w:szCs w:val="19"/>
        </w:rPr>
        <w:t>&lt;/</w:t>
      </w:r>
      <w:r>
        <w:rPr>
          <w:rFonts w:ascii="Consolas" w:eastAsia="Calibri" w:hAnsi="Consolas" w:cs="Consolas"/>
          <w:color w:val="A31515"/>
          <w:sz w:val="19"/>
          <w:szCs w:val="19"/>
        </w:rPr>
        <w:t>div</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html-fragment</w:t>
      </w:r>
      <w:r>
        <w:rPr>
          <w:rFonts w:ascii="Consolas" w:eastAsia="Calibri" w:hAnsi="Consolas" w:cs="Consolas"/>
          <w:color w:val="0000FF"/>
          <w:sz w:val="19"/>
          <w:szCs w:val="19"/>
        </w:rPr>
        <w:t>&gt;</w:t>
      </w:r>
    </w:p>
    <w:p w:rsidR="000E12C8" w:rsidRDefault="000E12C8" w:rsidP="000E12C8">
      <w:pPr>
        <w:autoSpaceDE w:val="0"/>
        <w:autoSpaceDN w:val="0"/>
        <w:adjustRightInd w:val="0"/>
        <w:rPr>
          <w:rFonts w:ascii="Consolas" w:eastAsia="Calibri" w:hAnsi="Consolas" w:cs="Consolas"/>
          <w:sz w:val="19"/>
          <w:szCs w:val="19"/>
        </w:rPr>
      </w:pPr>
      <w:r>
        <w:rPr>
          <w:rFonts w:ascii="Consolas" w:eastAsia="Calibri" w:hAnsi="Consolas" w:cs="Consolas"/>
          <w:color w:val="0000FF"/>
          <w:sz w:val="19"/>
          <w:szCs w:val="19"/>
        </w:rPr>
        <w:t xml:space="preserve">  &lt;/</w:t>
      </w:r>
      <w:r>
        <w:rPr>
          <w:rFonts w:ascii="Consolas" w:eastAsia="Calibri" w:hAnsi="Consolas" w:cs="Consolas"/>
          <w:color w:val="A31515"/>
          <w:sz w:val="19"/>
          <w:szCs w:val="19"/>
        </w:rPr>
        <w:t>eagle-i-mapping</w:t>
      </w:r>
      <w:r>
        <w:rPr>
          <w:rFonts w:ascii="Consolas" w:eastAsia="Calibri" w:hAnsi="Consolas" w:cs="Consolas"/>
          <w:color w:val="0000FF"/>
          <w:sz w:val="19"/>
          <w:szCs w:val="19"/>
        </w:rPr>
        <w:t>&gt;</w:t>
      </w:r>
    </w:p>
    <w:p w:rsidR="000E12C8" w:rsidRDefault="000E12C8" w:rsidP="00F224FC">
      <w:pPr>
        <w:autoSpaceDE w:val="0"/>
        <w:autoSpaceDN w:val="0"/>
        <w:adjustRightInd w:val="0"/>
        <w:spacing w:after="240"/>
        <w:rPr>
          <w:rFonts w:ascii="Consolas" w:eastAsia="Calibri" w:hAnsi="Consolas" w:cs="Consolas"/>
          <w:color w:val="0000FF"/>
          <w:sz w:val="19"/>
          <w:szCs w:val="19"/>
        </w:rPr>
      </w:pPr>
      <w:r>
        <w:rPr>
          <w:rFonts w:ascii="Consolas" w:eastAsia="Calibri" w:hAnsi="Consolas" w:cs="Consolas"/>
          <w:color w:val="0000FF"/>
          <w:sz w:val="19"/>
          <w:szCs w:val="19"/>
        </w:rPr>
        <w:t>&lt;/</w:t>
      </w:r>
      <w:r>
        <w:rPr>
          <w:rFonts w:ascii="Consolas" w:eastAsia="Calibri" w:hAnsi="Consolas" w:cs="Consolas"/>
          <w:color w:val="A31515"/>
          <w:sz w:val="19"/>
          <w:szCs w:val="19"/>
        </w:rPr>
        <w:t>eagle-i-mappings</w:t>
      </w:r>
      <w:r>
        <w:rPr>
          <w:rFonts w:ascii="Consolas" w:eastAsia="Calibri" w:hAnsi="Consolas" w:cs="Consolas"/>
          <w:color w:val="0000FF"/>
          <w:sz w:val="19"/>
          <w:szCs w:val="19"/>
        </w:rPr>
        <w:t>&gt;</w:t>
      </w:r>
    </w:p>
    <w:p w:rsidR="000E12C8" w:rsidRPr="006564C0" w:rsidRDefault="000E12C8" w:rsidP="000E12C8">
      <w:pPr>
        <w:rPr>
          <w:rFonts w:cs="Arial"/>
          <w:szCs w:val="22"/>
        </w:rPr>
      </w:pPr>
      <w:r w:rsidRPr="000E12C8">
        <w:rPr>
          <w:rFonts w:cs="Arial"/>
          <w:szCs w:val="22"/>
        </w:rPr>
        <w:t>To install the SSIS package</w:t>
      </w:r>
      <w:r w:rsidR="007F096A">
        <w:rPr>
          <w:rFonts w:cs="Arial"/>
          <w:szCs w:val="22"/>
        </w:rPr>
        <w:t xml:space="preserve"> and SQL Agent job</w:t>
      </w:r>
      <w:r w:rsidRPr="000E12C8">
        <w:rPr>
          <w:rFonts w:cs="Arial"/>
          <w:szCs w:val="22"/>
        </w:rPr>
        <w:t>,</w:t>
      </w:r>
      <w:r w:rsidRPr="006564C0">
        <w:rPr>
          <w:rFonts w:cs="Arial"/>
          <w:szCs w:val="22"/>
        </w:rPr>
        <w:t xml:space="preserve"> you need to connect to your SQL Server Integration Services from Microsoft SQL Server Management Studio. </w:t>
      </w:r>
    </w:p>
    <w:p w:rsidR="000E12C8" w:rsidRDefault="000E12C8" w:rsidP="00BC5AC6">
      <w:pPr>
        <w:numPr>
          <w:ilvl w:val="0"/>
          <w:numId w:val="22"/>
        </w:numPr>
        <w:spacing w:before="120"/>
        <w:rPr>
          <w:rFonts w:cs="Arial"/>
          <w:szCs w:val="22"/>
        </w:rPr>
      </w:pPr>
      <w:r>
        <w:rPr>
          <w:rFonts w:cs="Arial"/>
          <w:szCs w:val="22"/>
        </w:rPr>
        <w:t xml:space="preserve">Left click </w:t>
      </w:r>
      <w:r w:rsidRPr="006A520E">
        <w:rPr>
          <w:rFonts w:cs="Arial"/>
          <w:b/>
          <w:szCs w:val="22"/>
        </w:rPr>
        <w:t>Connect</w:t>
      </w:r>
      <w:r>
        <w:rPr>
          <w:rFonts w:cs="Arial"/>
          <w:szCs w:val="22"/>
        </w:rPr>
        <w:t xml:space="preserve"> (the left corner of the Studio)</w:t>
      </w:r>
    </w:p>
    <w:p w:rsidR="000E12C8" w:rsidRPr="00430948" w:rsidRDefault="000E12C8" w:rsidP="00BC5AC6">
      <w:pPr>
        <w:numPr>
          <w:ilvl w:val="0"/>
          <w:numId w:val="22"/>
        </w:numPr>
        <w:spacing w:before="120"/>
        <w:rPr>
          <w:rFonts w:cs="Arial"/>
          <w:szCs w:val="22"/>
        </w:rPr>
      </w:pPr>
      <w:r>
        <w:rPr>
          <w:rFonts w:cs="Arial"/>
          <w:szCs w:val="22"/>
        </w:rPr>
        <w:t xml:space="preserve">Pick </w:t>
      </w:r>
      <w:r w:rsidRPr="006A520E">
        <w:rPr>
          <w:rFonts w:cs="Arial"/>
          <w:b/>
          <w:szCs w:val="22"/>
        </w:rPr>
        <w:t>Integration Services…</w:t>
      </w:r>
    </w:p>
    <w:p w:rsidR="000E12C8" w:rsidRPr="00430948" w:rsidRDefault="000E12C8" w:rsidP="00BF55A7">
      <w:pPr>
        <w:spacing w:before="120"/>
        <w:ind w:left="360" w:firstLine="360"/>
        <w:rPr>
          <w:rFonts w:cs="Arial"/>
          <w:szCs w:val="22"/>
        </w:rPr>
      </w:pPr>
      <w:r>
        <w:rPr>
          <w:rFonts w:cs="Arial"/>
          <w:szCs w:val="22"/>
        </w:rPr>
        <w:t>You will notice an Integration Services node added to the left panel.</w:t>
      </w:r>
    </w:p>
    <w:p w:rsidR="000E12C8" w:rsidRDefault="000E12C8" w:rsidP="00BC5AC6">
      <w:pPr>
        <w:numPr>
          <w:ilvl w:val="0"/>
          <w:numId w:val="22"/>
        </w:numPr>
        <w:spacing w:before="120"/>
        <w:rPr>
          <w:rFonts w:cs="Arial"/>
          <w:szCs w:val="22"/>
        </w:rPr>
      </w:pPr>
      <w:r>
        <w:rPr>
          <w:rFonts w:cs="Arial"/>
          <w:szCs w:val="22"/>
        </w:rPr>
        <w:lastRenderedPageBreak/>
        <w:t xml:space="preserve">Expand newly added </w:t>
      </w:r>
      <w:r w:rsidRPr="00430948">
        <w:rPr>
          <w:rFonts w:cs="Arial"/>
          <w:b/>
          <w:szCs w:val="22"/>
        </w:rPr>
        <w:t>Integration Services</w:t>
      </w:r>
      <w:r>
        <w:rPr>
          <w:rFonts w:cs="Arial"/>
          <w:szCs w:val="22"/>
        </w:rPr>
        <w:t xml:space="preserve"> node and you’ll see </w:t>
      </w:r>
      <w:r w:rsidRPr="00430948">
        <w:rPr>
          <w:rFonts w:cs="Arial"/>
          <w:b/>
          <w:szCs w:val="22"/>
        </w:rPr>
        <w:t>Running Packages</w:t>
      </w:r>
      <w:r>
        <w:rPr>
          <w:rFonts w:cs="Arial"/>
          <w:szCs w:val="22"/>
        </w:rPr>
        <w:t xml:space="preserve"> and </w:t>
      </w:r>
      <w:r w:rsidRPr="00430948">
        <w:rPr>
          <w:rFonts w:cs="Arial"/>
          <w:b/>
          <w:szCs w:val="22"/>
        </w:rPr>
        <w:t>Stored Packages</w:t>
      </w:r>
      <w:r>
        <w:rPr>
          <w:rFonts w:cs="Arial"/>
          <w:szCs w:val="22"/>
        </w:rPr>
        <w:t xml:space="preserve"> nodes</w:t>
      </w:r>
    </w:p>
    <w:p w:rsidR="000E12C8" w:rsidRDefault="000E12C8" w:rsidP="00BC5AC6">
      <w:pPr>
        <w:numPr>
          <w:ilvl w:val="0"/>
          <w:numId w:val="22"/>
        </w:numPr>
        <w:spacing w:before="120"/>
        <w:rPr>
          <w:rFonts w:cs="Arial"/>
          <w:szCs w:val="22"/>
        </w:rPr>
      </w:pPr>
      <w:r>
        <w:rPr>
          <w:rFonts w:cs="Arial"/>
          <w:szCs w:val="22"/>
        </w:rPr>
        <w:t xml:space="preserve">Expand the </w:t>
      </w:r>
      <w:r w:rsidRPr="00C73349">
        <w:rPr>
          <w:rFonts w:cs="Arial"/>
          <w:b/>
          <w:szCs w:val="22"/>
        </w:rPr>
        <w:t>Stored Packages</w:t>
      </w:r>
      <w:r>
        <w:rPr>
          <w:rFonts w:cs="Arial"/>
          <w:szCs w:val="22"/>
        </w:rPr>
        <w:t xml:space="preserve"> node and right click </w:t>
      </w:r>
      <w:r>
        <w:rPr>
          <w:rFonts w:cs="Arial"/>
          <w:b/>
          <w:szCs w:val="22"/>
        </w:rPr>
        <w:t>MSDB</w:t>
      </w:r>
      <w:r>
        <w:rPr>
          <w:rFonts w:cs="Arial"/>
          <w:szCs w:val="22"/>
        </w:rPr>
        <w:t xml:space="preserve">, choose </w:t>
      </w:r>
      <w:r w:rsidRPr="00430948">
        <w:rPr>
          <w:rFonts w:cs="Arial"/>
          <w:b/>
          <w:szCs w:val="22"/>
        </w:rPr>
        <w:t>Import Package …</w:t>
      </w:r>
      <w:r>
        <w:rPr>
          <w:rFonts w:cs="Arial"/>
          <w:b/>
          <w:szCs w:val="22"/>
        </w:rPr>
        <w:t>,</w:t>
      </w:r>
      <w:r w:rsidRPr="0021215B">
        <w:rPr>
          <w:rFonts w:cs="Arial"/>
          <w:szCs w:val="22"/>
        </w:rPr>
        <w:t xml:space="preserve"> </w:t>
      </w:r>
      <w:r>
        <w:rPr>
          <w:rFonts w:cs="Arial"/>
          <w:szCs w:val="22"/>
        </w:rPr>
        <w:t xml:space="preserve">and then popup an </w:t>
      </w:r>
      <w:r w:rsidRPr="0021215B">
        <w:rPr>
          <w:rFonts w:cs="Arial"/>
          <w:b/>
          <w:szCs w:val="22"/>
        </w:rPr>
        <w:t>Import Package</w:t>
      </w:r>
      <w:r>
        <w:rPr>
          <w:rFonts w:cs="Arial"/>
          <w:szCs w:val="22"/>
        </w:rPr>
        <w:t xml:space="preserve"> window. From this window, do the following:</w:t>
      </w:r>
    </w:p>
    <w:p w:rsidR="000E12C8" w:rsidRDefault="000E12C8" w:rsidP="00BC5AC6">
      <w:pPr>
        <w:numPr>
          <w:ilvl w:val="1"/>
          <w:numId w:val="22"/>
        </w:numPr>
        <w:spacing w:before="120"/>
        <w:rPr>
          <w:rFonts w:cs="Arial"/>
          <w:szCs w:val="22"/>
        </w:rPr>
      </w:pPr>
      <w:r w:rsidRPr="0021215B">
        <w:rPr>
          <w:rFonts w:cs="Arial"/>
          <w:b/>
          <w:szCs w:val="22"/>
        </w:rPr>
        <w:t>Package location</w:t>
      </w:r>
      <w:r>
        <w:rPr>
          <w:rFonts w:cs="Arial"/>
          <w:szCs w:val="22"/>
        </w:rPr>
        <w:t xml:space="preserve">:  </w:t>
      </w:r>
      <w:r w:rsidRPr="0021215B">
        <w:rPr>
          <w:rFonts w:cs="Arial"/>
          <w:b/>
          <w:szCs w:val="22"/>
        </w:rPr>
        <w:t>File System</w:t>
      </w:r>
    </w:p>
    <w:p w:rsidR="000E12C8" w:rsidRDefault="000E12C8" w:rsidP="00BC5AC6">
      <w:pPr>
        <w:numPr>
          <w:ilvl w:val="1"/>
          <w:numId w:val="22"/>
        </w:numPr>
        <w:spacing w:before="120"/>
        <w:rPr>
          <w:rFonts w:cs="Arial"/>
          <w:szCs w:val="22"/>
        </w:rPr>
      </w:pPr>
      <w:r>
        <w:rPr>
          <w:rFonts w:cs="Arial"/>
          <w:szCs w:val="22"/>
        </w:rPr>
        <w:t>Navigate and choose the EagleI.dstx package.</w:t>
      </w:r>
      <w:r w:rsidRPr="000E12C8">
        <w:rPr>
          <w:rFonts w:cs="Arial"/>
          <w:szCs w:val="22"/>
        </w:rPr>
        <w:t xml:space="preserve"> </w:t>
      </w:r>
      <w:r>
        <w:rPr>
          <w:rFonts w:cs="Arial"/>
          <w:szCs w:val="22"/>
        </w:rPr>
        <w:t>Note that there are different versions of the package for SQL SQL Server 2008 and SQL Server 2012. The 2008 package is in a folder named SQL2008, and the 2012 package is in a folder named SQL2012.</w:t>
      </w:r>
    </w:p>
    <w:p w:rsidR="000E12C8" w:rsidRDefault="000E12C8" w:rsidP="00BC5AC6">
      <w:pPr>
        <w:numPr>
          <w:ilvl w:val="1"/>
          <w:numId w:val="22"/>
        </w:numPr>
        <w:spacing w:before="120"/>
        <w:rPr>
          <w:rFonts w:cs="Arial"/>
          <w:szCs w:val="22"/>
        </w:rPr>
      </w:pPr>
      <w:r>
        <w:rPr>
          <w:rFonts w:cs="Arial"/>
          <w:szCs w:val="22"/>
        </w:rPr>
        <w:t xml:space="preserve">Left click </w:t>
      </w:r>
      <w:r w:rsidRPr="0021215B">
        <w:rPr>
          <w:rFonts w:cs="Arial"/>
          <w:b/>
          <w:szCs w:val="22"/>
        </w:rPr>
        <w:t>Package name</w:t>
      </w:r>
      <w:r>
        <w:rPr>
          <w:rFonts w:cs="Arial"/>
          <w:szCs w:val="22"/>
        </w:rPr>
        <w:t xml:space="preserve"> field and the package name will be filled automatically</w:t>
      </w:r>
    </w:p>
    <w:p w:rsidR="000E12C8" w:rsidRDefault="000E12C8" w:rsidP="00BC5AC6">
      <w:pPr>
        <w:numPr>
          <w:ilvl w:val="1"/>
          <w:numId w:val="22"/>
        </w:numPr>
        <w:spacing w:before="120"/>
        <w:rPr>
          <w:rFonts w:cs="Arial"/>
          <w:szCs w:val="22"/>
        </w:rPr>
      </w:pPr>
      <w:r w:rsidRPr="0021215B">
        <w:rPr>
          <w:rFonts w:cs="Arial"/>
          <w:szCs w:val="22"/>
        </w:rPr>
        <w:t xml:space="preserve">Click </w:t>
      </w:r>
      <w:r w:rsidRPr="0021215B">
        <w:rPr>
          <w:rFonts w:cs="Arial"/>
          <w:b/>
          <w:szCs w:val="22"/>
        </w:rPr>
        <w:t>Ok</w:t>
      </w:r>
      <w:r w:rsidR="007F096A">
        <w:rPr>
          <w:rFonts w:cs="Arial"/>
          <w:szCs w:val="22"/>
        </w:rPr>
        <w:t xml:space="preserve"> to install</w:t>
      </w:r>
    </w:p>
    <w:p w:rsidR="007F096A" w:rsidRDefault="007F096A" w:rsidP="00BC5AC6">
      <w:pPr>
        <w:numPr>
          <w:ilvl w:val="0"/>
          <w:numId w:val="22"/>
        </w:numPr>
        <w:spacing w:before="120"/>
        <w:rPr>
          <w:rFonts w:cs="Arial"/>
          <w:szCs w:val="22"/>
        </w:rPr>
      </w:pPr>
      <w:r>
        <w:rPr>
          <w:rFonts w:cs="Arial"/>
          <w:szCs w:val="22"/>
        </w:rPr>
        <w:t>Open the EagleI.sql script from the SQL2008 or SQL2012 folder in Sql Server Management Studio. Modify the following values in the sql code</w:t>
      </w:r>
    </w:p>
    <w:p w:rsidR="007F096A" w:rsidRDefault="007F096A" w:rsidP="00BC5AC6">
      <w:pPr>
        <w:numPr>
          <w:ilvl w:val="1"/>
          <w:numId w:val="22"/>
        </w:numPr>
        <w:spacing w:before="120"/>
        <w:rPr>
          <w:rFonts w:cs="Arial"/>
          <w:szCs w:val="22"/>
        </w:rPr>
      </w:pPr>
      <w:r w:rsidRPr="007F096A">
        <w:rPr>
          <w:rFonts w:cs="Arial"/>
          <w:szCs w:val="22"/>
        </w:rPr>
        <w:t>$(EagleIJobName)</w:t>
      </w:r>
      <w:r w:rsidR="006A4A31">
        <w:rPr>
          <w:rFonts w:cs="Arial"/>
          <w:szCs w:val="22"/>
        </w:rPr>
        <w:t xml:space="preserve"> – A name for this Job, such as EagleI_Weekly_Data_Refresh.</w:t>
      </w:r>
    </w:p>
    <w:p w:rsidR="006A4A31" w:rsidRDefault="006A4A31" w:rsidP="00BC5AC6">
      <w:pPr>
        <w:numPr>
          <w:ilvl w:val="1"/>
          <w:numId w:val="22"/>
        </w:numPr>
        <w:spacing w:before="120"/>
        <w:rPr>
          <w:rFonts w:cs="Arial"/>
          <w:szCs w:val="22"/>
        </w:rPr>
      </w:pPr>
      <w:r w:rsidRPr="006A4A31">
        <w:rPr>
          <w:rFonts w:cs="Arial"/>
          <w:szCs w:val="22"/>
        </w:rPr>
        <w:t>$(YourProfilesServerName)</w:t>
      </w:r>
      <w:r>
        <w:rPr>
          <w:rFonts w:cs="Arial"/>
          <w:szCs w:val="22"/>
        </w:rPr>
        <w:t xml:space="preserve"> – T</w:t>
      </w:r>
      <w:r w:rsidRPr="006A4A31">
        <w:rPr>
          <w:rFonts w:cs="Arial"/>
          <w:szCs w:val="22"/>
        </w:rPr>
        <w:t>he name of the sql server instance.</w:t>
      </w:r>
    </w:p>
    <w:p w:rsidR="006A4A31" w:rsidRDefault="006A4A31" w:rsidP="00BC5AC6">
      <w:pPr>
        <w:numPr>
          <w:ilvl w:val="1"/>
          <w:numId w:val="22"/>
        </w:numPr>
        <w:spacing w:before="120"/>
        <w:rPr>
          <w:rFonts w:cs="Arial"/>
          <w:szCs w:val="22"/>
        </w:rPr>
      </w:pPr>
      <w:r w:rsidRPr="006A4A31">
        <w:rPr>
          <w:rFonts w:cs="Arial"/>
          <w:szCs w:val="22"/>
        </w:rPr>
        <w:t>$(YourProfilesDatabaseName)</w:t>
      </w:r>
      <w:r>
        <w:rPr>
          <w:rFonts w:cs="Arial"/>
          <w:szCs w:val="22"/>
        </w:rPr>
        <w:t xml:space="preserve"> – T</w:t>
      </w:r>
      <w:r w:rsidRPr="006A4A31">
        <w:rPr>
          <w:rFonts w:cs="Arial"/>
          <w:szCs w:val="22"/>
        </w:rPr>
        <w:t>he name of the profiles database.</w:t>
      </w:r>
    </w:p>
    <w:p w:rsidR="000E12C8" w:rsidRPr="00F224FC" w:rsidRDefault="006A4A31" w:rsidP="00BC5AC6">
      <w:pPr>
        <w:numPr>
          <w:ilvl w:val="1"/>
          <w:numId w:val="22"/>
        </w:numPr>
        <w:spacing w:before="120"/>
        <w:rPr>
          <w:rFonts w:cs="Arial"/>
          <w:szCs w:val="22"/>
        </w:rPr>
      </w:pPr>
      <w:r w:rsidRPr="006A4A31">
        <w:rPr>
          <w:rFonts w:cs="Arial"/>
          <w:szCs w:val="22"/>
        </w:rPr>
        <w:t>$(YourEagleIWebService)</w:t>
      </w:r>
      <w:r>
        <w:rPr>
          <w:rFonts w:cs="Arial"/>
          <w:szCs w:val="22"/>
        </w:rPr>
        <w:t xml:space="preserve"> </w:t>
      </w:r>
      <w:r w:rsidR="00C27F42">
        <w:rPr>
          <w:rFonts w:cs="Arial"/>
          <w:szCs w:val="22"/>
        </w:rPr>
        <w:t>–</w:t>
      </w:r>
      <w:r>
        <w:rPr>
          <w:rFonts w:cs="Arial"/>
          <w:szCs w:val="22"/>
        </w:rPr>
        <w:t xml:space="preserve"> </w:t>
      </w:r>
      <w:r w:rsidR="00C27F42">
        <w:rPr>
          <w:rFonts w:cs="Arial"/>
          <w:szCs w:val="22"/>
        </w:rPr>
        <w:t>The URL if the webservice generating the eagle-I xml.</w:t>
      </w:r>
    </w:p>
    <w:p w:rsidR="000E5FB2" w:rsidRDefault="003A3DC2" w:rsidP="00F224FC">
      <w:pPr>
        <w:pStyle w:val="Heading1"/>
      </w:pPr>
      <w:bookmarkStart w:id="35" w:name="_Toc426038570"/>
      <w:r>
        <w:lastRenderedPageBreak/>
        <w:t>Customizing Profiles</w:t>
      </w:r>
      <w:bookmarkEnd w:id="35"/>
    </w:p>
    <w:p w:rsidR="005E244E" w:rsidRDefault="00BA34A5" w:rsidP="005E244E">
      <w:r>
        <w:t xml:space="preserve">The profiles application can be modified using Microsoft Visual Studio 2010. Open the Website\SourceCode\Profiles\Profiles.sln solution in Visual Studio to edit the source code. </w:t>
      </w:r>
      <w:r w:rsidR="000E5FB2">
        <w:t>The Profiles architecture is described in the ProfilesRNS Architecture Guide, and an example of adding custom data into the Profiles ontology is included in the SQL_Examples\ProcessDataMap.sql file.</w:t>
      </w:r>
    </w:p>
    <w:p w:rsidR="00381261" w:rsidRDefault="00381261" w:rsidP="00F224FC">
      <w:pPr>
        <w:pStyle w:val="Heading1"/>
      </w:pPr>
      <w:bookmarkStart w:id="36" w:name="_Toc426038571"/>
      <w:r>
        <w:lastRenderedPageBreak/>
        <w:t>Installing the APIs</w:t>
      </w:r>
      <w:bookmarkEnd w:id="36"/>
    </w:p>
    <w:p w:rsidR="00381261" w:rsidRDefault="00381261" w:rsidP="00381261">
      <w:pPr>
        <w:rPr>
          <w:rFonts w:cs="Arial"/>
        </w:rPr>
      </w:pPr>
      <w:r>
        <w:rPr>
          <w:rFonts w:cs="Arial"/>
        </w:rPr>
        <w:t xml:space="preserve">The Profiles APIs can be placed on the same IIS server instance or on different server instances from the website. They can be run as either websites or applications within a single website. </w:t>
      </w:r>
    </w:p>
    <w:p w:rsidR="00381261" w:rsidRDefault="00381261" w:rsidP="00381261">
      <w:pPr>
        <w:rPr>
          <w:rFonts w:cs="Arial"/>
        </w:rPr>
      </w:pPr>
      <w:r>
        <w:rPr>
          <w:rFonts w:cs="Arial"/>
        </w:rPr>
        <w:t>If you are hosting the Profiles web application and Profiles web services on different servers, you will need to repeat steps 1 – 3 from “Installing the Website” on the additional server.</w:t>
      </w:r>
    </w:p>
    <w:p w:rsidR="00381261" w:rsidRDefault="00381261" w:rsidP="00BC5AC6">
      <w:pPr>
        <w:numPr>
          <w:ilvl w:val="0"/>
          <w:numId w:val="25"/>
        </w:numPr>
        <w:rPr>
          <w:rFonts w:cs="Arial"/>
        </w:rPr>
      </w:pPr>
      <w:r>
        <w:rPr>
          <w:rFonts w:cs="Arial"/>
        </w:rPr>
        <w:t xml:space="preserve">Open IIS Manager and create a virtual directory called </w:t>
      </w:r>
      <w:r w:rsidRPr="00F9352D">
        <w:rPr>
          <w:rFonts w:cs="Arial"/>
        </w:rPr>
        <w:t xml:space="preserve">ProfilesSearchAPI </w:t>
      </w:r>
      <w:r>
        <w:rPr>
          <w:rFonts w:cs="Arial"/>
        </w:rPr>
        <w:t>and map its physical location to the drive and directory that will host the physical web files.</w:t>
      </w:r>
    </w:p>
    <w:p w:rsidR="00381261" w:rsidRDefault="00381261" w:rsidP="00BC5AC6">
      <w:pPr>
        <w:numPr>
          <w:ilvl w:val="1"/>
          <w:numId w:val="25"/>
        </w:numPr>
        <w:rPr>
          <w:rFonts w:cs="Arial"/>
        </w:rPr>
      </w:pPr>
      <w:r w:rsidRPr="00400374">
        <w:rPr>
          <w:rFonts w:cs="Arial"/>
        </w:rPr>
        <w:t>This step can be setup as a standalone website or sub web of existing website.  Please consult your IT staff or IIS Administrator for what options are available to you if you are working on shared resources.</w:t>
      </w:r>
    </w:p>
    <w:p w:rsidR="00381261" w:rsidRDefault="00381261" w:rsidP="00BC5AC6">
      <w:pPr>
        <w:numPr>
          <w:ilvl w:val="1"/>
          <w:numId w:val="25"/>
        </w:numPr>
        <w:rPr>
          <w:rFonts w:cs="Arial"/>
        </w:rPr>
      </w:pPr>
      <w:r>
        <w:rPr>
          <w:rFonts w:cs="Arial"/>
        </w:rPr>
        <w:t>Please ensure that your web site or virtual directory is setup with execute scripts only access.</w:t>
      </w:r>
    </w:p>
    <w:p w:rsidR="00381261" w:rsidRDefault="00381261" w:rsidP="00BC5AC6">
      <w:pPr>
        <w:numPr>
          <w:ilvl w:val="1"/>
          <w:numId w:val="25"/>
        </w:numPr>
        <w:rPr>
          <w:rFonts w:cs="Arial"/>
        </w:rPr>
      </w:pPr>
      <w:r>
        <w:rPr>
          <w:rFonts w:cs="Arial"/>
        </w:rPr>
        <w:t>Ensure that your virtual directory is setup as an Application.</w:t>
      </w:r>
    </w:p>
    <w:p w:rsidR="00381261" w:rsidRDefault="00381261" w:rsidP="00BC5AC6">
      <w:pPr>
        <w:numPr>
          <w:ilvl w:val="0"/>
          <w:numId w:val="25"/>
        </w:numPr>
        <w:rPr>
          <w:rFonts w:cs="Arial"/>
        </w:rPr>
      </w:pPr>
      <w:r>
        <w:rPr>
          <w:rFonts w:cs="Arial"/>
        </w:rPr>
        <w:t xml:space="preserve">Copy the binary files from </w:t>
      </w:r>
      <w:r w:rsidRPr="00E13811">
        <w:rPr>
          <w:rFonts w:cs="Arial"/>
        </w:rPr>
        <w:t>Website\Binary\ProfilesSearchAPI</w:t>
      </w:r>
      <w:r>
        <w:rPr>
          <w:rFonts w:cs="Arial"/>
        </w:rPr>
        <w:t xml:space="preserve"> into the physical location for hosting.</w:t>
      </w:r>
    </w:p>
    <w:p w:rsidR="00381261" w:rsidRDefault="00381261" w:rsidP="00BC5AC6">
      <w:pPr>
        <w:numPr>
          <w:ilvl w:val="0"/>
          <w:numId w:val="25"/>
        </w:numPr>
        <w:rPr>
          <w:rFonts w:cs="Arial"/>
        </w:rPr>
      </w:pPr>
      <w:r w:rsidRPr="006478CE">
        <w:rPr>
          <w:rFonts w:cs="Arial"/>
        </w:rPr>
        <w:t>From the web server file explorer, navigate to the phys</w:t>
      </w:r>
      <w:r>
        <w:rPr>
          <w:rFonts w:cs="Arial"/>
        </w:rPr>
        <w:t xml:space="preserve">ical location of the </w:t>
      </w:r>
      <w:r w:rsidRPr="00E13811">
        <w:rPr>
          <w:rFonts w:cs="Arial"/>
        </w:rPr>
        <w:t>ProfilesSearchAPI</w:t>
      </w:r>
      <w:r>
        <w:rPr>
          <w:rFonts w:cs="Arial"/>
        </w:rPr>
        <w:t xml:space="preserve"> </w:t>
      </w:r>
      <w:r w:rsidRPr="006478CE">
        <w:rPr>
          <w:rFonts w:cs="Arial"/>
        </w:rPr>
        <w:t>hosted files and provide the [ServerName]/IUSR account read access. Then provide the [ServerName]/</w:t>
      </w:r>
      <w:r w:rsidRPr="00793A95">
        <w:rPr>
          <w:rFonts w:cs="Arial"/>
          <w:szCs w:val="22"/>
        </w:rPr>
        <w:t xml:space="preserve">IIS_IUSRS </w:t>
      </w:r>
      <w:r w:rsidRPr="006478CE">
        <w:rPr>
          <w:rFonts w:cs="Arial"/>
        </w:rPr>
        <w:t>local server user account with read</w:t>
      </w:r>
      <w:r>
        <w:rPr>
          <w:rFonts w:cs="Arial"/>
        </w:rPr>
        <w:t xml:space="preserve"> access to the same location</w:t>
      </w:r>
      <w:r w:rsidRPr="006478CE">
        <w:rPr>
          <w:rFonts w:cs="Arial"/>
        </w:rPr>
        <w:t>.</w:t>
      </w:r>
    </w:p>
    <w:p w:rsidR="00381261" w:rsidRDefault="00381261" w:rsidP="00BC5AC6">
      <w:pPr>
        <w:numPr>
          <w:ilvl w:val="0"/>
          <w:numId w:val="25"/>
        </w:numPr>
        <w:rPr>
          <w:rFonts w:cs="Arial"/>
        </w:rPr>
      </w:pPr>
      <w:r>
        <w:rPr>
          <w:rFonts w:cs="Arial"/>
        </w:rPr>
        <w:t xml:space="preserve"> Add a</w:t>
      </w:r>
      <w:r w:rsidRPr="007E456F">
        <w:rPr>
          <w:rFonts w:cs="Arial"/>
        </w:rPr>
        <w:t xml:space="preserve"> Handler Mapping so that IIS will recognize *.svc files.</w:t>
      </w:r>
    </w:p>
    <w:p w:rsidR="00381261" w:rsidRDefault="00381261" w:rsidP="00BC5AC6">
      <w:pPr>
        <w:numPr>
          <w:ilvl w:val="1"/>
          <w:numId w:val="27"/>
        </w:numPr>
        <w:rPr>
          <w:rFonts w:cs="Arial"/>
        </w:rPr>
      </w:pPr>
      <w:r w:rsidRPr="007E456F">
        <w:rPr>
          <w:rFonts w:cs="Arial"/>
        </w:rPr>
        <w:t>Double click on the Handler Mapping icon for the Profiles application.</w:t>
      </w:r>
    </w:p>
    <w:p w:rsidR="00381261" w:rsidRDefault="00381261" w:rsidP="00BC5AC6">
      <w:pPr>
        <w:numPr>
          <w:ilvl w:val="1"/>
          <w:numId w:val="27"/>
        </w:numPr>
        <w:rPr>
          <w:rFonts w:cs="Arial"/>
        </w:rPr>
      </w:pPr>
      <w:r w:rsidRPr="007E456F">
        <w:rPr>
          <w:rFonts w:cs="Arial"/>
        </w:rPr>
        <w:t>Right click in the screen that displays the list of all current Mappings and select “Add Script Map”.</w:t>
      </w:r>
    </w:p>
    <w:p w:rsidR="00381261" w:rsidRDefault="00381261" w:rsidP="00BC5AC6">
      <w:pPr>
        <w:numPr>
          <w:ilvl w:val="1"/>
          <w:numId w:val="27"/>
        </w:numPr>
        <w:rPr>
          <w:rFonts w:cs="Arial"/>
        </w:rPr>
      </w:pPr>
      <w:r w:rsidRPr="007E456F">
        <w:rPr>
          <w:rFonts w:cs="Arial"/>
        </w:rPr>
        <w:t>In the dialog box…</w:t>
      </w:r>
    </w:p>
    <w:p w:rsidR="00381261" w:rsidRDefault="00381261" w:rsidP="00BC5AC6">
      <w:pPr>
        <w:numPr>
          <w:ilvl w:val="2"/>
          <w:numId w:val="26"/>
        </w:numPr>
        <w:tabs>
          <w:tab w:val="left" w:pos="1260"/>
        </w:tabs>
        <w:rPr>
          <w:rFonts w:cs="Arial"/>
        </w:rPr>
      </w:pPr>
      <w:r w:rsidRPr="007E456F">
        <w:rPr>
          <w:rFonts w:cs="Arial"/>
        </w:rPr>
        <w:t>For the Request path, enter “*.svc”.</w:t>
      </w:r>
    </w:p>
    <w:p w:rsidR="00381261" w:rsidRDefault="00381261" w:rsidP="00BC5AC6">
      <w:pPr>
        <w:numPr>
          <w:ilvl w:val="2"/>
          <w:numId w:val="26"/>
        </w:numPr>
        <w:tabs>
          <w:tab w:val="left" w:pos="1260"/>
        </w:tabs>
        <w:ind w:left="2160" w:hanging="900"/>
        <w:rPr>
          <w:rFonts w:cs="Arial"/>
        </w:rPr>
      </w:pPr>
      <w:r w:rsidRPr="007E456F">
        <w:rPr>
          <w:rFonts w:cs="Arial"/>
        </w:rPr>
        <w:t>The aspnet_isapi.dll executable you map to will depend on if you are installing on a 64 or 32 bit App Pool. On a 32-bit enabled App Pool, the path will be “\WINDOWS\Microsoft.NET\Framework\v2.0.50727\aspnet_isapi.dll”. On a 64-bit App Pool (32 bit disabled), the path will be “\WINDOWS\Microsoft.NET\Framework64\v2.0.50727\aspnet_isapi.dll”. Leave “Verify that file exists” unchecked when selecting the file.</w:t>
      </w:r>
    </w:p>
    <w:p w:rsidR="00381261" w:rsidRDefault="00381261" w:rsidP="00BC5AC6">
      <w:pPr>
        <w:numPr>
          <w:ilvl w:val="2"/>
          <w:numId w:val="26"/>
        </w:numPr>
        <w:tabs>
          <w:tab w:val="left" w:pos="1260"/>
        </w:tabs>
        <w:rPr>
          <w:rFonts w:cs="Arial"/>
        </w:rPr>
      </w:pPr>
      <w:r w:rsidRPr="007E456F">
        <w:rPr>
          <w:rFonts w:cs="Arial"/>
        </w:rPr>
        <w:t>For the Name, enter “SVC Script Mapping”.</w:t>
      </w:r>
    </w:p>
    <w:p w:rsidR="00381261" w:rsidRPr="007E456F" w:rsidRDefault="00381261" w:rsidP="00BC5AC6">
      <w:pPr>
        <w:numPr>
          <w:ilvl w:val="2"/>
          <w:numId w:val="26"/>
        </w:numPr>
        <w:tabs>
          <w:tab w:val="left" w:pos="1260"/>
        </w:tabs>
        <w:rPr>
          <w:rFonts w:cs="Arial"/>
        </w:rPr>
      </w:pPr>
      <w:r w:rsidRPr="007E456F">
        <w:rPr>
          <w:rFonts w:cs="Arial"/>
        </w:rPr>
        <w:t>Click “OK”.</w:t>
      </w:r>
    </w:p>
    <w:p w:rsidR="00381261" w:rsidRPr="001706FC" w:rsidRDefault="00381261" w:rsidP="00381261">
      <w:pPr>
        <w:rPr>
          <w:rFonts w:cs="Arial"/>
        </w:rPr>
      </w:pPr>
    </w:p>
    <w:p w:rsidR="00381261" w:rsidRDefault="00381261" w:rsidP="00381261">
      <w:pPr>
        <w:ind w:left="1440"/>
        <w:rPr>
          <w:rFonts w:cs="Arial"/>
        </w:rPr>
      </w:pPr>
      <w:r>
        <w:rPr>
          <w:rFonts w:cs="Arial"/>
          <w:noProof/>
        </w:rPr>
        <w:lastRenderedPageBreak/>
        <w:drawing>
          <wp:inline distT="0" distB="0" distL="0" distR="0" wp14:anchorId="37429583" wp14:editId="106E8BCC">
            <wp:extent cx="3619500" cy="2943225"/>
            <wp:effectExtent l="19050" t="0" r="0" b="0"/>
            <wp:docPr id="11" name="Picture 11" descr="script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iptmapping"/>
                    <pic:cNvPicPr>
                      <a:picLocks noChangeAspect="1" noChangeArrowheads="1"/>
                    </pic:cNvPicPr>
                  </pic:nvPicPr>
                  <pic:blipFill>
                    <a:blip r:embed="rId31" cstate="print"/>
                    <a:srcRect/>
                    <a:stretch>
                      <a:fillRect/>
                    </a:stretch>
                  </pic:blipFill>
                  <pic:spPr bwMode="auto">
                    <a:xfrm>
                      <a:off x="0" y="0"/>
                      <a:ext cx="3619500" cy="2943225"/>
                    </a:xfrm>
                    <a:prstGeom prst="rect">
                      <a:avLst/>
                    </a:prstGeom>
                    <a:noFill/>
                    <a:ln w="9525">
                      <a:noFill/>
                      <a:miter lim="800000"/>
                      <a:headEnd/>
                      <a:tailEnd/>
                    </a:ln>
                  </pic:spPr>
                </pic:pic>
              </a:graphicData>
            </a:graphic>
          </wp:inline>
        </w:drawing>
      </w:r>
    </w:p>
    <w:p w:rsidR="00381261" w:rsidRDefault="00381261" w:rsidP="00381261">
      <w:pPr>
        <w:rPr>
          <w:rFonts w:cs="Arial"/>
        </w:rPr>
      </w:pPr>
    </w:p>
    <w:p w:rsidR="00381261" w:rsidRPr="007E456F" w:rsidRDefault="00381261" w:rsidP="00BC5AC6">
      <w:pPr>
        <w:pStyle w:val="ListParagraph"/>
        <w:numPr>
          <w:ilvl w:val="0"/>
          <w:numId w:val="25"/>
        </w:numPr>
        <w:rPr>
          <w:rFonts w:cs="Arial"/>
        </w:rPr>
      </w:pPr>
      <w:r w:rsidRPr="007E456F">
        <w:rPr>
          <w:rFonts w:cs="Arial"/>
        </w:rPr>
        <w:t>Setup your Application Pool for Classic Pipeline Mode:</w:t>
      </w:r>
    </w:p>
    <w:p w:rsidR="00381261" w:rsidRDefault="00381261" w:rsidP="00BC5AC6">
      <w:pPr>
        <w:pStyle w:val="ListParagraph"/>
        <w:numPr>
          <w:ilvl w:val="1"/>
          <w:numId w:val="28"/>
        </w:numPr>
        <w:rPr>
          <w:rFonts w:cs="Arial"/>
        </w:rPr>
      </w:pPr>
      <w:r>
        <w:rPr>
          <w:rFonts w:cs="Arial"/>
        </w:rPr>
        <w:t>Open the application pool mapped to your Profiles Application.</w:t>
      </w:r>
    </w:p>
    <w:p w:rsidR="00381261" w:rsidRDefault="00381261" w:rsidP="00BC5AC6">
      <w:pPr>
        <w:pStyle w:val="ListParagraph"/>
        <w:numPr>
          <w:ilvl w:val="1"/>
          <w:numId w:val="28"/>
        </w:numPr>
        <w:rPr>
          <w:rFonts w:cs="Arial"/>
        </w:rPr>
      </w:pPr>
      <w:r>
        <w:rPr>
          <w:rFonts w:cs="Arial"/>
        </w:rPr>
        <w:t>Right click and select Basic Settings…</w:t>
      </w:r>
    </w:p>
    <w:p w:rsidR="00381261" w:rsidRPr="007E456F" w:rsidRDefault="00381261" w:rsidP="00381261">
      <w:pPr>
        <w:ind w:left="1980"/>
        <w:rPr>
          <w:rFonts w:cs="Arial"/>
        </w:rPr>
      </w:pPr>
      <w:r>
        <w:rPr>
          <w:noProof/>
        </w:rPr>
        <w:drawing>
          <wp:inline distT="0" distB="0" distL="0" distR="0" wp14:anchorId="7BF5D657" wp14:editId="212CC184">
            <wp:extent cx="4115375" cy="3172268"/>
            <wp:effectExtent l="19050" t="0" r="0" b="0"/>
            <wp:docPr id="8" name="Picture 7" descr="appp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2.png"/>
                    <pic:cNvPicPr/>
                  </pic:nvPicPr>
                  <pic:blipFill>
                    <a:blip r:embed="rId22" cstate="print"/>
                    <a:stretch>
                      <a:fillRect/>
                    </a:stretch>
                  </pic:blipFill>
                  <pic:spPr>
                    <a:xfrm>
                      <a:off x="0" y="0"/>
                      <a:ext cx="4115375" cy="3172268"/>
                    </a:xfrm>
                    <a:prstGeom prst="rect">
                      <a:avLst/>
                    </a:prstGeom>
                  </pic:spPr>
                </pic:pic>
              </a:graphicData>
            </a:graphic>
          </wp:inline>
        </w:drawing>
      </w:r>
    </w:p>
    <w:p w:rsidR="00381261" w:rsidRDefault="00381261" w:rsidP="00381261">
      <w:pPr>
        <w:pStyle w:val="ListParagraph"/>
        <w:ind w:left="1800"/>
        <w:rPr>
          <w:rFonts w:cs="Arial"/>
        </w:rPr>
      </w:pPr>
    </w:p>
    <w:p w:rsidR="00381261" w:rsidRDefault="00381261" w:rsidP="00BC5AC6">
      <w:pPr>
        <w:pStyle w:val="ListParagraph"/>
        <w:numPr>
          <w:ilvl w:val="1"/>
          <w:numId w:val="28"/>
        </w:numPr>
        <w:rPr>
          <w:rFonts w:cs="Arial"/>
        </w:rPr>
      </w:pPr>
      <w:r>
        <w:rPr>
          <w:rFonts w:cs="Arial"/>
        </w:rPr>
        <w:t>Select Classic from the Managed pipeline mode dropdown box, and click OK.</w:t>
      </w:r>
    </w:p>
    <w:p w:rsidR="00381261" w:rsidRPr="001706FC" w:rsidRDefault="00381261" w:rsidP="00381261">
      <w:pPr>
        <w:pStyle w:val="ListParagraph"/>
        <w:ind w:left="1800"/>
        <w:rPr>
          <w:rFonts w:cs="Arial"/>
        </w:rPr>
      </w:pPr>
      <w:r>
        <w:rPr>
          <w:noProof/>
        </w:rPr>
        <w:lastRenderedPageBreak/>
        <w:drawing>
          <wp:inline distT="0" distB="0" distL="0" distR="0" wp14:anchorId="4D08ACCF" wp14:editId="60DA6274">
            <wp:extent cx="3057952" cy="2781688"/>
            <wp:effectExtent l="19050" t="0" r="9098" b="0"/>
            <wp:docPr id="6" name="Picture 5" descr="appp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ool.PNG"/>
                    <pic:cNvPicPr/>
                  </pic:nvPicPr>
                  <pic:blipFill>
                    <a:blip r:embed="rId23" cstate="print"/>
                    <a:stretch>
                      <a:fillRect/>
                    </a:stretch>
                  </pic:blipFill>
                  <pic:spPr>
                    <a:xfrm>
                      <a:off x="0" y="0"/>
                      <a:ext cx="3057952" cy="2781688"/>
                    </a:xfrm>
                    <a:prstGeom prst="rect">
                      <a:avLst/>
                    </a:prstGeom>
                  </pic:spPr>
                </pic:pic>
              </a:graphicData>
            </a:graphic>
          </wp:inline>
        </w:drawing>
      </w:r>
    </w:p>
    <w:p w:rsidR="00381261" w:rsidRPr="00926A0E" w:rsidRDefault="00381261" w:rsidP="00381261">
      <w:pPr>
        <w:rPr>
          <w:rFonts w:cs="Arial"/>
        </w:rPr>
      </w:pPr>
    </w:p>
    <w:p w:rsidR="00381261" w:rsidRDefault="00381261" w:rsidP="00BC5AC6">
      <w:pPr>
        <w:numPr>
          <w:ilvl w:val="0"/>
          <w:numId w:val="25"/>
        </w:numPr>
        <w:rPr>
          <w:rFonts w:cs="Arial"/>
        </w:rPr>
      </w:pPr>
      <w:r>
        <w:rPr>
          <w:rFonts w:cs="Arial"/>
        </w:rPr>
        <w:t>Update the ProfilesDB Connection string in the web.config file with your server, database, username and password.</w:t>
      </w:r>
    </w:p>
    <w:p w:rsidR="00381261" w:rsidRDefault="00381261" w:rsidP="00BC5AC6">
      <w:pPr>
        <w:pStyle w:val="ListParagraph"/>
        <w:numPr>
          <w:ilvl w:val="0"/>
          <w:numId w:val="25"/>
        </w:numPr>
        <w:rPr>
          <w:rFonts w:cs="Arial"/>
        </w:rPr>
      </w:pPr>
      <w:r>
        <w:rPr>
          <w:rFonts w:cs="Arial"/>
        </w:rPr>
        <w:t>Repeat Steps 1 – 6 for ProfilesSPARQLAPI</w:t>
      </w:r>
    </w:p>
    <w:p w:rsidR="00381261" w:rsidRPr="00791996" w:rsidRDefault="00381261" w:rsidP="00BC5AC6">
      <w:pPr>
        <w:pStyle w:val="ListParagraph"/>
        <w:numPr>
          <w:ilvl w:val="0"/>
          <w:numId w:val="25"/>
        </w:numPr>
        <w:rPr>
          <w:rFonts w:cs="Arial"/>
        </w:rPr>
      </w:pPr>
      <w:r>
        <w:rPr>
          <w:rFonts w:cs="Arial"/>
        </w:rPr>
        <w:t xml:space="preserve">Update the SemWebDB connection string in the web.config. </w:t>
      </w:r>
      <w:r w:rsidRPr="001D36A3">
        <w:rPr>
          <w:rFonts w:cs="Arial"/>
        </w:rPr>
        <w:t xml:space="preserve">Provide </w:t>
      </w:r>
      <w:r>
        <w:rPr>
          <w:rFonts w:cs="Arial"/>
        </w:rPr>
        <w:t xml:space="preserve">the </w:t>
      </w:r>
      <w:r w:rsidRPr="001D36A3">
        <w:rPr>
          <w:rFonts w:cs="Arial"/>
        </w:rPr>
        <w:t xml:space="preserve">server name, database name, userid and password for the default connection string.  </w:t>
      </w:r>
      <w:r>
        <w:rPr>
          <w:rFonts w:cs="Arial"/>
        </w:rPr>
        <w:t>Note that in the sqlserver parameter, the database name must be enclosed by brackets.</w:t>
      </w:r>
      <w:r w:rsidRPr="00292B24">
        <w:rPr>
          <w:rFonts w:ascii="Courier New" w:hAnsi="Courier New" w:cs="Courier New"/>
          <w:noProof/>
          <w:color w:val="A31515"/>
          <w:sz w:val="20"/>
          <w:szCs w:val="20"/>
        </w:rPr>
        <w:t xml:space="preserve"> </w:t>
      </w:r>
    </w:p>
    <w:p w:rsidR="00381261" w:rsidRPr="005A0B07" w:rsidRDefault="00381261" w:rsidP="00BC5AC6">
      <w:pPr>
        <w:pStyle w:val="ListParagraph"/>
        <w:numPr>
          <w:ilvl w:val="0"/>
          <w:numId w:val="25"/>
        </w:numPr>
        <w:rPr>
          <w:rFonts w:cs="Arial"/>
        </w:rPr>
      </w:pPr>
      <w:r>
        <w:rPr>
          <w:rFonts w:cs="Arial"/>
        </w:rPr>
        <w:t xml:space="preserve">Update the Profiles web.config. Set </w:t>
      </w:r>
      <w:r w:rsidRPr="005A0B07">
        <w:rPr>
          <w:rFonts w:ascii="Courier New" w:hAnsi="Courier New" w:cs="Courier New"/>
          <w:noProof/>
          <w:color w:val="A31515"/>
          <w:sz w:val="20"/>
          <w:szCs w:val="20"/>
        </w:rPr>
        <w:t>appSettings/@key=</w:t>
      </w:r>
      <w:r w:rsidRPr="005A0B07">
        <w:rPr>
          <w:rFonts w:ascii="Courier New" w:hAnsi="Courier New" w:cs="Courier New"/>
          <w:noProof/>
          <w:color w:val="0000FF"/>
          <w:sz w:val="20"/>
          <w:szCs w:val="20"/>
        </w:rPr>
        <w:t>SPARQLEndPoint</w:t>
      </w:r>
      <w:r w:rsidRPr="005A0B07">
        <w:rPr>
          <w:rFonts w:cs="Arial"/>
        </w:rPr>
        <w:t xml:space="preserve"> to the full absolute URL of the SPARQL API (http://[yourdomain]/ProfilesSPARQLAPI.svc/Search).</w:t>
      </w:r>
    </w:p>
    <w:p w:rsidR="00381261" w:rsidRPr="00F224FC" w:rsidRDefault="00381261" w:rsidP="00BC5AC6">
      <w:pPr>
        <w:numPr>
          <w:ilvl w:val="0"/>
          <w:numId w:val="25"/>
        </w:numPr>
        <w:rPr>
          <w:rFonts w:cs="Arial"/>
        </w:rPr>
      </w:pPr>
      <w:r>
        <w:rPr>
          <w:rFonts w:cs="Arial"/>
        </w:rPr>
        <w:t>Optional: The Profiles RNS Beta website had a web service API, which has changed in Profiles RNS 1.0. If you need to continue to support that API, then replace its code with the Connects.Profiles.Service project files located in the ProfilesBetaAPI directory. In the web.config file, use the same isSecure value (true or false) that you were previously using, but change the connection string to point to the Profiles RNS database.</w:t>
      </w:r>
    </w:p>
    <w:p w:rsidR="00381261" w:rsidRDefault="00381261" w:rsidP="00381261">
      <w:pPr>
        <w:pStyle w:val="Heading1"/>
      </w:pPr>
      <w:bookmarkStart w:id="37" w:name="_Toc426038572"/>
      <w:r>
        <w:lastRenderedPageBreak/>
        <w:t>Testing the APIs</w:t>
      </w:r>
      <w:bookmarkEnd w:id="37"/>
    </w:p>
    <w:p w:rsidR="00381261" w:rsidRDefault="00381261" w:rsidP="00381261">
      <w:r>
        <w:t>To test the APIs, you will need to post xml queries to them. There are many applications that enable this, the screenshots in this section are using the firefox addon “Poster”. In each of these tests you will send a query for all people in the database, and confirm that the correct number of people ar</w:t>
      </w:r>
      <w:r w:rsidR="00F224FC">
        <w:t xml:space="preserve">e returned. </w:t>
      </w:r>
    </w:p>
    <w:p w:rsidR="00381261" w:rsidRDefault="00381261" w:rsidP="00381261">
      <w:r>
        <w:t xml:space="preserve">To test the Profiles Search API post the following XML to your search API URL. (e.g. </w:t>
      </w:r>
      <w:hyperlink r:id="rId32" w:history="1">
        <w:r w:rsidRPr="006C650F">
          <w:rPr>
            <w:rStyle w:val="Hyperlink"/>
          </w:rPr>
          <w:t>http://[yourdomain]/ProfilesSearchAPI/ProfilesSearchAPI.svc/Search</w:t>
        </w:r>
      </w:hyperlink>
      <w:r w:rsidR="00F224FC">
        <w:t xml:space="preserve"> )</w:t>
      </w:r>
    </w:p>
    <w:p w:rsidR="00381261" w:rsidRPr="007C5CE9" w:rsidRDefault="00381261" w:rsidP="00F224FC">
      <w:pPr>
        <w:spacing w:before="240"/>
        <w:rPr>
          <w:sz w:val="20"/>
        </w:rPr>
      </w:pPr>
      <w:r w:rsidRPr="007C5CE9">
        <w:rPr>
          <w:sz w:val="20"/>
        </w:rPr>
        <w:t>&lt;SearchOptions&gt;</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r>
      <w:r w:rsidRPr="007C5CE9">
        <w:rPr>
          <w:sz w:val="20"/>
        </w:rPr>
        <w:tab/>
        <w:t xml:space="preserve">&lt;ClassURI&gt;http://xmlns.com/foaf/0.1/Person&lt;/ClassURI&gt; </w:t>
      </w:r>
    </w:p>
    <w:p w:rsidR="00381261" w:rsidRPr="007C5CE9" w:rsidRDefault="00381261" w:rsidP="00381261">
      <w:pPr>
        <w:rPr>
          <w:sz w:val="20"/>
        </w:rPr>
      </w:pPr>
      <w:r w:rsidRPr="007C5CE9">
        <w:rPr>
          <w:sz w:val="20"/>
        </w:rPr>
        <w:tab/>
        <w:t>&lt;/MatchOptions&gt;</w:t>
      </w:r>
    </w:p>
    <w:p w:rsidR="00381261" w:rsidRPr="007C5CE9" w:rsidRDefault="00381261" w:rsidP="00381261">
      <w:pPr>
        <w:rPr>
          <w:sz w:val="20"/>
        </w:rPr>
      </w:pPr>
      <w:r w:rsidRPr="007C5CE9">
        <w:rPr>
          <w:sz w:val="20"/>
        </w:rPr>
        <w:tab/>
        <w:t>&lt;OutputOptions&gt;</w:t>
      </w:r>
    </w:p>
    <w:p w:rsidR="00381261" w:rsidRPr="007C5CE9" w:rsidRDefault="00381261" w:rsidP="00381261">
      <w:pPr>
        <w:rPr>
          <w:sz w:val="20"/>
        </w:rPr>
      </w:pPr>
      <w:r w:rsidRPr="007C5CE9">
        <w:rPr>
          <w:sz w:val="20"/>
        </w:rPr>
        <w:tab/>
      </w:r>
      <w:r w:rsidRPr="007C5CE9">
        <w:rPr>
          <w:sz w:val="20"/>
        </w:rPr>
        <w:tab/>
        <w:t xml:space="preserve">&lt;Offset&gt;0&lt;/Offset&gt; </w:t>
      </w:r>
    </w:p>
    <w:p w:rsidR="00381261" w:rsidRPr="007C5CE9" w:rsidRDefault="00381261" w:rsidP="00381261">
      <w:pPr>
        <w:rPr>
          <w:sz w:val="20"/>
        </w:rPr>
      </w:pPr>
      <w:r w:rsidRPr="007C5CE9">
        <w:rPr>
          <w:sz w:val="20"/>
        </w:rPr>
        <w:tab/>
      </w:r>
      <w:r w:rsidRPr="007C5CE9">
        <w:rPr>
          <w:sz w:val="20"/>
        </w:rPr>
        <w:tab/>
        <w:t xml:space="preserve">&lt;Limit&gt;15&lt;/Limit&gt;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Property="http://xmlns.com/foaf/0.1/lastName" /&gt; </w:t>
      </w:r>
    </w:p>
    <w:p w:rsidR="00381261" w:rsidRPr="007C5CE9" w:rsidRDefault="00381261" w:rsidP="00381261">
      <w:pPr>
        <w:rPr>
          <w:sz w:val="20"/>
        </w:rPr>
      </w:pPr>
      <w:r w:rsidRPr="007C5CE9">
        <w:rPr>
          <w:sz w:val="20"/>
        </w:rPr>
        <w:tab/>
      </w:r>
      <w:r w:rsidRPr="007C5CE9">
        <w:rPr>
          <w:sz w:val="20"/>
        </w:rPr>
        <w:tab/>
      </w:r>
      <w:r w:rsidRPr="007C5CE9">
        <w:rPr>
          <w:sz w:val="20"/>
        </w:rPr>
        <w:tab/>
        <w:t xml:space="preserve">&lt;SortBy IsDesc="0" Property="http://xmlns.com/foaf/0.1/firstName" /&gt; </w:t>
      </w:r>
    </w:p>
    <w:p w:rsidR="00381261" w:rsidRPr="007C5CE9" w:rsidRDefault="00381261" w:rsidP="00381261">
      <w:pPr>
        <w:rPr>
          <w:sz w:val="20"/>
        </w:rPr>
      </w:pPr>
      <w:r w:rsidRPr="007C5CE9">
        <w:rPr>
          <w:sz w:val="20"/>
        </w:rPr>
        <w:tab/>
      </w:r>
      <w:r w:rsidRPr="007C5CE9">
        <w:rPr>
          <w:sz w:val="20"/>
        </w:rPr>
        <w:tab/>
        <w:t>&lt;/SortByList&gt;</w:t>
      </w:r>
    </w:p>
    <w:p w:rsidR="00381261" w:rsidRPr="007C5CE9" w:rsidRDefault="00381261" w:rsidP="00381261">
      <w:pPr>
        <w:rPr>
          <w:sz w:val="20"/>
        </w:rPr>
      </w:pPr>
      <w:r w:rsidRPr="007C5CE9">
        <w:rPr>
          <w:sz w:val="20"/>
        </w:rPr>
        <w:tab/>
        <w:t>&lt;/OutputOptions&gt;</w:t>
      </w:r>
    </w:p>
    <w:p w:rsidR="00381261" w:rsidRPr="007C5CE9" w:rsidRDefault="00381261" w:rsidP="00F224FC">
      <w:pPr>
        <w:spacing w:after="240"/>
        <w:rPr>
          <w:sz w:val="20"/>
        </w:rPr>
      </w:pPr>
      <w:r w:rsidRPr="007C5CE9">
        <w:rPr>
          <w:sz w:val="20"/>
        </w:rPr>
        <w:t>&lt;/SearchOptions&gt;</w:t>
      </w:r>
    </w:p>
    <w:p w:rsidR="00381261" w:rsidRDefault="00381261" w:rsidP="00381261">
      <w:r>
        <w:rPr>
          <w:noProof/>
        </w:rPr>
        <w:drawing>
          <wp:inline distT="0" distB="0" distL="0" distR="0" wp14:anchorId="34FFF381" wp14:editId="5A2D5CE6">
            <wp:extent cx="2725947" cy="35579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4820" cy="3608664"/>
                    </a:xfrm>
                    <a:prstGeom prst="rect">
                      <a:avLst/>
                    </a:prstGeom>
                    <a:noFill/>
                    <a:ln>
                      <a:noFill/>
                    </a:ln>
                  </pic:spPr>
                </pic:pic>
              </a:graphicData>
            </a:graphic>
          </wp:inline>
        </w:drawing>
      </w:r>
    </w:p>
    <w:p w:rsidR="00381261" w:rsidRDefault="00381261" w:rsidP="00381261">
      <w:r>
        <w:lastRenderedPageBreak/>
        <w:t xml:space="preserve">The response should be an XML document, The value of the </w:t>
      </w:r>
      <w:r w:rsidRPr="007C5CE9">
        <w:t>prns:numberOfConnections</w:t>
      </w:r>
      <w:r>
        <w:t xml:space="preserve"> should match the number of people loaded into your dat</w:t>
      </w:r>
      <w:r w:rsidR="00F224FC">
        <w:t>abase.</w:t>
      </w:r>
    </w:p>
    <w:p w:rsidR="00381261" w:rsidRDefault="00381261" w:rsidP="00381261">
      <w:r>
        <w:t xml:space="preserve">To test the Profiles SPARQL API post the following XML to your SPARQL API URL. (e.g. </w:t>
      </w:r>
      <w:hyperlink r:id="rId34" w:history="1">
        <w:r w:rsidRPr="006C650F">
          <w:rPr>
            <w:rStyle w:val="Hyperlink"/>
          </w:rPr>
          <w:t>http://[yourdomain]/ProfilesSPARQLAPI/ProfilesSPARQLAPI.svc/Search</w:t>
        </w:r>
      </w:hyperlink>
      <w:r>
        <w:t xml:space="preserve"> )</w:t>
      </w:r>
    </w:p>
    <w:p w:rsidR="00381261" w:rsidRDefault="00381261" w:rsidP="00F224FC">
      <w:pPr>
        <w:spacing w:before="240"/>
      </w:pPr>
      <w:r>
        <w:t>&lt;query-request&gt;&lt;query&gt;PREFIX core: &amp;lt;http://vivoweb.org/ontology/core#&amp;gt;</w:t>
      </w:r>
    </w:p>
    <w:p w:rsidR="00381261" w:rsidRDefault="00381261" w:rsidP="00381261">
      <w:r>
        <w:t>PREFIX rdf: &amp;lt;http://www.w3.org/1999/02/22-rdf-syntax-ns#&amp;gt;</w:t>
      </w:r>
    </w:p>
    <w:p w:rsidR="00381261" w:rsidRDefault="00381261" w:rsidP="00381261">
      <w:r>
        <w:t>PREFIX foaf: &amp;lt;http://xmlns.com/foaf/0.1/&amp;gt;</w:t>
      </w:r>
    </w:p>
    <w:p w:rsidR="00381261" w:rsidRDefault="00381261" w:rsidP="00381261">
      <w:r>
        <w:t>SELECT DISTINCT ?s</w:t>
      </w:r>
    </w:p>
    <w:p w:rsidR="00381261" w:rsidRDefault="00381261" w:rsidP="00381261">
      <w:r>
        <w:t>WHERE {</w:t>
      </w:r>
    </w:p>
    <w:p w:rsidR="00381261" w:rsidRDefault="00381261" w:rsidP="00381261">
      <w:r>
        <w:t xml:space="preserve">  ?s rdf:type foaf:Person</w:t>
      </w:r>
    </w:p>
    <w:p w:rsidR="00381261" w:rsidRDefault="00381261" w:rsidP="00F224FC">
      <w:pPr>
        <w:spacing w:after="240"/>
      </w:pPr>
      <w:r>
        <w:t>}&lt;/query&gt;&lt;/query-request&gt;</w:t>
      </w:r>
    </w:p>
    <w:p w:rsidR="00381261" w:rsidRDefault="00381261" w:rsidP="005E244E">
      <w:r>
        <w:t>The result will be an XML document containing the URL of each person in the database. Check that the number of results matched the number of people you loaded into the database.</w:t>
      </w:r>
    </w:p>
    <w:p w:rsidR="00381261" w:rsidRDefault="00381261" w:rsidP="00F224FC">
      <w:pPr>
        <w:pStyle w:val="Heading1"/>
      </w:pPr>
      <w:bookmarkStart w:id="38" w:name="_Toc426038573"/>
      <w:r>
        <w:lastRenderedPageBreak/>
        <w:t>Using the APIs</w:t>
      </w:r>
      <w:bookmarkEnd w:id="38"/>
    </w:p>
    <w:p w:rsidR="005E244E" w:rsidRDefault="00381261" w:rsidP="005E244E">
      <w:r>
        <w:t xml:space="preserve">Use of the APIs is described in the ProfilesRNS_APIGuide included with Profiles. </w:t>
      </w:r>
    </w:p>
    <w:p w:rsidR="005E244E" w:rsidRDefault="00381261" w:rsidP="00F224FC">
      <w:pPr>
        <w:pStyle w:val="Heading1"/>
      </w:pPr>
      <w:bookmarkStart w:id="39" w:name="_Toc426038574"/>
      <w:r>
        <w:lastRenderedPageBreak/>
        <w:t xml:space="preserve">Additional API </w:t>
      </w:r>
      <w:r w:rsidR="005E244E">
        <w:t>Configur</w:t>
      </w:r>
      <w:r>
        <w:t>ation</w:t>
      </w:r>
      <w:bookmarkEnd w:id="39"/>
    </w:p>
    <w:p w:rsidR="005E244E" w:rsidRPr="00AB4CC3" w:rsidRDefault="00AB4CC3" w:rsidP="00AB4CC3">
      <w:pPr>
        <w:rPr>
          <w:rFonts w:cs="Arial"/>
        </w:rPr>
      </w:pPr>
      <w:r w:rsidRPr="00AB4CC3">
        <w:rPr>
          <w:rFonts w:cs="Arial"/>
        </w:rPr>
        <w:t xml:space="preserve">The </w:t>
      </w:r>
      <w:r w:rsidR="005E244E" w:rsidRPr="00AB4CC3">
        <w:rPr>
          <w:rFonts w:cs="Arial"/>
        </w:rPr>
        <w:t>ProfilesSearchAPI</w:t>
      </w:r>
      <w:r w:rsidRPr="00AB4CC3">
        <w:rPr>
          <w:rFonts w:cs="Arial"/>
        </w:rPr>
        <w:t xml:space="preserve"> has the following configuration options in the</w:t>
      </w:r>
      <w:r w:rsidR="005E244E" w:rsidRPr="00AB4CC3">
        <w:rPr>
          <w:rFonts w:cs="Arial"/>
        </w:rPr>
        <w:t xml:space="preserve"> web.config file:</w:t>
      </w:r>
    </w:p>
    <w:p w:rsidR="005E244E" w:rsidRDefault="005E244E" w:rsidP="00BC5AC6">
      <w:pPr>
        <w:pStyle w:val="ListParagraph"/>
        <w:numPr>
          <w:ilvl w:val="0"/>
          <w:numId w:val="29"/>
        </w:numPr>
        <w:rPr>
          <w:rFonts w:cs="Arial"/>
        </w:rPr>
      </w:pPr>
      <w:r w:rsidRPr="00933071">
        <w:rPr>
          <w:rFonts w:ascii="Courier New" w:hAnsi="Courier New" w:cs="Courier New"/>
          <w:noProof/>
          <w:color w:val="A31515"/>
          <w:sz w:val="20"/>
          <w:szCs w:val="20"/>
        </w:rPr>
        <w:t>appSettings/@key=</w:t>
      </w:r>
      <w:r>
        <w:rPr>
          <w:rFonts w:ascii="Courier New" w:hAnsi="Courier New" w:cs="Courier New"/>
          <w:noProof/>
          <w:color w:val="0000FF"/>
          <w:sz w:val="20"/>
          <w:szCs w:val="20"/>
        </w:rPr>
        <w:t>DEBUG</w:t>
      </w:r>
      <w:r w:rsidRPr="00933071">
        <w:rPr>
          <w:rFonts w:cs="Arial"/>
        </w:rPr>
        <w:t xml:space="preserve">: </w:t>
      </w:r>
      <w:r>
        <w:rPr>
          <w:rFonts w:cs="Arial"/>
        </w:rPr>
        <w:t>If set to “true”, debugging information will be saved to a file named “</w:t>
      </w:r>
      <w:r w:rsidRPr="005F1036">
        <w:rPr>
          <w:rFonts w:cs="Arial"/>
        </w:rPr>
        <w:t>ProfilesDebuggingLog.txt</w:t>
      </w:r>
      <w:r>
        <w:rPr>
          <w:rFonts w:cs="Arial"/>
        </w:rPr>
        <w:t>” at the root of the application directory.</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sidRPr="008B3300">
        <w:rPr>
          <w:rFonts w:ascii="Courier New" w:hAnsi="Courier New" w:cs="Courier New"/>
          <w:noProof/>
          <w:color w:val="0000FF"/>
          <w:sz w:val="20"/>
          <w:szCs w:val="20"/>
        </w:rPr>
        <w:t>CACHE_EXPIRE</w:t>
      </w:r>
      <w:r w:rsidRPr="008B3300">
        <w:rPr>
          <w:rFonts w:cs="Arial"/>
        </w:rPr>
        <w:t xml:space="preserve">: </w:t>
      </w:r>
      <w:r>
        <w:rPr>
          <w:rFonts w:cs="Arial"/>
        </w:rPr>
        <w:t>S</w:t>
      </w:r>
      <w:r w:rsidRPr="008B3300">
        <w:rPr>
          <w:rFonts w:cs="Arial"/>
        </w:rPr>
        <w:t xml:space="preserve">ets the timeout </w:t>
      </w:r>
      <w:r>
        <w:rPr>
          <w:rFonts w:cs="Arial"/>
        </w:rPr>
        <w:t xml:space="preserve">in seconds for the cached IO </w:t>
      </w:r>
      <w:r w:rsidRPr="008B3300">
        <w:rPr>
          <w:rFonts w:cs="Arial"/>
        </w:rPr>
        <w:t>requests.</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COMMANDTIMEOUT</w:t>
      </w:r>
      <w:r>
        <w:rPr>
          <w:rFonts w:cs="Arial"/>
        </w:rPr>
        <w:t>: S</w:t>
      </w:r>
      <w:r w:rsidRPr="008B3300">
        <w:rPr>
          <w:rFonts w:cs="Arial"/>
        </w:rPr>
        <w:t xml:space="preserve">ets the timeout </w:t>
      </w:r>
      <w:r>
        <w:rPr>
          <w:rFonts w:cs="Arial"/>
        </w:rPr>
        <w:t>in seconds for database operations</w:t>
      </w:r>
      <w:r w:rsidRPr="008B3300">
        <w:rPr>
          <w:rFonts w:cs="Arial"/>
        </w:rPr>
        <w:t>.</w:t>
      </w:r>
    </w:p>
    <w:p w:rsidR="005E244E" w:rsidRDefault="005E244E" w:rsidP="00BC5AC6">
      <w:pPr>
        <w:pStyle w:val="ListParagraph"/>
        <w:numPr>
          <w:ilvl w:val="0"/>
          <w:numId w:val="29"/>
        </w:numPr>
        <w:rPr>
          <w:rFonts w:cs="Arial"/>
        </w:rPr>
      </w:pPr>
      <w:r w:rsidRPr="008B3300">
        <w:rPr>
          <w:rFonts w:ascii="Courier New" w:hAnsi="Courier New" w:cs="Courier New"/>
          <w:noProof/>
          <w:color w:val="A31515"/>
          <w:sz w:val="20"/>
          <w:szCs w:val="20"/>
        </w:rPr>
        <w:t>appSettings/@key=</w:t>
      </w:r>
      <w:r>
        <w:rPr>
          <w:rFonts w:ascii="Courier New" w:hAnsi="Courier New" w:cs="Courier New"/>
          <w:noProof/>
          <w:color w:val="0000FF"/>
          <w:sz w:val="20"/>
          <w:szCs w:val="20"/>
        </w:rPr>
        <w:t>SecurityMode</w:t>
      </w:r>
      <w:r>
        <w:rPr>
          <w:rFonts w:cs="Arial"/>
        </w:rPr>
        <w:t>: Set to “Public” if this API should use the “Public” search cache and only return data intended for the general public. Set to “Private” if this API should use the “Private” search cache and return all data in Profiles RNS that can be accessed by the “harvester” security group.</w:t>
      </w:r>
    </w:p>
    <w:p w:rsidR="005E244E" w:rsidRDefault="00AB4CC3" w:rsidP="00AB4CC3">
      <w:pPr>
        <w:rPr>
          <w:rFonts w:cs="Arial"/>
        </w:rPr>
      </w:pPr>
      <w:r>
        <w:rPr>
          <w:rFonts w:cs="Arial"/>
        </w:rPr>
        <w:t>The</w:t>
      </w:r>
      <w:r w:rsidR="005E244E" w:rsidRPr="00794E51">
        <w:rPr>
          <w:rFonts w:cs="Arial"/>
        </w:rPr>
        <w:t xml:space="preserve"> </w:t>
      </w:r>
      <w:r w:rsidR="005E244E">
        <w:rPr>
          <w:rFonts w:cs="Arial"/>
        </w:rPr>
        <w:t>Pro</w:t>
      </w:r>
      <w:r>
        <w:rPr>
          <w:rFonts w:cs="Arial"/>
        </w:rPr>
        <w:t>filesSPARQLAPI has the following configuration options in the web.config file:</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connectionStrings/@name=SemWebDB</w:t>
      </w:r>
      <w:r w:rsidRPr="00AB4CC3">
        <w:rPr>
          <w:rFonts w:cs="Arial"/>
        </w:rPr>
        <w:t>: Provide the server name, database name, userid and password for the default connection string.  Note that in the sqlserver parameter, the database name must be enclosed by brackets.</w:t>
      </w:r>
      <w:r w:rsidRPr="00AB4CC3">
        <w:rPr>
          <w:rFonts w:ascii="Courier New" w:hAnsi="Courier New" w:cs="Courier New"/>
          <w:noProof/>
          <w:color w:val="A31515"/>
          <w:sz w:val="20"/>
          <w:szCs w:val="20"/>
        </w:rPr>
        <w:t xml:space="preserve"> </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LogService</w:t>
      </w:r>
      <w:r w:rsidRPr="00AB4CC3">
        <w:rPr>
          <w:rFonts w:cs="Arial"/>
        </w:rPr>
        <w:t>: If set to “true”, information about all data IO requests. Ensure this is set to false after testing as production volume will fill this log up fast. The root folder must have write permissions for the log file to be created.</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CACHE_EXPIRE</w:t>
      </w:r>
      <w:r w:rsidRPr="00AB4CC3">
        <w:rPr>
          <w:rFonts w:cs="Arial"/>
        </w:rPr>
        <w:t>: Sets the timeout in seconds for the cached IO of SPARQL requests.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COMMANDTIMEOUT</w:t>
      </w:r>
      <w:r w:rsidRPr="00AB4CC3">
        <w:rPr>
          <w:rFonts w:cs="Arial"/>
        </w:rPr>
        <w:t>: Sets the timeout in seconds for database operations.</w:t>
      </w:r>
    </w:p>
    <w:p w:rsidR="005E244E" w:rsidRPr="00AB4CC3" w:rsidRDefault="005E244E" w:rsidP="00BC5AC6">
      <w:pPr>
        <w:pStyle w:val="ListParagraph"/>
        <w:numPr>
          <w:ilvl w:val="0"/>
          <w:numId w:val="30"/>
        </w:numPr>
        <w:rPr>
          <w:rFonts w:cs="Arial"/>
        </w:rPr>
      </w:pPr>
      <w:r w:rsidRPr="00AB4CC3">
        <w:rPr>
          <w:rFonts w:ascii="Courier New" w:hAnsi="Courier New" w:cs="Courier New"/>
          <w:noProof/>
          <w:color w:val="A31515"/>
          <w:sz w:val="20"/>
          <w:szCs w:val="20"/>
        </w:rPr>
        <w:t>appSettings/@key=</w:t>
      </w:r>
      <w:r w:rsidRPr="00AB4CC3">
        <w:rPr>
          <w:rFonts w:ascii="Courier New" w:hAnsi="Courier New" w:cs="Courier New"/>
          <w:noProof/>
          <w:color w:val="0000FF"/>
          <w:sz w:val="20"/>
          <w:szCs w:val="20"/>
        </w:rPr>
        <w:t>SecurityMode</w:t>
      </w:r>
      <w:r w:rsidRPr="00AB4CC3">
        <w:rPr>
          <w:rFonts w:cs="Arial"/>
        </w:rPr>
        <w:t>: Set to “Public” if this API should use the “Public” SemWeb views and only return data intended for the general public. Set to “Private” if this API should use the “Private” SemWeb views and return all data in Profiles RNS.</w:t>
      </w:r>
    </w:p>
    <w:p w:rsidR="005E244E" w:rsidRPr="00F224FC" w:rsidRDefault="005E244E" w:rsidP="005E244E">
      <w:pPr>
        <w:rPr>
          <w:rFonts w:cs="Arial"/>
        </w:rPr>
      </w:pPr>
      <w:r>
        <w:rPr>
          <w:rFonts w:cs="Arial"/>
        </w:rPr>
        <w:t xml:space="preserve">Optional: If you want to have different versions of the ProfilesSearchAPI or ProfilesSPARQLAPI with different SecurityMode settings, then you will need to duplicate the entire API as a new .NET application and modify the web.config file. A common approach is to have a public API than anyone can use, and a private API that uses </w:t>
      </w:r>
      <w:r w:rsidR="00AB4CC3">
        <w:rPr>
          <w:rFonts w:cs="Arial"/>
        </w:rPr>
        <w:t>IP address restrictions in IIS to limit the API to known applications.</w:t>
      </w:r>
    </w:p>
    <w:sectPr w:rsidR="005E244E" w:rsidRPr="00F224FC" w:rsidSect="00BA2B8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7BA" w:rsidRDefault="00EB47BA" w:rsidP="00A33E6A">
      <w:r>
        <w:separator/>
      </w:r>
    </w:p>
  </w:endnote>
  <w:endnote w:type="continuationSeparator" w:id="0">
    <w:p w:rsidR="00EB47BA" w:rsidRDefault="00EB47BA" w:rsidP="00A3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395"/>
      <w:docPartObj>
        <w:docPartGallery w:val="Page Numbers (Bottom of Page)"/>
        <w:docPartUnique/>
      </w:docPartObj>
    </w:sdtPr>
    <w:sdtEndPr>
      <w:rPr>
        <w:rFonts w:cs="Arial"/>
        <w:szCs w:val="22"/>
      </w:rPr>
    </w:sdtEndPr>
    <w:sdtContent>
      <w:p w:rsidR="00B467E1" w:rsidRDefault="00B467E1">
        <w:pPr>
          <w:pStyle w:val="Footer"/>
          <w:jc w:val="center"/>
        </w:pPr>
        <w:r w:rsidRPr="00B65133">
          <w:rPr>
            <w:rFonts w:cs="Arial"/>
            <w:szCs w:val="22"/>
          </w:rPr>
          <w:fldChar w:fldCharType="begin"/>
        </w:r>
        <w:r w:rsidRPr="00B65133">
          <w:rPr>
            <w:rFonts w:cs="Arial"/>
            <w:szCs w:val="22"/>
          </w:rPr>
          <w:instrText xml:space="preserve"> PAGE   \* MERGEFORMAT </w:instrText>
        </w:r>
        <w:r w:rsidRPr="00B65133">
          <w:rPr>
            <w:rFonts w:cs="Arial"/>
            <w:szCs w:val="22"/>
          </w:rPr>
          <w:fldChar w:fldCharType="separate"/>
        </w:r>
        <w:r w:rsidR="008562FA">
          <w:rPr>
            <w:rFonts w:cs="Arial"/>
            <w:noProof/>
            <w:szCs w:val="22"/>
          </w:rPr>
          <w:t>1</w:t>
        </w:r>
        <w:r w:rsidRPr="00B65133">
          <w:rPr>
            <w:rFonts w:cs="Arial"/>
            <w:szCs w:val="22"/>
          </w:rPr>
          <w:fldChar w:fldCharType="end"/>
        </w:r>
      </w:p>
    </w:sdtContent>
  </w:sdt>
  <w:p w:rsidR="00B467E1" w:rsidRDefault="00B467E1" w:rsidP="00A33E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7BA" w:rsidRDefault="00EB47BA" w:rsidP="00A33E6A">
      <w:r>
        <w:separator/>
      </w:r>
    </w:p>
  </w:footnote>
  <w:footnote w:type="continuationSeparator" w:id="0">
    <w:p w:rsidR="00EB47BA" w:rsidRDefault="00EB47BA" w:rsidP="00A33E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D5CE4"/>
    <w:multiLevelType w:val="hybridMultilevel"/>
    <w:tmpl w:val="A042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3E0423"/>
    <w:multiLevelType w:val="hybridMultilevel"/>
    <w:tmpl w:val="26FE6A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D6A74"/>
    <w:multiLevelType w:val="hybridMultilevel"/>
    <w:tmpl w:val="477A7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2C9"/>
    <w:multiLevelType w:val="hybridMultilevel"/>
    <w:tmpl w:val="44225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815BA"/>
    <w:multiLevelType w:val="hybridMultilevel"/>
    <w:tmpl w:val="767E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5186B"/>
    <w:multiLevelType w:val="hybridMultilevel"/>
    <w:tmpl w:val="EBD8791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0F1F5444"/>
    <w:multiLevelType w:val="hybridMultilevel"/>
    <w:tmpl w:val="E7F2D71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19">
      <w:start w:val="1"/>
      <w:numFmt w:val="lowerLetter"/>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0838BA"/>
    <w:multiLevelType w:val="hybridMultilevel"/>
    <w:tmpl w:val="D1705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2A6CEA"/>
    <w:multiLevelType w:val="hybridMultilevel"/>
    <w:tmpl w:val="917259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273727"/>
    <w:multiLevelType w:val="hybridMultilevel"/>
    <w:tmpl w:val="7804AF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DE2EA9"/>
    <w:multiLevelType w:val="hybridMultilevel"/>
    <w:tmpl w:val="74508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DA1911"/>
    <w:multiLevelType w:val="hybridMultilevel"/>
    <w:tmpl w:val="D212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85178"/>
    <w:multiLevelType w:val="hybridMultilevel"/>
    <w:tmpl w:val="65168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2328C"/>
    <w:multiLevelType w:val="hybridMultilevel"/>
    <w:tmpl w:val="E9587BC2"/>
    <w:lvl w:ilvl="0" w:tplc="0409000F">
      <w:start w:val="1"/>
      <w:numFmt w:val="decimal"/>
      <w:lvlText w:val="%1."/>
      <w:lvlJc w:val="left"/>
      <w:pPr>
        <w:tabs>
          <w:tab w:val="num" w:pos="720"/>
        </w:tabs>
        <w:ind w:left="720" w:hanging="360"/>
      </w:pPr>
    </w:lvl>
    <w:lvl w:ilvl="1" w:tplc="94122372">
      <w:start w:val="1"/>
      <w:numFmt w:val="lowerLetter"/>
      <w:lvlText w:val="%2)"/>
      <w:lvlJc w:val="left"/>
      <w:pPr>
        <w:tabs>
          <w:tab w:val="num" w:pos="1440"/>
        </w:tabs>
        <w:ind w:left="1440" w:hanging="360"/>
      </w:pPr>
      <w:rPr>
        <w:rFonts w:ascii="Arial" w:hAnsi="Arial" w:cs="Arial" w:hint="default"/>
        <w:sz w:val="22"/>
        <w:szCs w:val="22"/>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36577907"/>
    <w:multiLevelType w:val="hybridMultilevel"/>
    <w:tmpl w:val="CC6AA1B4"/>
    <w:lvl w:ilvl="0" w:tplc="04090011">
      <w:start w:val="1"/>
      <w:numFmt w:val="decimal"/>
      <w:lvlText w:val="%1)"/>
      <w:lvlJc w:val="left"/>
      <w:pPr>
        <w:ind w:left="720" w:hanging="360"/>
      </w:pPr>
      <w:rPr>
        <w:rFonts w:hint="default"/>
      </w:rPr>
    </w:lvl>
    <w:lvl w:ilvl="1" w:tplc="94122372">
      <w:start w:val="1"/>
      <w:numFmt w:val="lowerLetter"/>
      <w:lvlText w:val="%2)"/>
      <w:lvlJc w:val="left"/>
      <w:pPr>
        <w:ind w:left="1440" w:hanging="360"/>
      </w:pPr>
      <w:rPr>
        <w:rFonts w:ascii="Arial" w:hAnsi="Arial" w:cs="Aria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019DA"/>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5871B7"/>
    <w:multiLevelType w:val="hybridMultilevel"/>
    <w:tmpl w:val="88B88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4E4DC3"/>
    <w:multiLevelType w:val="hybridMultilevel"/>
    <w:tmpl w:val="3A0C483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87C5A"/>
    <w:multiLevelType w:val="hybridMultilevel"/>
    <w:tmpl w:val="A8A0A3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8B59F5"/>
    <w:multiLevelType w:val="hybridMultilevel"/>
    <w:tmpl w:val="8A5A2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180879"/>
    <w:multiLevelType w:val="hybridMultilevel"/>
    <w:tmpl w:val="84CC242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3FAD1377"/>
    <w:multiLevelType w:val="hybridMultilevel"/>
    <w:tmpl w:val="AAB467B6"/>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sz w:val="22"/>
        <w:szCs w:val="22"/>
      </w:rPr>
    </w:lvl>
    <w:lvl w:ilvl="2" w:tplc="0409000F">
      <w:start w:val="1"/>
      <w:numFmt w:val="decimal"/>
      <w:lvlText w:val="%3."/>
      <w:lvlJc w:val="left"/>
      <w:pPr>
        <w:ind w:left="144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3E1973"/>
    <w:multiLevelType w:val="hybridMultilevel"/>
    <w:tmpl w:val="C43A8106"/>
    <w:lvl w:ilvl="0" w:tplc="04090011">
      <w:start w:val="1"/>
      <w:numFmt w:val="decimal"/>
      <w:lvlText w:val="%1)"/>
      <w:lvlJc w:val="left"/>
      <w:pPr>
        <w:ind w:left="2340" w:hanging="360"/>
      </w:pPr>
      <w:rPr>
        <w:rFonts w:hint="default"/>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422247AF"/>
    <w:multiLevelType w:val="hybridMultilevel"/>
    <w:tmpl w:val="F07C6DD6"/>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631BAC"/>
    <w:multiLevelType w:val="hybridMultilevel"/>
    <w:tmpl w:val="8E4EEA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88552D"/>
    <w:multiLevelType w:val="hybridMultilevel"/>
    <w:tmpl w:val="618CB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A36C08"/>
    <w:multiLevelType w:val="hybridMultilevel"/>
    <w:tmpl w:val="56D80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3225C7"/>
    <w:multiLevelType w:val="hybridMultilevel"/>
    <w:tmpl w:val="6C6499AC"/>
    <w:lvl w:ilvl="0" w:tplc="54DC1268">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3A5F48"/>
    <w:multiLevelType w:val="hybridMultilevel"/>
    <w:tmpl w:val="0A4C4C1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sz w:val="22"/>
        <w:szCs w:val="22"/>
      </w:r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B56B4C"/>
    <w:multiLevelType w:val="hybridMultilevel"/>
    <w:tmpl w:val="9B08F8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6832C1D"/>
    <w:multiLevelType w:val="hybridMultilevel"/>
    <w:tmpl w:val="8B0A83C0"/>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CB51B8"/>
    <w:multiLevelType w:val="hybridMultilevel"/>
    <w:tmpl w:val="882A18AA"/>
    <w:lvl w:ilvl="0" w:tplc="3A34664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0A2B6A"/>
    <w:multiLevelType w:val="hybridMultilevel"/>
    <w:tmpl w:val="5DB0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867D6"/>
    <w:multiLevelType w:val="hybridMultilevel"/>
    <w:tmpl w:val="B204B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452DC2"/>
    <w:multiLevelType w:val="hybridMultilevel"/>
    <w:tmpl w:val="302A4390"/>
    <w:lvl w:ilvl="0" w:tplc="0409001B">
      <w:start w:val="1"/>
      <w:numFmt w:val="decimal"/>
      <w:lvlText w:val="%1."/>
      <w:lvlJc w:val="left"/>
      <w:pPr>
        <w:tabs>
          <w:tab w:val="num" w:pos="2160"/>
        </w:tabs>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404618"/>
    <w:multiLevelType w:val="hybridMultilevel"/>
    <w:tmpl w:val="A1A49FD0"/>
    <w:lvl w:ilvl="0" w:tplc="94122372">
      <w:start w:val="1"/>
      <w:numFmt w:val="lowerLetter"/>
      <w:lvlText w:val="%1)"/>
      <w:lvlJc w:val="left"/>
      <w:pPr>
        <w:ind w:left="720" w:hanging="360"/>
      </w:pPr>
      <w:rPr>
        <w:rFonts w:ascii="Arial" w:hAnsi="Arial" w:cs="Arial"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2A1D8B"/>
    <w:multiLevelType w:val="hybridMultilevel"/>
    <w:tmpl w:val="1FAC84A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7C3D72AE"/>
    <w:multiLevelType w:val="hybridMultilevel"/>
    <w:tmpl w:val="7E2AA9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7"/>
  </w:num>
  <w:num w:numId="8">
    <w:abstractNumId w:val="22"/>
  </w:num>
  <w:num w:numId="9">
    <w:abstractNumId w:val="19"/>
  </w:num>
  <w:num w:numId="10">
    <w:abstractNumId w:val="25"/>
  </w:num>
  <w:num w:numId="11">
    <w:abstractNumId w:val="34"/>
  </w:num>
  <w:num w:numId="12">
    <w:abstractNumId w:val="27"/>
  </w:num>
  <w:num w:numId="13">
    <w:abstractNumId w:val="8"/>
  </w:num>
  <w:num w:numId="14">
    <w:abstractNumId w:val="26"/>
  </w:num>
  <w:num w:numId="15">
    <w:abstractNumId w:val="1"/>
  </w:num>
  <w:num w:numId="16">
    <w:abstractNumId w:val="6"/>
  </w:num>
  <w:num w:numId="17">
    <w:abstractNumId w:val="37"/>
  </w:num>
  <w:num w:numId="18">
    <w:abstractNumId w:val="2"/>
  </w:num>
  <w:num w:numId="19">
    <w:abstractNumId w:val="7"/>
  </w:num>
  <w:num w:numId="20">
    <w:abstractNumId w:val="30"/>
  </w:num>
  <w:num w:numId="21">
    <w:abstractNumId w:val="33"/>
  </w:num>
  <w:num w:numId="22">
    <w:abstractNumId w:val="23"/>
  </w:num>
  <w:num w:numId="23">
    <w:abstractNumId w:val="12"/>
  </w:num>
  <w:num w:numId="24">
    <w:abstractNumId w:val="18"/>
  </w:num>
  <w:num w:numId="25">
    <w:abstractNumId w:val="28"/>
  </w:num>
  <w:num w:numId="26">
    <w:abstractNumId w:val="21"/>
  </w:num>
  <w:num w:numId="27">
    <w:abstractNumId w:val="14"/>
  </w:num>
  <w:num w:numId="28">
    <w:abstractNumId w:val="35"/>
  </w:num>
  <w:num w:numId="29">
    <w:abstractNumId w:val="24"/>
  </w:num>
  <w:num w:numId="30">
    <w:abstractNumId w:val="32"/>
  </w:num>
  <w:num w:numId="31">
    <w:abstractNumId w:val="10"/>
  </w:num>
  <w:num w:numId="32">
    <w:abstractNumId w:val="4"/>
  </w:num>
  <w:num w:numId="33">
    <w:abstractNumId w:val="0"/>
  </w:num>
  <w:num w:numId="34">
    <w:abstractNumId w:val="3"/>
  </w:num>
  <w:num w:numId="35">
    <w:abstractNumId w:val="11"/>
  </w:num>
  <w:num w:numId="36">
    <w:abstractNumId w:val="16"/>
  </w:num>
  <w:num w:numId="37">
    <w:abstractNumId w:val="15"/>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25A3"/>
    <w:rsid w:val="0000397D"/>
    <w:rsid w:val="000043F8"/>
    <w:rsid w:val="00011786"/>
    <w:rsid w:val="00014311"/>
    <w:rsid w:val="000145D7"/>
    <w:rsid w:val="00021DE5"/>
    <w:rsid w:val="00024965"/>
    <w:rsid w:val="000334E5"/>
    <w:rsid w:val="00034339"/>
    <w:rsid w:val="00037A62"/>
    <w:rsid w:val="00044FB7"/>
    <w:rsid w:val="0004580F"/>
    <w:rsid w:val="00057ADE"/>
    <w:rsid w:val="000677FE"/>
    <w:rsid w:val="0007506A"/>
    <w:rsid w:val="00087D07"/>
    <w:rsid w:val="00091E7A"/>
    <w:rsid w:val="00094FA4"/>
    <w:rsid w:val="0009742B"/>
    <w:rsid w:val="000A1361"/>
    <w:rsid w:val="000A3B33"/>
    <w:rsid w:val="000A3B44"/>
    <w:rsid w:val="000A543C"/>
    <w:rsid w:val="000A5457"/>
    <w:rsid w:val="000A7728"/>
    <w:rsid w:val="000B13D9"/>
    <w:rsid w:val="000C4A3C"/>
    <w:rsid w:val="000D18FF"/>
    <w:rsid w:val="000D49EB"/>
    <w:rsid w:val="000D4EB5"/>
    <w:rsid w:val="000E12C8"/>
    <w:rsid w:val="000E25A0"/>
    <w:rsid w:val="000E5FB2"/>
    <w:rsid w:val="000F7420"/>
    <w:rsid w:val="000F7949"/>
    <w:rsid w:val="00100253"/>
    <w:rsid w:val="001006E6"/>
    <w:rsid w:val="00101253"/>
    <w:rsid w:val="00101441"/>
    <w:rsid w:val="001016CC"/>
    <w:rsid w:val="00103FD5"/>
    <w:rsid w:val="00111DA9"/>
    <w:rsid w:val="00113A9B"/>
    <w:rsid w:val="0011684E"/>
    <w:rsid w:val="00116CE1"/>
    <w:rsid w:val="00132113"/>
    <w:rsid w:val="00133E04"/>
    <w:rsid w:val="001358D8"/>
    <w:rsid w:val="00142207"/>
    <w:rsid w:val="00142359"/>
    <w:rsid w:val="001449FF"/>
    <w:rsid w:val="001457D9"/>
    <w:rsid w:val="001474AD"/>
    <w:rsid w:val="00147A0D"/>
    <w:rsid w:val="00152950"/>
    <w:rsid w:val="00153ED6"/>
    <w:rsid w:val="001540A7"/>
    <w:rsid w:val="001565A4"/>
    <w:rsid w:val="001601FC"/>
    <w:rsid w:val="0016564A"/>
    <w:rsid w:val="001706FC"/>
    <w:rsid w:val="0017279F"/>
    <w:rsid w:val="00183EA7"/>
    <w:rsid w:val="00195A95"/>
    <w:rsid w:val="0019672D"/>
    <w:rsid w:val="001972FD"/>
    <w:rsid w:val="001A5D2D"/>
    <w:rsid w:val="001B21D5"/>
    <w:rsid w:val="001C20A5"/>
    <w:rsid w:val="001C2F26"/>
    <w:rsid w:val="001C376D"/>
    <w:rsid w:val="001C583D"/>
    <w:rsid w:val="001C5B24"/>
    <w:rsid w:val="001C64A3"/>
    <w:rsid w:val="001D36A3"/>
    <w:rsid w:val="001D43FE"/>
    <w:rsid w:val="001E0D9C"/>
    <w:rsid w:val="001E71D2"/>
    <w:rsid w:val="001F1A87"/>
    <w:rsid w:val="001F5337"/>
    <w:rsid w:val="002020EA"/>
    <w:rsid w:val="002048A6"/>
    <w:rsid w:val="002050C5"/>
    <w:rsid w:val="00206F91"/>
    <w:rsid w:val="002146CD"/>
    <w:rsid w:val="00214809"/>
    <w:rsid w:val="00217796"/>
    <w:rsid w:val="00226746"/>
    <w:rsid w:val="002360A3"/>
    <w:rsid w:val="0023792F"/>
    <w:rsid w:val="00240C7C"/>
    <w:rsid w:val="0025002D"/>
    <w:rsid w:val="00255892"/>
    <w:rsid w:val="002571AE"/>
    <w:rsid w:val="002634B2"/>
    <w:rsid w:val="00264DCA"/>
    <w:rsid w:val="002768A5"/>
    <w:rsid w:val="00276EEA"/>
    <w:rsid w:val="00280073"/>
    <w:rsid w:val="00280979"/>
    <w:rsid w:val="00283E44"/>
    <w:rsid w:val="00285380"/>
    <w:rsid w:val="00292B24"/>
    <w:rsid w:val="00294F4B"/>
    <w:rsid w:val="002959CA"/>
    <w:rsid w:val="002A0B9E"/>
    <w:rsid w:val="002B3E43"/>
    <w:rsid w:val="002B4609"/>
    <w:rsid w:val="002B5982"/>
    <w:rsid w:val="002B7560"/>
    <w:rsid w:val="002C3C03"/>
    <w:rsid w:val="002C422B"/>
    <w:rsid w:val="002C7259"/>
    <w:rsid w:val="002C75D9"/>
    <w:rsid w:val="002D1E92"/>
    <w:rsid w:val="002D3345"/>
    <w:rsid w:val="002D4A55"/>
    <w:rsid w:val="002E1604"/>
    <w:rsid w:val="002E58A8"/>
    <w:rsid w:val="002E7560"/>
    <w:rsid w:val="002F11E7"/>
    <w:rsid w:val="002F1E88"/>
    <w:rsid w:val="002F26BD"/>
    <w:rsid w:val="002F2F64"/>
    <w:rsid w:val="00304379"/>
    <w:rsid w:val="00311ED6"/>
    <w:rsid w:val="0031247C"/>
    <w:rsid w:val="00315769"/>
    <w:rsid w:val="00322BBB"/>
    <w:rsid w:val="00326D8D"/>
    <w:rsid w:val="00327A4E"/>
    <w:rsid w:val="003378D6"/>
    <w:rsid w:val="0034042C"/>
    <w:rsid w:val="0034187B"/>
    <w:rsid w:val="003455CE"/>
    <w:rsid w:val="00357713"/>
    <w:rsid w:val="00361035"/>
    <w:rsid w:val="00367C71"/>
    <w:rsid w:val="00373FEF"/>
    <w:rsid w:val="00375505"/>
    <w:rsid w:val="0037774F"/>
    <w:rsid w:val="00380C5D"/>
    <w:rsid w:val="00381010"/>
    <w:rsid w:val="00381261"/>
    <w:rsid w:val="00396A20"/>
    <w:rsid w:val="003A0721"/>
    <w:rsid w:val="003A3DC2"/>
    <w:rsid w:val="003A4E09"/>
    <w:rsid w:val="003B2FF0"/>
    <w:rsid w:val="003B30E1"/>
    <w:rsid w:val="003B79E3"/>
    <w:rsid w:val="003C1841"/>
    <w:rsid w:val="003C458B"/>
    <w:rsid w:val="003C5665"/>
    <w:rsid w:val="003D121D"/>
    <w:rsid w:val="003D209F"/>
    <w:rsid w:val="003D2AAB"/>
    <w:rsid w:val="003D3C73"/>
    <w:rsid w:val="003D6E90"/>
    <w:rsid w:val="003D6F48"/>
    <w:rsid w:val="003E059B"/>
    <w:rsid w:val="003E1AD4"/>
    <w:rsid w:val="003F7E67"/>
    <w:rsid w:val="004005D5"/>
    <w:rsid w:val="00401B15"/>
    <w:rsid w:val="00407C73"/>
    <w:rsid w:val="00411B99"/>
    <w:rsid w:val="00411D71"/>
    <w:rsid w:val="00412EEB"/>
    <w:rsid w:val="00415D31"/>
    <w:rsid w:val="0042023A"/>
    <w:rsid w:val="00422DF5"/>
    <w:rsid w:val="00422E2E"/>
    <w:rsid w:val="00424795"/>
    <w:rsid w:val="00432D0A"/>
    <w:rsid w:val="00434B1D"/>
    <w:rsid w:val="00441CD3"/>
    <w:rsid w:val="0044225D"/>
    <w:rsid w:val="004433FA"/>
    <w:rsid w:val="00444DB3"/>
    <w:rsid w:val="00445887"/>
    <w:rsid w:val="00446F9A"/>
    <w:rsid w:val="004537A4"/>
    <w:rsid w:val="0045468A"/>
    <w:rsid w:val="00464537"/>
    <w:rsid w:val="004809BB"/>
    <w:rsid w:val="00487E75"/>
    <w:rsid w:val="004903D3"/>
    <w:rsid w:val="00494752"/>
    <w:rsid w:val="00495883"/>
    <w:rsid w:val="00496472"/>
    <w:rsid w:val="004B3DE8"/>
    <w:rsid w:val="004B57A5"/>
    <w:rsid w:val="004C40E1"/>
    <w:rsid w:val="004D62B7"/>
    <w:rsid w:val="004E2130"/>
    <w:rsid w:val="004E72DE"/>
    <w:rsid w:val="00510C99"/>
    <w:rsid w:val="0052035E"/>
    <w:rsid w:val="0052124E"/>
    <w:rsid w:val="00527055"/>
    <w:rsid w:val="00540A08"/>
    <w:rsid w:val="00544EA9"/>
    <w:rsid w:val="005542B5"/>
    <w:rsid w:val="005562B7"/>
    <w:rsid w:val="0056448C"/>
    <w:rsid w:val="00567A3A"/>
    <w:rsid w:val="00570353"/>
    <w:rsid w:val="005704C2"/>
    <w:rsid w:val="00576918"/>
    <w:rsid w:val="00581EA4"/>
    <w:rsid w:val="00585006"/>
    <w:rsid w:val="00585313"/>
    <w:rsid w:val="00586FEA"/>
    <w:rsid w:val="005870DC"/>
    <w:rsid w:val="00597BD5"/>
    <w:rsid w:val="005A0B07"/>
    <w:rsid w:val="005B3F32"/>
    <w:rsid w:val="005B4FF5"/>
    <w:rsid w:val="005B6ACD"/>
    <w:rsid w:val="005C330E"/>
    <w:rsid w:val="005E244E"/>
    <w:rsid w:val="005F011C"/>
    <w:rsid w:val="005F1036"/>
    <w:rsid w:val="005F324F"/>
    <w:rsid w:val="005F3A8A"/>
    <w:rsid w:val="005F3E99"/>
    <w:rsid w:val="00600965"/>
    <w:rsid w:val="00600CF3"/>
    <w:rsid w:val="00601C28"/>
    <w:rsid w:val="00602CE9"/>
    <w:rsid w:val="00610722"/>
    <w:rsid w:val="00610FE9"/>
    <w:rsid w:val="006114B3"/>
    <w:rsid w:val="0061333B"/>
    <w:rsid w:val="006155B5"/>
    <w:rsid w:val="00616D3F"/>
    <w:rsid w:val="006174B6"/>
    <w:rsid w:val="00622B9B"/>
    <w:rsid w:val="00623607"/>
    <w:rsid w:val="0062547D"/>
    <w:rsid w:val="006255F6"/>
    <w:rsid w:val="00626169"/>
    <w:rsid w:val="0063239A"/>
    <w:rsid w:val="0063569F"/>
    <w:rsid w:val="006359A9"/>
    <w:rsid w:val="00636B0F"/>
    <w:rsid w:val="00647E69"/>
    <w:rsid w:val="00653EEA"/>
    <w:rsid w:val="006564C0"/>
    <w:rsid w:val="00670E08"/>
    <w:rsid w:val="006719B9"/>
    <w:rsid w:val="006720A4"/>
    <w:rsid w:val="00686C35"/>
    <w:rsid w:val="00690ED3"/>
    <w:rsid w:val="0069412E"/>
    <w:rsid w:val="00694904"/>
    <w:rsid w:val="006A2D2C"/>
    <w:rsid w:val="006A4A31"/>
    <w:rsid w:val="006A6311"/>
    <w:rsid w:val="006C0C0B"/>
    <w:rsid w:val="006C14DB"/>
    <w:rsid w:val="006C300A"/>
    <w:rsid w:val="006C64E4"/>
    <w:rsid w:val="006C685D"/>
    <w:rsid w:val="006D545B"/>
    <w:rsid w:val="006D6187"/>
    <w:rsid w:val="006D75BC"/>
    <w:rsid w:val="006E23FF"/>
    <w:rsid w:val="006E416B"/>
    <w:rsid w:val="006F0C55"/>
    <w:rsid w:val="006F1376"/>
    <w:rsid w:val="006F1BC9"/>
    <w:rsid w:val="006F265B"/>
    <w:rsid w:val="006F434A"/>
    <w:rsid w:val="00711342"/>
    <w:rsid w:val="007113ED"/>
    <w:rsid w:val="00713C48"/>
    <w:rsid w:val="00713F5D"/>
    <w:rsid w:val="00720538"/>
    <w:rsid w:val="00731133"/>
    <w:rsid w:val="0073283E"/>
    <w:rsid w:val="00741A03"/>
    <w:rsid w:val="0074228D"/>
    <w:rsid w:val="0075317F"/>
    <w:rsid w:val="00764CE4"/>
    <w:rsid w:val="007662B9"/>
    <w:rsid w:val="0078339C"/>
    <w:rsid w:val="00787769"/>
    <w:rsid w:val="00791996"/>
    <w:rsid w:val="00794746"/>
    <w:rsid w:val="00794E51"/>
    <w:rsid w:val="00795331"/>
    <w:rsid w:val="0079582F"/>
    <w:rsid w:val="0079715A"/>
    <w:rsid w:val="007A4AC0"/>
    <w:rsid w:val="007A5CE3"/>
    <w:rsid w:val="007C30EF"/>
    <w:rsid w:val="007C5CE9"/>
    <w:rsid w:val="007C7F8A"/>
    <w:rsid w:val="007D63FA"/>
    <w:rsid w:val="007D7196"/>
    <w:rsid w:val="007D7630"/>
    <w:rsid w:val="007E13B4"/>
    <w:rsid w:val="007E456F"/>
    <w:rsid w:val="007E4CA2"/>
    <w:rsid w:val="007E6244"/>
    <w:rsid w:val="007F096A"/>
    <w:rsid w:val="007F24E7"/>
    <w:rsid w:val="00800D65"/>
    <w:rsid w:val="008035DA"/>
    <w:rsid w:val="00803938"/>
    <w:rsid w:val="00810874"/>
    <w:rsid w:val="00815933"/>
    <w:rsid w:val="00815F90"/>
    <w:rsid w:val="00822F10"/>
    <w:rsid w:val="00826FC4"/>
    <w:rsid w:val="00827A50"/>
    <w:rsid w:val="00833864"/>
    <w:rsid w:val="008355C8"/>
    <w:rsid w:val="00836DBC"/>
    <w:rsid w:val="00844E54"/>
    <w:rsid w:val="00852308"/>
    <w:rsid w:val="00853190"/>
    <w:rsid w:val="008562FA"/>
    <w:rsid w:val="00862744"/>
    <w:rsid w:val="00863E67"/>
    <w:rsid w:val="00864DC9"/>
    <w:rsid w:val="00871F74"/>
    <w:rsid w:val="00872987"/>
    <w:rsid w:val="00876C13"/>
    <w:rsid w:val="00880E78"/>
    <w:rsid w:val="00882977"/>
    <w:rsid w:val="00893F00"/>
    <w:rsid w:val="00895982"/>
    <w:rsid w:val="00897027"/>
    <w:rsid w:val="008A4DF0"/>
    <w:rsid w:val="008A7760"/>
    <w:rsid w:val="008A7F6A"/>
    <w:rsid w:val="008B3185"/>
    <w:rsid w:val="008B3300"/>
    <w:rsid w:val="008B44EC"/>
    <w:rsid w:val="008B47EC"/>
    <w:rsid w:val="008B51A3"/>
    <w:rsid w:val="008B5412"/>
    <w:rsid w:val="008B6C9E"/>
    <w:rsid w:val="008C424A"/>
    <w:rsid w:val="008C65B0"/>
    <w:rsid w:val="008D043C"/>
    <w:rsid w:val="008D17AC"/>
    <w:rsid w:val="008D27DF"/>
    <w:rsid w:val="008D68E2"/>
    <w:rsid w:val="008E1094"/>
    <w:rsid w:val="008E15D5"/>
    <w:rsid w:val="008E2112"/>
    <w:rsid w:val="008F3B4D"/>
    <w:rsid w:val="008F4796"/>
    <w:rsid w:val="008F5062"/>
    <w:rsid w:val="008F5407"/>
    <w:rsid w:val="00903F96"/>
    <w:rsid w:val="0091116C"/>
    <w:rsid w:val="009168A6"/>
    <w:rsid w:val="00921CEA"/>
    <w:rsid w:val="0092222C"/>
    <w:rsid w:val="00926A0E"/>
    <w:rsid w:val="00931453"/>
    <w:rsid w:val="00931822"/>
    <w:rsid w:val="00932B6D"/>
    <w:rsid w:val="00933071"/>
    <w:rsid w:val="0094336D"/>
    <w:rsid w:val="00943B3A"/>
    <w:rsid w:val="00947703"/>
    <w:rsid w:val="009479CE"/>
    <w:rsid w:val="00950721"/>
    <w:rsid w:val="00955186"/>
    <w:rsid w:val="00965E5A"/>
    <w:rsid w:val="0097185E"/>
    <w:rsid w:val="00973695"/>
    <w:rsid w:val="0098021C"/>
    <w:rsid w:val="00984216"/>
    <w:rsid w:val="00986444"/>
    <w:rsid w:val="00987807"/>
    <w:rsid w:val="00995633"/>
    <w:rsid w:val="009A6458"/>
    <w:rsid w:val="009A64D0"/>
    <w:rsid w:val="009B5668"/>
    <w:rsid w:val="009B79C7"/>
    <w:rsid w:val="009C5261"/>
    <w:rsid w:val="009C7F7D"/>
    <w:rsid w:val="009F3DF0"/>
    <w:rsid w:val="009F58C6"/>
    <w:rsid w:val="009F6C1F"/>
    <w:rsid w:val="00A03B1E"/>
    <w:rsid w:val="00A211CA"/>
    <w:rsid w:val="00A27854"/>
    <w:rsid w:val="00A306BE"/>
    <w:rsid w:val="00A30D4E"/>
    <w:rsid w:val="00A33E6A"/>
    <w:rsid w:val="00A361DB"/>
    <w:rsid w:val="00A401A6"/>
    <w:rsid w:val="00A4603E"/>
    <w:rsid w:val="00A47590"/>
    <w:rsid w:val="00A50A24"/>
    <w:rsid w:val="00A566ED"/>
    <w:rsid w:val="00A5761F"/>
    <w:rsid w:val="00A6073C"/>
    <w:rsid w:val="00A61DAE"/>
    <w:rsid w:val="00A70410"/>
    <w:rsid w:val="00A70AC3"/>
    <w:rsid w:val="00A7576F"/>
    <w:rsid w:val="00A87D5A"/>
    <w:rsid w:val="00A924D5"/>
    <w:rsid w:val="00AA0DA1"/>
    <w:rsid w:val="00AA41F0"/>
    <w:rsid w:val="00AA5360"/>
    <w:rsid w:val="00AB4CC3"/>
    <w:rsid w:val="00AB4FD4"/>
    <w:rsid w:val="00AB52CA"/>
    <w:rsid w:val="00AC3F48"/>
    <w:rsid w:val="00AC5612"/>
    <w:rsid w:val="00AD2009"/>
    <w:rsid w:val="00AD439F"/>
    <w:rsid w:val="00AD4779"/>
    <w:rsid w:val="00AD67B8"/>
    <w:rsid w:val="00AE688A"/>
    <w:rsid w:val="00AF2CE6"/>
    <w:rsid w:val="00B075A4"/>
    <w:rsid w:val="00B0784C"/>
    <w:rsid w:val="00B124EF"/>
    <w:rsid w:val="00B223E6"/>
    <w:rsid w:val="00B22494"/>
    <w:rsid w:val="00B22E29"/>
    <w:rsid w:val="00B2588A"/>
    <w:rsid w:val="00B34DD3"/>
    <w:rsid w:val="00B35A46"/>
    <w:rsid w:val="00B4386E"/>
    <w:rsid w:val="00B467E1"/>
    <w:rsid w:val="00B65133"/>
    <w:rsid w:val="00B67B03"/>
    <w:rsid w:val="00B70672"/>
    <w:rsid w:val="00B73AC0"/>
    <w:rsid w:val="00B7627C"/>
    <w:rsid w:val="00B762C7"/>
    <w:rsid w:val="00B80168"/>
    <w:rsid w:val="00B83917"/>
    <w:rsid w:val="00B84BA0"/>
    <w:rsid w:val="00BA2B8B"/>
    <w:rsid w:val="00BA3432"/>
    <w:rsid w:val="00BA34A5"/>
    <w:rsid w:val="00BA3702"/>
    <w:rsid w:val="00BB393A"/>
    <w:rsid w:val="00BB493A"/>
    <w:rsid w:val="00BC2F55"/>
    <w:rsid w:val="00BC455F"/>
    <w:rsid w:val="00BC5AC6"/>
    <w:rsid w:val="00BC670B"/>
    <w:rsid w:val="00BD15A4"/>
    <w:rsid w:val="00BD439D"/>
    <w:rsid w:val="00BD7A84"/>
    <w:rsid w:val="00BE3699"/>
    <w:rsid w:val="00BE685A"/>
    <w:rsid w:val="00BF11A8"/>
    <w:rsid w:val="00BF18B9"/>
    <w:rsid w:val="00BF2DB9"/>
    <w:rsid w:val="00BF55A7"/>
    <w:rsid w:val="00BF5FCD"/>
    <w:rsid w:val="00C07F4A"/>
    <w:rsid w:val="00C1002F"/>
    <w:rsid w:val="00C12036"/>
    <w:rsid w:val="00C20A4F"/>
    <w:rsid w:val="00C27F42"/>
    <w:rsid w:val="00C32FDD"/>
    <w:rsid w:val="00C348D7"/>
    <w:rsid w:val="00C358C4"/>
    <w:rsid w:val="00C36455"/>
    <w:rsid w:val="00C42B2B"/>
    <w:rsid w:val="00C47C13"/>
    <w:rsid w:val="00C52A2E"/>
    <w:rsid w:val="00C55510"/>
    <w:rsid w:val="00C6008A"/>
    <w:rsid w:val="00C67D54"/>
    <w:rsid w:val="00C70C68"/>
    <w:rsid w:val="00C75622"/>
    <w:rsid w:val="00C7627D"/>
    <w:rsid w:val="00C776F9"/>
    <w:rsid w:val="00C77F11"/>
    <w:rsid w:val="00C85487"/>
    <w:rsid w:val="00C90007"/>
    <w:rsid w:val="00C932BA"/>
    <w:rsid w:val="00C93C9A"/>
    <w:rsid w:val="00CA37A1"/>
    <w:rsid w:val="00CA5314"/>
    <w:rsid w:val="00CD1DBA"/>
    <w:rsid w:val="00CD5071"/>
    <w:rsid w:val="00CE2B0C"/>
    <w:rsid w:val="00CE5649"/>
    <w:rsid w:val="00CF0003"/>
    <w:rsid w:val="00CF106D"/>
    <w:rsid w:val="00CF1A91"/>
    <w:rsid w:val="00CF2043"/>
    <w:rsid w:val="00CF7C02"/>
    <w:rsid w:val="00D02EC1"/>
    <w:rsid w:val="00D0403B"/>
    <w:rsid w:val="00D14FF6"/>
    <w:rsid w:val="00D1624E"/>
    <w:rsid w:val="00D236F4"/>
    <w:rsid w:val="00D2771E"/>
    <w:rsid w:val="00D4105D"/>
    <w:rsid w:val="00D4209A"/>
    <w:rsid w:val="00D4366B"/>
    <w:rsid w:val="00D43A91"/>
    <w:rsid w:val="00D4608D"/>
    <w:rsid w:val="00D47793"/>
    <w:rsid w:val="00D52748"/>
    <w:rsid w:val="00D537B6"/>
    <w:rsid w:val="00D53A52"/>
    <w:rsid w:val="00D6556C"/>
    <w:rsid w:val="00D705EF"/>
    <w:rsid w:val="00D72818"/>
    <w:rsid w:val="00D749B7"/>
    <w:rsid w:val="00D776FA"/>
    <w:rsid w:val="00D9240C"/>
    <w:rsid w:val="00D92AED"/>
    <w:rsid w:val="00D95122"/>
    <w:rsid w:val="00D96534"/>
    <w:rsid w:val="00DA49AC"/>
    <w:rsid w:val="00DA579C"/>
    <w:rsid w:val="00DA616D"/>
    <w:rsid w:val="00DB27DC"/>
    <w:rsid w:val="00DB43D9"/>
    <w:rsid w:val="00DB6692"/>
    <w:rsid w:val="00DC1266"/>
    <w:rsid w:val="00DC2332"/>
    <w:rsid w:val="00DC36D3"/>
    <w:rsid w:val="00DD101D"/>
    <w:rsid w:val="00DD2221"/>
    <w:rsid w:val="00DD4877"/>
    <w:rsid w:val="00DE1E3C"/>
    <w:rsid w:val="00DE52C5"/>
    <w:rsid w:val="00DE566B"/>
    <w:rsid w:val="00DE5F6C"/>
    <w:rsid w:val="00DE701C"/>
    <w:rsid w:val="00DF29DE"/>
    <w:rsid w:val="00DF3894"/>
    <w:rsid w:val="00DF6777"/>
    <w:rsid w:val="00E041AD"/>
    <w:rsid w:val="00E05A12"/>
    <w:rsid w:val="00E13811"/>
    <w:rsid w:val="00E147E5"/>
    <w:rsid w:val="00E16CC4"/>
    <w:rsid w:val="00E247EA"/>
    <w:rsid w:val="00E24DF5"/>
    <w:rsid w:val="00E254A1"/>
    <w:rsid w:val="00E31483"/>
    <w:rsid w:val="00E31E47"/>
    <w:rsid w:val="00E32718"/>
    <w:rsid w:val="00E36A20"/>
    <w:rsid w:val="00E36FE9"/>
    <w:rsid w:val="00E422CE"/>
    <w:rsid w:val="00E425A3"/>
    <w:rsid w:val="00E52720"/>
    <w:rsid w:val="00E52D34"/>
    <w:rsid w:val="00E60772"/>
    <w:rsid w:val="00E648A1"/>
    <w:rsid w:val="00E67091"/>
    <w:rsid w:val="00E6781D"/>
    <w:rsid w:val="00E701E7"/>
    <w:rsid w:val="00E72AC6"/>
    <w:rsid w:val="00E73811"/>
    <w:rsid w:val="00E76994"/>
    <w:rsid w:val="00E77FC8"/>
    <w:rsid w:val="00EA41B8"/>
    <w:rsid w:val="00EA46B0"/>
    <w:rsid w:val="00EB47BA"/>
    <w:rsid w:val="00EB5366"/>
    <w:rsid w:val="00EB5B14"/>
    <w:rsid w:val="00EB5DA8"/>
    <w:rsid w:val="00EC3763"/>
    <w:rsid w:val="00EC3B33"/>
    <w:rsid w:val="00EC4820"/>
    <w:rsid w:val="00EC7CD1"/>
    <w:rsid w:val="00ED19F2"/>
    <w:rsid w:val="00ED21D4"/>
    <w:rsid w:val="00ED6696"/>
    <w:rsid w:val="00EE0F10"/>
    <w:rsid w:val="00EE22EC"/>
    <w:rsid w:val="00EE2BA0"/>
    <w:rsid w:val="00F00744"/>
    <w:rsid w:val="00F0384C"/>
    <w:rsid w:val="00F0530B"/>
    <w:rsid w:val="00F116DE"/>
    <w:rsid w:val="00F129A0"/>
    <w:rsid w:val="00F13C4E"/>
    <w:rsid w:val="00F15890"/>
    <w:rsid w:val="00F160A6"/>
    <w:rsid w:val="00F224FC"/>
    <w:rsid w:val="00F24AA6"/>
    <w:rsid w:val="00F325C9"/>
    <w:rsid w:val="00F34E35"/>
    <w:rsid w:val="00F37704"/>
    <w:rsid w:val="00F412DF"/>
    <w:rsid w:val="00F45371"/>
    <w:rsid w:val="00F46A86"/>
    <w:rsid w:val="00F5027A"/>
    <w:rsid w:val="00F512A2"/>
    <w:rsid w:val="00F51F4E"/>
    <w:rsid w:val="00F52522"/>
    <w:rsid w:val="00F5411E"/>
    <w:rsid w:val="00F61863"/>
    <w:rsid w:val="00F645EE"/>
    <w:rsid w:val="00F64D57"/>
    <w:rsid w:val="00F867FB"/>
    <w:rsid w:val="00F9352D"/>
    <w:rsid w:val="00F9352F"/>
    <w:rsid w:val="00F9490A"/>
    <w:rsid w:val="00FA14CC"/>
    <w:rsid w:val="00FB3EF5"/>
    <w:rsid w:val="00FB7683"/>
    <w:rsid w:val="00FD0EDD"/>
    <w:rsid w:val="00FD42CC"/>
    <w:rsid w:val="00FD603F"/>
    <w:rsid w:val="00FE515D"/>
    <w:rsid w:val="00FE7AF2"/>
    <w:rsid w:val="00FF1DC2"/>
    <w:rsid w:val="00FF31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1CE3CAA-17B9-4764-8B88-ADF09068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A52"/>
    <w:pPr>
      <w:spacing w:after="120"/>
    </w:pPr>
    <w:rPr>
      <w:rFonts w:ascii="Arial" w:eastAsia="Times New Roman" w:hAnsi="Arial"/>
      <w:sz w:val="22"/>
      <w:szCs w:val="24"/>
    </w:rPr>
  </w:style>
  <w:style w:type="paragraph" w:styleId="Heading1">
    <w:name w:val="heading 1"/>
    <w:basedOn w:val="Normal"/>
    <w:next w:val="Normal"/>
    <w:link w:val="Heading1Char"/>
    <w:autoRedefine/>
    <w:qFormat/>
    <w:rsid w:val="00F512A2"/>
    <w:pPr>
      <w:keepNext/>
      <w:pageBreakBefore/>
      <w:outlineLvl w:val="0"/>
    </w:pPr>
    <w:rPr>
      <w:b/>
      <w:bCs/>
      <w:sz w:val="28"/>
      <w:u w:val="single"/>
    </w:rPr>
  </w:style>
  <w:style w:type="paragraph" w:styleId="Heading2">
    <w:name w:val="heading 2"/>
    <w:basedOn w:val="Normal"/>
    <w:next w:val="Normal"/>
    <w:link w:val="Heading2Char"/>
    <w:uiPriority w:val="9"/>
    <w:unhideWhenUsed/>
    <w:qFormat/>
    <w:rsid w:val="00D749B7"/>
    <w:pPr>
      <w:keepNext/>
      <w:keepLines/>
      <w:spacing w:before="200"/>
      <w:outlineLvl w:val="1"/>
    </w:pPr>
    <w:rPr>
      <w:rFonts w:eastAsiaTheme="majorEastAsia" w:cstheme="majorBidi"/>
      <w:b/>
      <w:bCs/>
      <w:szCs w:val="26"/>
      <w:u w:val="single"/>
    </w:rPr>
  </w:style>
  <w:style w:type="paragraph" w:styleId="Heading3">
    <w:name w:val="heading 3"/>
    <w:basedOn w:val="Normal"/>
    <w:next w:val="Normal"/>
    <w:link w:val="Heading3Char"/>
    <w:qFormat/>
    <w:rsid w:val="000677FE"/>
    <w:pPr>
      <w:keepNext/>
      <w:spacing w:before="240"/>
      <w:outlineLvl w:val="2"/>
    </w:pPr>
    <w:rPr>
      <w:b/>
      <w:bCs/>
    </w:rPr>
  </w:style>
  <w:style w:type="paragraph" w:styleId="Heading4">
    <w:name w:val="heading 4"/>
    <w:basedOn w:val="Normal"/>
    <w:next w:val="Normal"/>
    <w:link w:val="Heading4Char"/>
    <w:uiPriority w:val="9"/>
    <w:unhideWhenUsed/>
    <w:qFormat/>
    <w:rsid w:val="00F224FC"/>
    <w:pPr>
      <w:keepNext/>
      <w:keepLines/>
      <w:spacing w:before="240" w:after="24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512A2"/>
    <w:rPr>
      <w:rFonts w:ascii="Arial" w:eastAsia="Times New Roman" w:hAnsi="Arial"/>
      <w:b/>
      <w:bCs/>
      <w:sz w:val="28"/>
      <w:szCs w:val="24"/>
      <w:u w:val="single"/>
    </w:rPr>
  </w:style>
  <w:style w:type="character" w:customStyle="1" w:styleId="Heading3Char">
    <w:name w:val="Heading 3 Char"/>
    <w:link w:val="Heading3"/>
    <w:rsid w:val="000677FE"/>
    <w:rPr>
      <w:rFonts w:ascii="Arial" w:eastAsia="Times New Roman" w:hAnsi="Arial"/>
      <w:b/>
      <w:bCs/>
      <w:sz w:val="22"/>
      <w:szCs w:val="24"/>
    </w:rPr>
  </w:style>
  <w:style w:type="paragraph" w:customStyle="1" w:styleId="ColorfulList-Accent11">
    <w:name w:val="Colorful List - Accent 11"/>
    <w:basedOn w:val="Normal"/>
    <w:uiPriority w:val="34"/>
    <w:qFormat/>
    <w:rsid w:val="004E3FF0"/>
    <w:pPr>
      <w:ind w:left="720"/>
      <w:contextualSpacing/>
    </w:pPr>
  </w:style>
  <w:style w:type="character" w:styleId="Hyperlink">
    <w:name w:val="Hyperlink"/>
    <w:uiPriority w:val="99"/>
    <w:unhideWhenUsed/>
    <w:rsid w:val="00C3146A"/>
    <w:rPr>
      <w:color w:val="0000FF"/>
      <w:u w:val="single"/>
    </w:rPr>
  </w:style>
  <w:style w:type="paragraph" w:styleId="Revision">
    <w:name w:val="Revision"/>
    <w:hidden/>
    <w:uiPriority w:val="99"/>
    <w:semiHidden/>
    <w:rsid w:val="00367C71"/>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67C71"/>
    <w:rPr>
      <w:rFonts w:ascii="Tahoma" w:hAnsi="Tahoma"/>
      <w:sz w:val="16"/>
      <w:szCs w:val="16"/>
    </w:rPr>
  </w:style>
  <w:style w:type="character" w:customStyle="1" w:styleId="BalloonTextChar">
    <w:name w:val="Balloon Text Char"/>
    <w:link w:val="BalloonText"/>
    <w:uiPriority w:val="99"/>
    <w:semiHidden/>
    <w:rsid w:val="00367C71"/>
    <w:rPr>
      <w:rFonts w:ascii="Tahoma" w:eastAsia="Times New Roman" w:hAnsi="Tahoma" w:cs="Tahoma"/>
      <w:sz w:val="16"/>
      <w:szCs w:val="16"/>
    </w:rPr>
  </w:style>
  <w:style w:type="paragraph" w:styleId="ListParagraph">
    <w:name w:val="List Paragraph"/>
    <w:basedOn w:val="Normal"/>
    <w:uiPriority w:val="34"/>
    <w:qFormat/>
    <w:rsid w:val="000C4A3C"/>
    <w:pPr>
      <w:ind w:left="720"/>
    </w:pPr>
    <w:rPr>
      <w:rFonts w:eastAsia="Calibri"/>
    </w:rPr>
  </w:style>
  <w:style w:type="table" w:styleId="TableGrid">
    <w:name w:val="Table Grid"/>
    <w:basedOn w:val="TableNormal"/>
    <w:uiPriority w:val="59"/>
    <w:rsid w:val="0079582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unhideWhenUsed/>
    <w:rsid w:val="00A47590"/>
    <w:rPr>
      <w:rFonts w:ascii="Consolas" w:eastAsia="Calibri" w:hAnsi="Consolas"/>
      <w:sz w:val="21"/>
      <w:szCs w:val="21"/>
    </w:rPr>
  </w:style>
  <w:style w:type="character" w:customStyle="1" w:styleId="PlainTextChar">
    <w:name w:val="Plain Text Char"/>
    <w:basedOn w:val="DefaultParagraphFont"/>
    <w:link w:val="PlainText"/>
    <w:uiPriority w:val="99"/>
    <w:rsid w:val="00A47590"/>
    <w:rPr>
      <w:rFonts w:ascii="Consolas" w:eastAsia="Calibri" w:hAnsi="Consolas" w:cs="Times New Roman"/>
      <w:sz w:val="21"/>
      <w:szCs w:val="21"/>
    </w:rPr>
  </w:style>
  <w:style w:type="paragraph" w:styleId="TOC1">
    <w:name w:val="toc 1"/>
    <w:basedOn w:val="Normal"/>
    <w:next w:val="Normal"/>
    <w:autoRedefine/>
    <w:uiPriority w:val="39"/>
    <w:rsid w:val="00D14FF6"/>
    <w:pPr>
      <w:tabs>
        <w:tab w:val="right" w:leader="dot" w:pos="9350"/>
      </w:tabs>
      <w:spacing w:after="100"/>
    </w:pPr>
  </w:style>
  <w:style w:type="paragraph" w:customStyle="1" w:styleId="LightGrid-Accent31">
    <w:name w:val="Light Grid - Accent 31"/>
    <w:basedOn w:val="Normal"/>
    <w:uiPriority w:val="34"/>
    <w:qFormat/>
    <w:rsid w:val="00A306BE"/>
    <w:pPr>
      <w:ind w:left="720"/>
      <w:contextualSpacing/>
    </w:pPr>
  </w:style>
  <w:style w:type="paragraph" w:styleId="Header">
    <w:name w:val="header"/>
    <w:basedOn w:val="Normal"/>
    <w:link w:val="HeaderChar"/>
    <w:uiPriority w:val="99"/>
    <w:semiHidden/>
    <w:unhideWhenUsed/>
    <w:rsid w:val="00A33E6A"/>
    <w:pPr>
      <w:tabs>
        <w:tab w:val="center" w:pos="4680"/>
        <w:tab w:val="right" w:pos="9360"/>
      </w:tabs>
    </w:pPr>
  </w:style>
  <w:style w:type="character" w:customStyle="1" w:styleId="HeaderChar">
    <w:name w:val="Header Char"/>
    <w:basedOn w:val="DefaultParagraphFont"/>
    <w:link w:val="Header"/>
    <w:uiPriority w:val="99"/>
    <w:semiHidden/>
    <w:rsid w:val="00A33E6A"/>
    <w:rPr>
      <w:rFonts w:ascii="Times New Roman" w:eastAsia="Times New Roman" w:hAnsi="Times New Roman"/>
      <w:sz w:val="24"/>
      <w:szCs w:val="24"/>
    </w:rPr>
  </w:style>
  <w:style w:type="paragraph" w:styleId="Footer">
    <w:name w:val="footer"/>
    <w:basedOn w:val="Normal"/>
    <w:link w:val="FooterChar"/>
    <w:uiPriority w:val="99"/>
    <w:unhideWhenUsed/>
    <w:rsid w:val="00A33E6A"/>
    <w:pPr>
      <w:tabs>
        <w:tab w:val="center" w:pos="4680"/>
        <w:tab w:val="right" w:pos="9360"/>
      </w:tabs>
    </w:pPr>
  </w:style>
  <w:style w:type="character" w:customStyle="1" w:styleId="FooterChar">
    <w:name w:val="Footer Char"/>
    <w:basedOn w:val="DefaultParagraphFont"/>
    <w:link w:val="Footer"/>
    <w:uiPriority w:val="99"/>
    <w:rsid w:val="00A33E6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F45371"/>
    <w:rPr>
      <w:sz w:val="16"/>
      <w:szCs w:val="16"/>
    </w:rPr>
  </w:style>
  <w:style w:type="paragraph" w:styleId="CommentText">
    <w:name w:val="annotation text"/>
    <w:basedOn w:val="Normal"/>
    <w:link w:val="CommentTextChar"/>
    <w:uiPriority w:val="99"/>
    <w:semiHidden/>
    <w:unhideWhenUsed/>
    <w:rsid w:val="00F45371"/>
    <w:rPr>
      <w:sz w:val="20"/>
      <w:szCs w:val="20"/>
    </w:rPr>
  </w:style>
  <w:style w:type="character" w:customStyle="1" w:styleId="CommentTextChar">
    <w:name w:val="Comment Text Char"/>
    <w:basedOn w:val="DefaultParagraphFont"/>
    <w:link w:val="CommentText"/>
    <w:uiPriority w:val="99"/>
    <w:semiHidden/>
    <w:rsid w:val="00F45371"/>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F45371"/>
    <w:rPr>
      <w:b/>
      <w:bCs/>
    </w:rPr>
  </w:style>
  <w:style w:type="character" w:customStyle="1" w:styleId="CommentSubjectChar">
    <w:name w:val="Comment Subject Char"/>
    <w:basedOn w:val="CommentTextChar"/>
    <w:link w:val="CommentSubject"/>
    <w:uiPriority w:val="99"/>
    <w:semiHidden/>
    <w:rsid w:val="00F45371"/>
    <w:rPr>
      <w:rFonts w:ascii="Times New Roman" w:eastAsia="Times New Roman" w:hAnsi="Times New Roman"/>
      <w:b/>
      <w:bCs/>
    </w:rPr>
  </w:style>
  <w:style w:type="character" w:customStyle="1" w:styleId="Heading2Char">
    <w:name w:val="Heading 2 Char"/>
    <w:basedOn w:val="DefaultParagraphFont"/>
    <w:link w:val="Heading2"/>
    <w:uiPriority w:val="9"/>
    <w:rsid w:val="00D749B7"/>
    <w:rPr>
      <w:rFonts w:ascii="Arial" w:eastAsiaTheme="majorEastAsia" w:hAnsi="Arial" w:cstheme="majorBidi"/>
      <w:b/>
      <w:bCs/>
      <w:sz w:val="22"/>
      <w:szCs w:val="26"/>
      <w:u w:val="single"/>
    </w:rPr>
  </w:style>
  <w:style w:type="paragraph" w:styleId="TOC2">
    <w:name w:val="toc 2"/>
    <w:basedOn w:val="Normal"/>
    <w:next w:val="Normal"/>
    <w:autoRedefine/>
    <w:uiPriority w:val="39"/>
    <w:unhideWhenUsed/>
    <w:rsid w:val="00D749B7"/>
    <w:pPr>
      <w:spacing w:after="100"/>
      <w:ind w:left="240"/>
    </w:pPr>
  </w:style>
  <w:style w:type="paragraph" w:styleId="NoSpacing">
    <w:name w:val="No Spacing"/>
    <w:autoRedefine/>
    <w:uiPriority w:val="1"/>
    <w:qFormat/>
    <w:rsid w:val="00D14FF6"/>
    <w:pPr>
      <w:spacing w:after="120"/>
    </w:pPr>
    <w:rPr>
      <w:rFonts w:ascii="Arial" w:eastAsia="Times New Roman" w:hAnsi="Arial"/>
      <w:sz w:val="24"/>
      <w:szCs w:val="24"/>
    </w:rPr>
  </w:style>
  <w:style w:type="paragraph" w:styleId="TOC3">
    <w:name w:val="toc 3"/>
    <w:basedOn w:val="Normal"/>
    <w:next w:val="Normal"/>
    <w:autoRedefine/>
    <w:uiPriority w:val="39"/>
    <w:unhideWhenUsed/>
    <w:rsid w:val="008A7F6A"/>
    <w:pPr>
      <w:spacing w:after="100"/>
      <w:ind w:left="480"/>
    </w:pPr>
  </w:style>
  <w:style w:type="character" w:styleId="FollowedHyperlink">
    <w:name w:val="FollowedHyperlink"/>
    <w:basedOn w:val="DefaultParagraphFont"/>
    <w:uiPriority w:val="99"/>
    <w:semiHidden/>
    <w:unhideWhenUsed/>
    <w:rsid w:val="00BB393A"/>
    <w:rPr>
      <w:color w:val="800080" w:themeColor="followedHyperlink"/>
      <w:u w:val="single"/>
    </w:rPr>
  </w:style>
  <w:style w:type="character" w:customStyle="1" w:styleId="Heading4Char">
    <w:name w:val="Heading 4 Char"/>
    <w:basedOn w:val="DefaultParagraphFont"/>
    <w:link w:val="Heading4"/>
    <w:uiPriority w:val="9"/>
    <w:rsid w:val="00F224FC"/>
    <w:rPr>
      <w:rFonts w:ascii="Arial" w:eastAsiaTheme="majorEastAsia" w:hAnsi="Arial" w:cstheme="majorBidi"/>
      <w:b/>
      <w:i/>
      <w:i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5221">
      <w:bodyDiv w:val="1"/>
      <w:marLeft w:val="0"/>
      <w:marRight w:val="0"/>
      <w:marTop w:val="0"/>
      <w:marBottom w:val="0"/>
      <w:divBdr>
        <w:top w:val="none" w:sz="0" w:space="0" w:color="auto"/>
        <w:left w:val="none" w:sz="0" w:space="0" w:color="auto"/>
        <w:bottom w:val="none" w:sz="0" w:space="0" w:color="auto"/>
        <w:right w:val="none" w:sz="0" w:space="0" w:color="auto"/>
      </w:divBdr>
    </w:div>
    <w:div w:id="106778469">
      <w:bodyDiv w:val="1"/>
      <w:marLeft w:val="0"/>
      <w:marRight w:val="0"/>
      <w:marTop w:val="0"/>
      <w:marBottom w:val="0"/>
      <w:divBdr>
        <w:top w:val="none" w:sz="0" w:space="0" w:color="auto"/>
        <w:left w:val="none" w:sz="0" w:space="0" w:color="auto"/>
        <w:bottom w:val="none" w:sz="0" w:space="0" w:color="auto"/>
        <w:right w:val="none" w:sz="0" w:space="0" w:color="auto"/>
      </w:divBdr>
    </w:div>
    <w:div w:id="391391129">
      <w:bodyDiv w:val="1"/>
      <w:marLeft w:val="0"/>
      <w:marRight w:val="0"/>
      <w:marTop w:val="0"/>
      <w:marBottom w:val="0"/>
      <w:divBdr>
        <w:top w:val="none" w:sz="0" w:space="0" w:color="auto"/>
        <w:left w:val="none" w:sz="0" w:space="0" w:color="auto"/>
        <w:bottom w:val="none" w:sz="0" w:space="0" w:color="auto"/>
        <w:right w:val="none" w:sz="0" w:space="0" w:color="auto"/>
      </w:divBdr>
    </w:div>
    <w:div w:id="592974797">
      <w:bodyDiv w:val="1"/>
      <w:marLeft w:val="0"/>
      <w:marRight w:val="0"/>
      <w:marTop w:val="0"/>
      <w:marBottom w:val="0"/>
      <w:divBdr>
        <w:top w:val="none" w:sz="0" w:space="0" w:color="auto"/>
        <w:left w:val="none" w:sz="0" w:space="0" w:color="auto"/>
        <w:bottom w:val="none" w:sz="0" w:space="0" w:color="auto"/>
        <w:right w:val="none" w:sz="0" w:space="0" w:color="auto"/>
      </w:divBdr>
    </w:div>
    <w:div w:id="611010433">
      <w:bodyDiv w:val="1"/>
      <w:marLeft w:val="0"/>
      <w:marRight w:val="0"/>
      <w:marTop w:val="0"/>
      <w:marBottom w:val="0"/>
      <w:divBdr>
        <w:top w:val="none" w:sz="0" w:space="0" w:color="auto"/>
        <w:left w:val="none" w:sz="0" w:space="0" w:color="auto"/>
        <w:bottom w:val="none" w:sz="0" w:space="0" w:color="auto"/>
        <w:right w:val="none" w:sz="0" w:space="0" w:color="auto"/>
      </w:divBdr>
    </w:div>
    <w:div w:id="634725417">
      <w:bodyDiv w:val="1"/>
      <w:marLeft w:val="0"/>
      <w:marRight w:val="0"/>
      <w:marTop w:val="0"/>
      <w:marBottom w:val="0"/>
      <w:divBdr>
        <w:top w:val="none" w:sz="0" w:space="0" w:color="auto"/>
        <w:left w:val="none" w:sz="0" w:space="0" w:color="auto"/>
        <w:bottom w:val="none" w:sz="0" w:space="0" w:color="auto"/>
        <w:right w:val="none" w:sz="0" w:space="0" w:color="auto"/>
      </w:divBdr>
    </w:div>
    <w:div w:id="671027550">
      <w:bodyDiv w:val="1"/>
      <w:marLeft w:val="0"/>
      <w:marRight w:val="0"/>
      <w:marTop w:val="0"/>
      <w:marBottom w:val="0"/>
      <w:divBdr>
        <w:top w:val="none" w:sz="0" w:space="0" w:color="auto"/>
        <w:left w:val="none" w:sz="0" w:space="0" w:color="auto"/>
        <w:bottom w:val="none" w:sz="0" w:space="0" w:color="auto"/>
        <w:right w:val="none" w:sz="0" w:space="0" w:color="auto"/>
      </w:divBdr>
    </w:div>
    <w:div w:id="1177311430">
      <w:bodyDiv w:val="1"/>
      <w:marLeft w:val="0"/>
      <w:marRight w:val="0"/>
      <w:marTop w:val="0"/>
      <w:marBottom w:val="0"/>
      <w:divBdr>
        <w:top w:val="none" w:sz="0" w:space="0" w:color="auto"/>
        <w:left w:val="none" w:sz="0" w:space="0" w:color="auto"/>
        <w:bottom w:val="none" w:sz="0" w:space="0" w:color="auto"/>
        <w:right w:val="none" w:sz="0" w:space="0" w:color="auto"/>
      </w:divBdr>
    </w:div>
    <w:div w:id="1259751061">
      <w:bodyDiv w:val="1"/>
      <w:marLeft w:val="0"/>
      <w:marRight w:val="0"/>
      <w:marTop w:val="0"/>
      <w:marBottom w:val="0"/>
      <w:divBdr>
        <w:top w:val="none" w:sz="0" w:space="0" w:color="auto"/>
        <w:left w:val="none" w:sz="0" w:space="0" w:color="auto"/>
        <w:bottom w:val="none" w:sz="0" w:space="0" w:color="auto"/>
        <w:right w:val="none" w:sz="0" w:space="0" w:color="auto"/>
      </w:divBdr>
    </w:div>
    <w:div w:id="1317029439">
      <w:bodyDiv w:val="1"/>
      <w:marLeft w:val="0"/>
      <w:marRight w:val="0"/>
      <w:marTop w:val="0"/>
      <w:marBottom w:val="0"/>
      <w:divBdr>
        <w:top w:val="none" w:sz="0" w:space="0" w:color="auto"/>
        <w:left w:val="none" w:sz="0" w:space="0" w:color="auto"/>
        <w:bottom w:val="none" w:sz="0" w:space="0" w:color="auto"/>
        <w:right w:val="none" w:sz="0" w:space="0" w:color="auto"/>
      </w:divBdr>
    </w:div>
    <w:div w:id="1330518150">
      <w:bodyDiv w:val="1"/>
      <w:marLeft w:val="0"/>
      <w:marRight w:val="0"/>
      <w:marTop w:val="0"/>
      <w:marBottom w:val="0"/>
      <w:divBdr>
        <w:top w:val="none" w:sz="0" w:space="0" w:color="auto"/>
        <w:left w:val="none" w:sz="0" w:space="0" w:color="auto"/>
        <w:bottom w:val="none" w:sz="0" w:space="0" w:color="auto"/>
        <w:right w:val="none" w:sz="0" w:space="0" w:color="auto"/>
      </w:divBdr>
    </w:div>
    <w:div w:id="1392190207">
      <w:bodyDiv w:val="1"/>
      <w:marLeft w:val="0"/>
      <w:marRight w:val="0"/>
      <w:marTop w:val="0"/>
      <w:marBottom w:val="0"/>
      <w:divBdr>
        <w:top w:val="none" w:sz="0" w:space="0" w:color="auto"/>
        <w:left w:val="none" w:sz="0" w:space="0" w:color="auto"/>
        <w:bottom w:val="none" w:sz="0" w:space="0" w:color="auto"/>
        <w:right w:val="none" w:sz="0" w:space="0" w:color="auto"/>
      </w:divBdr>
    </w:div>
    <w:div w:id="1457799679">
      <w:bodyDiv w:val="1"/>
      <w:marLeft w:val="0"/>
      <w:marRight w:val="0"/>
      <w:marTop w:val="0"/>
      <w:marBottom w:val="0"/>
      <w:divBdr>
        <w:top w:val="none" w:sz="0" w:space="0" w:color="auto"/>
        <w:left w:val="none" w:sz="0" w:space="0" w:color="auto"/>
        <w:bottom w:val="none" w:sz="0" w:space="0" w:color="auto"/>
        <w:right w:val="none" w:sz="0" w:space="0" w:color="auto"/>
      </w:divBdr>
    </w:div>
    <w:div w:id="1684894981">
      <w:bodyDiv w:val="1"/>
      <w:marLeft w:val="0"/>
      <w:marRight w:val="0"/>
      <w:marTop w:val="0"/>
      <w:marBottom w:val="0"/>
      <w:divBdr>
        <w:top w:val="none" w:sz="0" w:space="0" w:color="auto"/>
        <w:left w:val="none" w:sz="0" w:space="0" w:color="auto"/>
        <w:bottom w:val="none" w:sz="0" w:space="0" w:color="auto"/>
        <w:right w:val="none" w:sz="0" w:space="0" w:color="auto"/>
      </w:divBdr>
    </w:div>
    <w:div w:id="212877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3.png"/><Relationship Id="rId34" Type="http://schemas.openxmlformats.org/officeDocument/2006/relationships/hyperlink" Target="http://[yourdomain]/ProfilesSPARQLAPI/ProfilesSPARQLAPI.svc/Search"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localhost/profiles/search" TargetMode="External"/><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orcid.org/about/what-is-orc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xample.com/profiles" TargetMode="External"/><Relationship Id="rId32" Type="http://schemas.openxmlformats.org/officeDocument/2006/relationships/hyperlink" Target="http://[yourdomain]/ProfilesSearchAPI/ProfilesSearchAPI.svc/Sear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mailto:profiles@hms.harvard.edu"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direct2experts.org" TargetMode="External"/><Relationship Id="rId30" Type="http://schemas.openxmlformats.org/officeDocument/2006/relationships/hyperlink" Target="http://orcid.org/about/membership" TargetMode="External"/><Relationship Id="rId35" Type="http://schemas.openxmlformats.org/officeDocument/2006/relationships/footer" Target="footer1.xml"/><Relationship Id="rId8" Type="http://schemas.openxmlformats.org/officeDocument/2006/relationships/hyperlink" Target="http://profiles.catalyst.harvard.edu/softwar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A4A4D-754B-4610-B1B2-1B0FE0AC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30459</TotalTime>
  <Pages>48</Pages>
  <Words>10862</Words>
  <Characters>61920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72637</CharactersWithSpaces>
  <SharedDoc>false</SharedDoc>
  <HLinks>
    <vt:vector size="36" baseType="variant">
      <vt:variant>
        <vt:i4>3342372</vt:i4>
      </vt:variant>
      <vt:variant>
        <vt:i4>15</vt:i4>
      </vt:variant>
      <vt:variant>
        <vt:i4>0</vt:i4>
      </vt:variant>
      <vt:variant>
        <vt:i4>5</vt:i4>
      </vt:variant>
      <vt:variant>
        <vt:lpwstr>http://localhost:9276/ProfilesWeb/</vt:lpwstr>
      </vt:variant>
      <vt:variant>
        <vt:lpwstr/>
      </vt:variant>
      <vt:variant>
        <vt:i4>1638486</vt:i4>
      </vt:variant>
      <vt:variant>
        <vt:i4>12</vt:i4>
      </vt:variant>
      <vt:variant>
        <vt:i4>0</vt:i4>
      </vt:variant>
      <vt:variant>
        <vt:i4>5</vt:i4>
      </vt:variant>
      <vt:variant>
        <vt:lpwstr>http://servicedomain/NetworkBrowserService.svc/profiles/</vt:lpwstr>
      </vt:variant>
      <vt:variant>
        <vt:lpwstr/>
      </vt:variant>
      <vt:variant>
        <vt:i4>1769486</vt:i4>
      </vt:variant>
      <vt:variant>
        <vt:i4>9</vt:i4>
      </vt:variant>
      <vt:variant>
        <vt:i4>0</vt:i4>
      </vt:variant>
      <vt:variant>
        <vt:i4>5</vt:i4>
      </vt:variant>
      <vt:variant>
        <vt:lpwstr>http://domain/Profiles/Login.aspx</vt:lpwstr>
      </vt:variant>
      <vt:variant>
        <vt:lpwstr/>
      </vt:variant>
      <vt:variant>
        <vt:i4>5177422</vt:i4>
      </vt:variant>
      <vt:variant>
        <vt:i4>6</vt:i4>
      </vt:variant>
      <vt:variant>
        <vt:i4>0</vt:i4>
      </vt:variant>
      <vt:variant>
        <vt:i4>5</vt:i4>
      </vt:variant>
      <vt:variant>
        <vt:lpwstr>http://domain/Profiles/Home.aspx</vt:lpwstr>
      </vt:variant>
      <vt:variant>
        <vt:lpwstr/>
      </vt:variant>
      <vt:variant>
        <vt:i4>7274618</vt:i4>
      </vt:variant>
      <vt:variant>
        <vt:i4>3</vt:i4>
      </vt:variant>
      <vt:variant>
        <vt:i4>0</vt:i4>
      </vt:variant>
      <vt:variant>
        <vt:i4>5</vt:i4>
      </vt:variant>
      <vt:variant>
        <vt:lpwstr>http://domain/Profiles/</vt:lpwstr>
      </vt:variant>
      <vt:variant>
        <vt:lpwstr/>
      </vt:variant>
      <vt:variant>
        <vt:i4>6619180</vt:i4>
      </vt:variant>
      <vt:variant>
        <vt:i4>0</vt:i4>
      </vt:variant>
      <vt:variant>
        <vt:i4>0</vt:i4>
      </vt:variant>
      <vt:variant>
        <vt:i4>5</vt:i4>
      </vt:variant>
      <vt:variant>
        <vt:lpwstr>http://maps.google.com/maps?showlabs=1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HMS</dc:creator>
  <cp:lastModifiedBy>Brown, Nicholas William</cp:lastModifiedBy>
  <cp:revision>89</cp:revision>
  <cp:lastPrinted>2011-08-17T15:52:00Z</cp:lastPrinted>
  <dcterms:created xsi:type="dcterms:W3CDTF">2012-07-02T20:28:00Z</dcterms:created>
  <dcterms:modified xsi:type="dcterms:W3CDTF">2015-08-07T13:10:00Z</dcterms:modified>
</cp:coreProperties>
</file>