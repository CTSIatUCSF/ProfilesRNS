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10E9" w:rsidRPr="00294F4B" w:rsidRDefault="002810E9" w:rsidP="002810E9">
      <w:pPr>
        <w:spacing w:after="0" w:line="240" w:lineRule="auto"/>
        <w:rPr>
          <w:rFonts w:cs="Arial"/>
          <w:b/>
          <w:sz w:val="36"/>
          <w:szCs w:val="36"/>
        </w:rPr>
      </w:pPr>
      <w:r w:rsidRPr="00294F4B">
        <w:rPr>
          <w:rFonts w:cs="Arial"/>
          <w:b/>
          <w:sz w:val="36"/>
          <w:szCs w:val="36"/>
        </w:rPr>
        <w:t>Profiles Research Networking Software</w:t>
      </w:r>
    </w:p>
    <w:p w:rsidR="002810E9" w:rsidRPr="00294F4B" w:rsidRDefault="007A2128" w:rsidP="002810E9">
      <w:pPr>
        <w:spacing w:after="0" w:line="240" w:lineRule="auto"/>
        <w:rPr>
          <w:rFonts w:cs="Arial"/>
          <w:b/>
          <w:sz w:val="36"/>
          <w:szCs w:val="36"/>
        </w:rPr>
      </w:pPr>
      <w:r>
        <w:rPr>
          <w:rFonts w:cs="Arial"/>
          <w:b/>
          <w:sz w:val="36"/>
          <w:szCs w:val="36"/>
        </w:rPr>
        <w:t>Release No</w:t>
      </w:r>
      <w:r w:rsidR="0090181B">
        <w:rPr>
          <w:rFonts w:cs="Arial"/>
          <w:b/>
          <w:sz w:val="36"/>
          <w:szCs w:val="36"/>
        </w:rPr>
        <w:t>t</w:t>
      </w:r>
      <w:r>
        <w:rPr>
          <w:rFonts w:cs="Arial"/>
          <w:b/>
          <w:sz w:val="36"/>
          <w:szCs w:val="36"/>
        </w:rPr>
        <w:t>es</w:t>
      </w:r>
    </w:p>
    <w:p w:rsidR="002810E9" w:rsidRDefault="002810E9" w:rsidP="002810E9">
      <w:pPr>
        <w:spacing w:after="0" w:line="240" w:lineRule="auto"/>
        <w:rPr>
          <w:rFonts w:cs="Arial"/>
        </w:rPr>
      </w:pPr>
    </w:p>
    <w:p w:rsidR="002810E9" w:rsidRDefault="002810E9" w:rsidP="002810E9">
      <w:pPr>
        <w:spacing w:after="0" w:line="240" w:lineRule="auto"/>
        <w:rPr>
          <w:rFonts w:cs="Arial"/>
        </w:rPr>
      </w:pPr>
      <w:r w:rsidRPr="002A0B9E">
        <w:rPr>
          <w:rFonts w:cs="Arial"/>
          <w:b/>
        </w:rPr>
        <w:t>Documentation Version</w:t>
      </w:r>
      <w:r>
        <w:rPr>
          <w:rFonts w:cs="Arial"/>
        </w:rPr>
        <w:t xml:space="preserve">: </w:t>
      </w:r>
      <w:r w:rsidR="0004362D">
        <w:rPr>
          <w:rFonts w:cs="Arial"/>
        </w:rPr>
        <w:t>September 12</w:t>
      </w:r>
      <w:r w:rsidR="00DD6319">
        <w:rPr>
          <w:rFonts w:cs="Arial"/>
        </w:rPr>
        <w:t>, 2019</w:t>
      </w:r>
    </w:p>
    <w:p w:rsidR="002810E9" w:rsidRDefault="002810E9" w:rsidP="002810E9">
      <w:pPr>
        <w:spacing w:after="0" w:line="240" w:lineRule="auto"/>
        <w:rPr>
          <w:rFonts w:cs="Arial"/>
        </w:rPr>
      </w:pPr>
    </w:p>
    <w:p w:rsidR="002810E9" w:rsidRPr="00794E51" w:rsidRDefault="002810E9" w:rsidP="002810E9">
      <w:pPr>
        <w:spacing w:after="0" w:line="240" w:lineRule="auto"/>
        <w:rPr>
          <w:rFonts w:cs="Arial"/>
        </w:rPr>
      </w:pPr>
      <w:r w:rsidRPr="002A0B9E">
        <w:rPr>
          <w:rFonts w:cs="Arial"/>
          <w:b/>
        </w:rPr>
        <w:t>Software Version</w:t>
      </w:r>
      <w:r w:rsidR="0096123B">
        <w:rPr>
          <w:rFonts w:cs="Arial"/>
        </w:rPr>
        <w:t>: ProfilesRNS</w:t>
      </w:r>
      <w:r w:rsidR="00852201">
        <w:rPr>
          <w:rFonts w:cs="Arial"/>
        </w:rPr>
        <w:t>_</w:t>
      </w:r>
      <w:r w:rsidR="0041336C">
        <w:rPr>
          <w:rFonts w:cs="Arial"/>
        </w:rPr>
        <w:t>2.</w:t>
      </w:r>
      <w:r w:rsidR="007C2422">
        <w:rPr>
          <w:rFonts w:cs="Arial"/>
        </w:rPr>
        <w:t>1</w:t>
      </w:r>
      <w:r w:rsidR="00DD6319">
        <w:rPr>
          <w:rFonts w:cs="Arial"/>
        </w:rPr>
        <w:t>2</w:t>
      </w:r>
      <w:r w:rsidR="007C2422">
        <w:rPr>
          <w:rFonts w:cs="Arial"/>
        </w:rPr>
        <w:t>.</w:t>
      </w:r>
      <w:r w:rsidR="00DD6319">
        <w:rPr>
          <w:rFonts w:cs="Arial"/>
        </w:rPr>
        <w:t>0</w:t>
      </w:r>
    </w:p>
    <w:p w:rsidR="002810E9" w:rsidRDefault="002810E9" w:rsidP="002810E9">
      <w:pPr>
        <w:spacing w:after="0" w:line="240" w:lineRule="auto"/>
        <w:rPr>
          <w:rFonts w:cs="Arial"/>
          <w:b/>
          <w:sz w:val="36"/>
          <w:szCs w:val="36"/>
        </w:rPr>
      </w:pPr>
    </w:p>
    <w:p w:rsidR="000964F3" w:rsidRPr="00605296" w:rsidRDefault="00723DD4" w:rsidP="000964F3">
      <w:pPr>
        <w:rPr>
          <w:rFonts w:cs="Arial"/>
          <w:b/>
          <w:u w:val="single"/>
        </w:rPr>
      </w:pPr>
      <w:r w:rsidRPr="00605296">
        <w:rPr>
          <w:rFonts w:cs="Arial"/>
          <w:b/>
          <w:u w:val="single"/>
        </w:rPr>
        <w:t>Table of Contents</w:t>
      </w:r>
    </w:p>
    <w:sdt>
      <w:sdtPr>
        <w:rPr>
          <w:rFonts w:eastAsiaTheme="minorHAnsi" w:cs="Arial"/>
          <w:sz w:val="22"/>
          <w:szCs w:val="22"/>
        </w:rPr>
        <w:id w:val="1406367079"/>
        <w:docPartObj>
          <w:docPartGallery w:val="Table of Contents"/>
          <w:docPartUnique/>
        </w:docPartObj>
      </w:sdtPr>
      <w:sdtEndPr>
        <w:rPr>
          <w:rFonts w:eastAsia="Times New Roman"/>
          <w:sz w:val="24"/>
          <w:szCs w:val="24"/>
        </w:rPr>
      </w:sdtEndPr>
      <w:sdtContent>
        <w:bookmarkStart w:id="0" w:name="_GoBack" w:displacedByCustomXml="prev"/>
        <w:bookmarkEnd w:id="0" w:displacedByCustomXml="prev"/>
        <w:p w:rsidR="0004362D" w:rsidRDefault="008C0165">
          <w:pPr>
            <w:pStyle w:val="TOC1"/>
            <w:tabs>
              <w:tab w:val="right" w:leader="dot" w:pos="9350"/>
            </w:tabs>
            <w:rPr>
              <w:rFonts w:asciiTheme="minorHAnsi" w:eastAsiaTheme="minorEastAsia" w:hAnsiTheme="minorHAnsi" w:cstheme="minorBidi"/>
              <w:noProof/>
              <w:sz w:val="22"/>
              <w:szCs w:val="22"/>
            </w:rPr>
          </w:pPr>
          <w:r>
            <w:rPr>
              <w:rFonts w:cs="Arial"/>
              <w:sz w:val="22"/>
              <w:szCs w:val="22"/>
            </w:rPr>
            <w:fldChar w:fldCharType="begin"/>
          </w:r>
          <w:r>
            <w:rPr>
              <w:rFonts w:cs="Arial"/>
              <w:sz w:val="22"/>
              <w:szCs w:val="22"/>
            </w:rPr>
            <w:instrText xml:space="preserve"> TOC \o "1-3" \h \z \u </w:instrText>
          </w:r>
          <w:r>
            <w:rPr>
              <w:rFonts w:cs="Arial"/>
              <w:sz w:val="22"/>
              <w:szCs w:val="22"/>
            </w:rPr>
            <w:fldChar w:fldCharType="separate"/>
          </w:r>
          <w:hyperlink w:anchor="_Toc18998968" w:history="1">
            <w:r w:rsidR="0004362D" w:rsidRPr="00141F79">
              <w:rPr>
                <w:rStyle w:val="Hyperlink"/>
                <w:noProof/>
              </w:rPr>
              <w:t>Profiles RNS Beta</w:t>
            </w:r>
            <w:r w:rsidR="0004362D">
              <w:rPr>
                <w:noProof/>
                <w:webHidden/>
              </w:rPr>
              <w:tab/>
            </w:r>
            <w:r w:rsidR="0004362D">
              <w:rPr>
                <w:noProof/>
                <w:webHidden/>
              </w:rPr>
              <w:fldChar w:fldCharType="begin"/>
            </w:r>
            <w:r w:rsidR="0004362D">
              <w:rPr>
                <w:noProof/>
                <w:webHidden/>
              </w:rPr>
              <w:instrText xml:space="preserve"> PAGEREF _Toc18998968 \h </w:instrText>
            </w:r>
            <w:r w:rsidR="0004362D">
              <w:rPr>
                <w:noProof/>
                <w:webHidden/>
              </w:rPr>
            </w:r>
            <w:r w:rsidR="0004362D">
              <w:rPr>
                <w:noProof/>
                <w:webHidden/>
              </w:rPr>
              <w:fldChar w:fldCharType="separate"/>
            </w:r>
            <w:r w:rsidR="0004362D">
              <w:rPr>
                <w:noProof/>
                <w:webHidden/>
              </w:rPr>
              <w:t>4</w:t>
            </w:r>
            <w:r w:rsidR="0004362D">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69" w:history="1">
            <w:r w:rsidRPr="00141F79">
              <w:rPr>
                <w:rStyle w:val="Hyperlink"/>
                <w:noProof/>
              </w:rPr>
              <w:t>Known Issues</w:t>
            </w:r>
            <w:r>
              <w:rPr>
                <w:noProof/>
                <w:webHidden/>
              </w:rPr>
              <w:tab/>
            </w:r>
            <w:r>
              <w:rPr>
                <w:noProof/>
                <w:webHidden/>
              </w:rPr>
              <w:fldChar w:fldCharType="begin"/>
            </w:r>
            <w:r>
              <w:rPr>
                <w:noProof/>
                <w:webHidden/>
              </w:rPr>
              <w:instrText xml:space="preserve"> PAGEREF _Toc18998969 \h </w:instrText>
            </w:r>
            <w:r>
              <w:rPr>
                <w:noProof/>
                <w:webHidden/>
              </w:rPr>
            </w:r>
            <w:r>
              <w:rPr>
                <w:noProof/>
                <w:webHidden/>
              </w:rPr>
              <w:fldChar w:fldCharType="separate"/>
            </w:r>
            <w:r>
              <w:rPr>
                <w:noProof/>
                <w:webHidden/>
              </w:rPr>
              <w:t>4</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70" w:history="1">
            <w:r w:rsidRPr="00141F79">
              <w:rPr>
                <w:rStyle w:val="Hyperlink"/>
                <w:noProof/>
              </w:rPr>
              <w:t>Profiles RNS 1.0.0</w:t>
            </w:r>
            <w:r>
              <w:rPr>
                <w:noProof/>
                <w:webHidden/>
              </w:rPr>
              <w:tab/>
            </w:r>
            <w:r>
              <w:rPr>
                <w:noProof/>
                <w:webHidden/>
              </w:rPr>
              <w:fldChar w:fldCharType="begin"/>
            </w:r>
            <w:r>
              <w:rPr>
                <w:noProof/>
                <w:webHidden/>
              </w:rPr>
              <w:instrText xml:space="preserve"> PAGEREF _Toc18998970 \h </w:instrText>
            </w:r>
            <w:r>
              <w:rPr>
                <w:noProof/>
                <w:webHidden/>
              </w:rPr>
            </w:r>
            <w:r>
              <w:rPr>
                <w:noProof/>
                <w:webHidden/>
              </w:rPr>
              <w:fldChar w:fldCharType="separate"/>
            </w:r>
            <w:r>
              <w:rPr>
                <w:noProof/>
                <w:webHidden/>
              </w:rPr>
              <w:t>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1" w:history="1">
            <w:r w:rsidRPr="00141F79">
              <w:rPr>
                <w:rStyle w:val="Hyperlink"/>
                <w:noProof/>
              </w:rPr>
              <w:t>What’s New</w:t>
            </w:r>
            <w:r>
              <w:rPr>
                <w:noProof/>
                <w:webHidden/>
              </w:rPr>
              <w:tab/>
            </w:r>
            <w:r>
              <w:rPr>
                <w:noProof/>
                <w:webHidden/>
              </w:rPr>
              <w:fldChar w:fldCharType="begin"/>
            </w:r>
            <w:r>
              <w:rPr>
                <w:noProof/>
                <w:webHidden/>
              </w:rPr>
              <w:instrText xml:space="preserve"> PAGEREF _Toc18998971 \h </w:instrText>
            </w:r>
            <w:r>
              <w:rPr>
                <w:noProof/>
                <w:webHidden/>
              </w:rPr>
            </w:r>
            <w:r>
              <w:rPr>
                <w:noProof/>
                <w:webHidden/>
              </w:rPr>
              <w:fldChar w:fldCharType="separate"/>
            </w:r>
            <w:r>
              <w:rPr>
                <w:noProof/>
                <w:webHidden/>
              </w:rPr>
              <w:t>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2" w:history="1">
            <w:r w:rsidRPr="00141F79">
              <w:rPr>
                <w:rStyle w:val="Hyperlink"/>
                <w:noProof/>
              </w:rPr>
              <w:t>Known Issues</w:t>
            </w:r>
            <w:r>
              <w:rPr>
                <w:noProof/>
                <w:webHidden/>
              </w:rPr>
              <w:tab/>
            </w:r>
            <w:r>
              <w:rPr>
                <w:noProof/>
                <w:webHidden/>
              </w:rPr>
              <w:fldChar w:fldCharType="begin"/>
            </w:r>
            <w:r>
              <w:rPr>
                <w:noProof/>
                <w:webHidden/>
              </w:rPr>
              <w:instrText xml:space="preserve"> PAGEREF _Toc18998972 \h </w:instrText>
            </w:r>
            <w:r>
              <w:rPr>
                <w:noProof/>
                <w:webHidden/>
              </w:rPr>
            </w:r>
            <w:r>
              <w:rPr>
                <w:noProof/>
                <w:webHidden/>
              </w:rPr>
              <w:fldChar w:fldCharType="separate"/>
            </w:r>
            <w:r>
              <w:rPr>
                <w:noProof/>
                <w:webHidden/>
              </w:rPr>
              <w:t>5</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73" w:history="1">
            <w:r w:rsidRPr="00141F79">
              <w:rPr>
                <w:rStyle w:val="Hyperlink"/>
                <w:noProof/>
              </w:rPr>
              <w:t>Profiles RNS 1.0.1</w:t>
            </w:r>
            <w:r>
              <w:rPr>
                <w:noProof/>
                <w:webHidden/>
              </w:rPr>
              <w:tab/>
            </w:r>
            <w:r>
              <w:rPr>
                <w:noProof/>
                <w:webHidden/>
              </w:rPr>
              <w:fldChar w:fldCharType="begin"/>
            </w:r>
            <w:r>
              <w:rPr>
                <w:noProof/>
                <w:webHidden/>
              </w:rPr>
              <w:instrText xml:space="preserve"> PAGEREF _Toc18998973 \h </w:instrText>
            </w:r>
            <w:r>
              <w:rPr>
                <w:noProof/>
                <w:webHidden/>
              </w:rPr>
            </w:r>
            <w:r>
              <w:rPr>
                <w:noProof/>
                <w:webHidden/>
              </w:rPr>
              <w:fldChar w:fldCharType="separate"/>
            </w:r>
            <w:r>
              <w:rPr>
                <w:noProof/>
                <w:webHidden/>
              </w:rPr>
              <w:t>6</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4" w:history="1">
            <w:r w:rsidRPr="00141F79">
              <w:rPr>
                <w:rStyle w:val="Hyperlink"/>
                <w:noProof/>
              </w:rPr>
              <w:t>What’s New</w:t>
            </w:r>
            <w:r>
              <w:rPr>
                <w:noProof/>
                <w:webHidden/>
              </w:rPr>
              <w:tab/>
            </w:r>
            <w:r>
              <w:rPr>
                <w:noProof/>
                <w:webHidden/>
              </w:rPr>
              <w:fldChar w:fldCharType="begin"/>
            </w:r>
            <w:r>
              <w:rPr>
                <w:noProof/>
                <w:webHidden/>
              </w:rPr>
              <w:instrText xml:space="preserve"> PAGEREF _Toc18998974 \h </w:instrText>
            </w:r>
            <w:r>
              <w:rPr>
                <w:noProof/>
                <w:webHidden/>
              </w:rPr>
            </w:r>
            <w:r>
              <w:rPr>
                <w:noProof/>
                <w:webHidden/>
              </w:rPr>
              <w:fldChar w:fldCharType="separate"/>
            </w:r>
            <w:r>
              <w:rPr>
                <w:noProof/>
                <w:webHidden/>
              </w:rPr>
              <w:t>6</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75" w:history="1">
            <w:r w:rsidRPr="00141F79">
              <w:rPr>
                <w:rStyle w:val="Hyperlink"/>
                <w:noProof/>
              </w:rPr>
              <w:t>Profiles RNS 1.0.2</w:t>
            </w:r>
            <w:r>
              <w:rPr>
                <w:noProof/>
                <w:webHidden/>
              </w:rPr>
              <w:tab/>
            </w:r>
            <w:r>
              <w:rPr>
                <w:noProof/>
                <w:webHidden/>
              </w:rPr>
              <w:fldChar w:fldCharType="begin"/>
            </w:r>
            <w:r>
              <w:rPr>
                <w:noProof/>
                <w:webHidden/>
              </w:rPr>
              <w:instrText xml:space="preserve"> PAGEREF _Toc18998975 \h </w:instrText>
            </w:r>
            <w:r>
              <w:rPr>
                <w:noProof/>
                <w:webHidden/>
              </w:rPr>
            </w:r>
            <w:r>
              <w:rPr>
                <w:noProof/>
                <w:webHidden/>
              </w:rPr>
              <w:fldChar w:fldCharType="separate"/>
            </w:r>
            <w:r>
              <w:rPr>
                <w:noProof/>
                <w:webHidden/>
              </w:rPr>
              <w:t>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6" w:history="1">
            <w:r w:rsidRPr="00141F79">
              <w:rPr>
                <w:rStyle w:val="Hyperlink"/>
                <w:noProof/>
              </w:rPr>
              <w:t>Bug Fixes</w:t>
            </w:r>
            <w:r>
              <w:rPr>
                <w:noProof/>
                <w:webHidden/>
              </w:rPr>
              <w:tab/>
            </w:r>
            <w:r>
              <w:rPr>
                <w:noProof/>
                <w:webHidden/>
              </w:rPr>
              <w:fldChar w:fldCharType="begin"/>
            </w:r>
            <w:r>
              <w:rPr>
                <w:noProof/>
                <w:webHidden/>
              </w:rPr>
              <w:instrText xml:space="preserve"> PAGEREF _Toc18998976 \h </w:instrText>
            </w:r>
            <w:r>
              <w:rPr>
                <w:noProof/>
                <w:webHidden/>
              </w:rPr>
            </w:r>
            <w:r>
              <w:rPr>
                <w:noProof/>
                <w:webHidden/>
              </w:rPr>
              <w:fldChar w:fldCharType="separate"/>
            </w:r>
            <w:r>
              <w:rPr>
                <w:noProof/>
                <w:webHidden/>
              </w:rPr>
              <w:t>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7" w:history="1">
            <w:r w:rsidRPr="00141F79">
              <w:rPr>
                <w:rStyle w:val="Hyperlink"/>
                <w:noProof/>
              </w:rPr>
              <w:t>What’s New</w:t>
            </w:r>
            <w:r>
              <w:rPr>
                <w:noProof/>
                <w:webHidden/>
              </w:rPr>
              <w:tab/>
            </w:r>
            <w:r>
              <w:rPr>
                <w:noProof/>
                <w:webHidden/>
              </w:rPr>
              <w:fldChar w:fldCharType="begin"/>
            </w:r>
            <w:r>
              <w:rPr>
                <w:noProof/>
                <w:webHidden/>
              </w:rPr>
              <w:instrText xml:space="preserve"> PAGEREF _Toc18998977 \h </w:instrText>
            </w:r>
            <w:r>
              <w:rPr>
                <w:noProof/>
                <w:webHidden/>
              </w:rPr>
            </w:r>
            <w:r>
              <w:rPr>
                <w:noProof/>
                <w:webHidden/>
              </w:rPr>
              <w:fldChar w:fldCharType="separate"/>
            </w:r>
            <w:r>
              <w:rPr>
                <w:noProof/>
                <w:webHidden/>
              </w:rPr>
              <w:t>7</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78" w:history="1">
            <w:r w:rsidRPr="00141F79">
              <w:rPr>
                <w:rStyle w:val="Hyperlink"/>
                <w:noProof/>
              </w:rPr>
              <w:t>Profiles RNS 1.0.3</w:t>
            </w:r>
            <w:r>
              <w:rPr>
                <w:noProof/>
                <w:webHidden/>
              </w:rPr>
              <w:tab/>
            </w:r>
            <w:r>
              <w:rPr>
                <w:noProof/>
                <w:webHidden/>
              </w:rPr>
              <w:fldChar w:fldCharType="begin"/>
            </w:r>
            <w:r>
              <w:rPr>
                <w:noProof/>
                <w:webHidden/>
              </w:rPr>
              <w:instrText xml:space="preserve"> PAGEREF _Toc18998978 \h </w:instrText>
            </w:r>
            <w:r>
              <w:rPr>
                <w:noProof/>
                <w:webHidden/>
              </w:rPr>
            </w:r>
            <w:r>
              <w:rPr>
                <w:noProof/>
                <w:webHidden/>
              </w:rPr>
              <w:fldChar w:fldCharType="separate"/>
            </w:r>
            <w:r>
              <w:rPr>
                <w:noProof/>
                <w:webHidden/>
              </w:rPr>
              <w:t>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79" w:history="1">
            <w:r w:rsidRPr="00141F79">
              <w:rPr>
                <w:rStyle w:val="Hyperlink"/>
                <w:noProof/>
              </w:rPr>
              <w:t>Bug Fixes</w:t>
            </w:r>
            <w:r>
              <w:rPr>
                <w:noProof/>
                <w:webHidden/>
              </w:rPr>
              <w:tab/>
            </w:r>
            <w:r>
              <w:rPr>
                <w:noProof/>
                <w:webHidden/>
              </w:rPr>
              <w:fldChar w:fldCharType="begin"/>
            </w:r>
            <w:r>
              <w:rPr>
                <w:noProof/>
                <w:webHidden/>
              </w:rPr>
              <w:instrText xml:space="preserve"> PAGEREF _Toc18998979 \h </w:instrText>
            </w:r>
            <w:r>
              <w:rPr>
                <w:noProof/>
                <w:webHidden/>
              </w:rPr>
            </w:r>
            <w:r>
              <w:rPr>
                <w:noProof/>
                <w:webHidden/>
              </w:rPr>
              <w:fldChar w:fldCharType="separate"/>
            </w:r>
            <w:r>
              <w:rPr>
                <w:noProof/>
                <w:webHidden/>
              </w:rPr>
              <w:t>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0" w:history="1">
            <w:r w:rsidRPr="00141F79">
              <w:rPr>
                <w:rStyle w:val="Hyperlink"/>
                <w:noProof/>
              </w:rPr>
              <w:t>What’s New</w:t>
            </w:r>
            <w:r>
              <w:rPr>
                <w:noProof/>
                <w:webHidden/>
              </w:rPr>
              <w:tab/>
            </w:r>
            <w:r>
              <w:rPr>
                <w:noProof/>
                <w:webHidden/>
              </w:rPr>
              <w:fldChar w:fldCharType="begin"/>
            </w:r>
            <w:r>
              <w:rPr>
                <w:noProof/>
                <w:webHidden/>
              </w:rPr>
              <w:instrText xml:space="preserve"> PAGEREF _Toc18998980 \h </w:instrText>
            </w:r>
            <w:r>
              <w:rPr>
                <w:noProof/>
                <w:webHidden/>
              </w:rPr>
            </w:r>
            <w:r>
              <w:rPr>
                <w:noProof/>
                <w:webHidden/>
              </w:rPr>
              <w:fldChar w:fldCharType="separate"/>
            </w:r>
            <w:r>
              <w:rPr>
                <w:noProof/>
                <w:webHidden/>
              </w:rPr>
              <w:t>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1" w:history="1">
            <w:r w:rsidRPr="00141F79">
              <w:rPr>
                <w:rStyle w:val="Hyperlink"/>
                <w:noProof/>
              </w:rPr>
              <w:t>Database Changes</w:t>
            </w:r>
            <w:r>
              <w:rPr>
                <w:noProof/>
                <w:webHidden/>
              </w:rPr>
              <w:tab/>
            </w:r>
            <w:r>
              <w:rPr>
                <w:noProof/>
                <w:webHidden/>
              </w:rPr>
              <w:fldChar w:fldCharType="begin"/>
            </w:r>
            <w:r>
              <w:rPr>
                <w:noProof/>
                <w:webHidden/>
              </w:rPr>
              <w:instrText xml:space="preserve"> PAGEREF _Toc18998981 \h </w:instrText>
            </w:r>
            <w:r>
              <w:rPr>
                <w:noProof/>
                <w:webHidden/>
              </w:rPr>
            </w:r>
            <w:r>
              <w:rPr>
                <w:noProof/>
                <w:webHidden/>
              </w:rPr>
              <w:fldChar w:fldCharType="separate"/>
            </w:r>
            <w:r>
              <w:rPr>
                <w:noProof/>
                <w:webHidden/>
              </w:rPr>
              <w:t>9</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82" w:history="1">
            <w:r w:rsidRPr="00141F79">
              <w:rPr>
                <w:rStyle w:val="Hyperlink"/>
                <w:noProof/>
              </w:rPr>
              <w:t>Profiles RNS 1.0.4</w:t>
            </w:r>
            <w:r>
              <w:rPr>
                <w:noProof/>
                <w:webHidden/>
              </w:rPr>
              <w:tab/>
            </w:r>
            <w:r>
              <w:rPr>
                <w:noProof/>
                <w:webHidden/>
              </w:rPr>
              <w:fldChar w:fldCharType="begin"/>
            </w:r>
            <w:r>
              <w:rPr>
                <w:noProof/>
                <w:webHidden/>
              </w:rPr>
              <w:instrText xml:space="preserve"> PAGEREF _Toc18998982 \h </w:instrText>
            </w:r>
            <w:r>
              <w:rPr>
                <w:noProof/>
                <w:webHidden/>
              </w:rPr>
            </w:r>
            <w:r>
              <w:rPr>
                <w:noProof/>
                <w:webHidden/>
              </w:rPr>
              <w:fldChar w:fldCharType="separate"/>
            </w:r>
            <w:r>
              <w:rPr>
                <w:noProof/>
                <w:webHidden/>
              </w:rPr>
              <w:t>12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3" w:history="1">
            <w:r w:rsidRPr="00141F79">
              <w:rPr>
                <w:rStyle w:val="Hyperlink"/>
                <w:noProof/>
              </w:rPr>
              <w:t>Bug Fixes</w:t>
            </w:r>
            <w:r>
              <w:rPr>
                <w:noProof/>
                <w:webHidden/>
              </w:rPr>
              <w:tab/>
            </w:r>
            <w:r>
              <w:rPr>
                <w:noProof/>
                <w:webHidden/>
              </w:rPr>
              <w:fldChar w:fldCharType="begin"/>
            </w:r>
            <w:r>
              <w:rPr>
                <w:noProof/>
                <w:webHidden/>
              </w:rPr>
              <w:instrText xml:space="preserve"> PAGEREF _Toc18998983 \h </w:instrText>
            </w:r>
            <w:r>
              <w:rPr>
                <w:noProof/>
                <w:webHidden/>
              </w:rPr>
            </w:r>
            <w:r>
              <w:rPr>
                <w:noProof/>
                <w:webHidden/>
              </w:rPr>
              <w:fldChar w:fldCharType="separate"/>
            </w:r>
            <w:r>
              <w:rPr>
                <w:noProof/>
                <w:webHidden/>
              </w:rPr>
              <w:t>12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4" w:history="1">
            <w:r w:rsidRPr="00141F79">
              <w:rPr>
                <w:rStyle w:val="Hyperlink"/>
                <w:noProof/>
              </w:rPr>
              <w:t>What’s New</w:t>
            </w:r>
            <w:r>
              <w:rPr>
                <w:noProof/>
                <w:webHidden/>
              </w:rPr>
              <w:tab/>
            </w:r>
            <w:r>
              <w:rPr>
                <w:noProof/>
                <w:webHidden/>
              </w:rPr>
              <w:fldChar w:fldCharType="begin"/>
            </w:r>
            <w:r>
              <w:rPr>
                <w:noProof/>
                <w:webHidden/>
              </w:rPr>
              <w:instrText xml:space="preserve"> PAGEREF _Toc18998984 \h </w:instrText>
            </w:r>
            <w:r>
              <w:rPr>
                <w:noProof/>
                <w:webHidden/>
              </w:rPr>
            </w:r>
            <w:r>
              <w:rPr>
                <w:noProof/>
                <w:webHidden/>
              </w:rPr>
              <w:fldChar w:fldCharType="separate"/>
            </w:r>
            <w:r>
              <w:rPr>
                <w:noProof/>
                <w:webHidden/>
              </w:rPr>
              <w:t>12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5" w:history="1">
            <w:r w:rsidRPr="00141F79">
              <w:rPr>
                <w:rStyle w:val="Hyperlink"/>
                <w:noProof/>
              </w:rPr>
              <w:t>Database Changes</w:t>
            </w:r>
            <w:r>
              <w:rPr>
                <w:noProof/>
                <w:webHidden/>
              </w:rPr>
              <w:tab/>
            </w:r>
            <w:r>
              <w:rPr>
                <w:noProof/>
                <w:webHidden/>
              </w:rPr>
              <w:fldChar w:fldCharType="begin"/>
            </w:r>
            <w:r>
              <w:rPr>
                <w:noProof/>
                <w:webHidden/>
              </w:rPr>
              <w:instrText xml:space="preserve"> PAGEREF _Toc18998985 \h </w:instrText>
            </w:r>
            <w:r>
              <w:rPr>
                <w:noProof/>
                <w:webHidden/>
              </w:rPr>
            </w:r>
            <w:r>
              <w:rPr>
                <w:noProof/>
                <w:webHidden/>
              </w:rPr>
              <w:fldChar w:fldCharType="separate"/>
            </w:r>
            <w:r>
              <w:rPr>
                <w:noProof/>
                <w:webHidden/>
              </w:rPr>
              <w:t>12</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86" w:history="1">
            <w:r w:rsidRPr="00141F79">
              <w:rPr>
                <w:rStyle w:val="Hyperlink"/>
                <w:noProof/>
              </w:rPr>
              <w:t>Profiles RNS 2.0.0</w:t>
            </w:r>
            <w:r>
              <w:rPr>
                <w:noProof/>
                <w:webHidden/>
              </w:rPr>
              <w:tab/>
            </w:r>
            <w:r>
              <w:rPr>
                <w:noProof/>
                <w:webHidden/>
              </w:rPr>
              <w:fldChar w:fldCharType="begin"/>
            </w:r>
            <w:r>
              <w:rPr>
                <w:noProof/>
                <w:webHidden/>
              </w:rPr>
              <w:instrText xml:space="preserve"> PAGEREF _Toc18998986 \h </w:instrText>
            </w:r>
            <w:r>
              <w:rPr>
                <w:noProof/>
                <w:webHidden/>
              </w:rPr>
            </w:r>
            <w:r>
              <w:rPr>
                <w:noProof/>
                <w:webHidden/>
              </w:rPr>
              <w:fldChar w:fldCharType="separate"/>
            </w:r>
            <w:r>
              <w:rPr>
                <w:noProof/>
                <w:webHidden/>
              </w:rPr>
              <w:t>14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7" w:history="1">
            <w:r w:rsidRPr="00141F79">
              <w:rPr>
                <w:rStyle w:val="Hyperlink"/>
                <w:noProof/>
              </w:rPr>
              <w:t>Bug Fixes</w:t>
            </w:r>
            <w:r>
              <w:rPr>
                <w:noProof/>
                <w:webHidden/>
              </w:rPr>
              <w:tab/>
            </w:r>
            <w:r>
              <w:rPr>
                <w:noProof/>
                <w:webHidden/>
              </w:rPr>
              <w:fldChar w:fldCharType="begin"/>
            </w:r>
            <w:r>
              <w:rPr>
                <w:noProof/>
                <w:webHidden/>
              </w:rPr>
              <w:instrText xml:space="preserve"> PAGEREF _Toc18998987 \h </w:instrText>
            </w:r>
            <w:r>
              <w:rPr>
                <w:noProof/>
                <w:webHidden/>
              </w:rPr>
            </w:r>
            <w:r>
              <w:rPr>
                <w:noProof/>
                <w:webHidden/>
              </w:rPr>
              <w:fldChar w:fldCharType="separate"/>
            </w:r>
            <w:r>
              <w:rPr>
                <w:noProof/>
                <w:webHidden/>
              </w:rPr>
              <w:t>14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8" w:history="1">
            <w:r w:rsidRPr="00141F79">
              <w:rPr>
                <w:rStyle w:val="Hyperlink"/>
                <w:noProof/>
              </w:rPr>
              <w:t>What’s New</w:t>
            </w:r>
            <w:r>
              <w:rPr>
                <w:noProof/>
                <w:webHidden/>
              </w:rPr>
              <w:tab/>
            </w:r>
            <w:r>
              <w:rPr>
                <w:noProof/>
                <w:webHidden/>
              </w:rPr>
              <w:fldChar w:fldCharType="begin"/>
            </w:r>
            <w:r>
              <w:rPr>
                <w:noProof/>
                <w:webHidden/>
              </w:rPr>
              <w:instrText xml:space="preserve"> PAGEREF _Toc18998988 \h </w:instrText>
            </w:r>
            <w:r>
              <w:rPr>
                <w:noProof/>
                <w:webHidden/>
              </w:rPr>
            </w:r>
            <w:r>
              <w:rPr>
                <w:noProof/>
                <w:webHidden/>
              </w:rPr>
              <w:fldChar w:fldCharType="separate"/>
            </w:r>
            <w:r>
              <w:rPr>
                <w:noProof/>
                <w:webHidden/>
              </w:rPr>
              <w:t>14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89" w:history="1">
            <w:r w:rsidRPr="00141F79">
              <w:rPr>
                <w:rStyle w:val="Hyperlink"/>
                <w:noProof/>
              </w:rPr>
              <w:t>Database Changes</w:t>
            </w:r>
            <w:r>
              <w:rPr>
                <w:noProof/>
                <w:webHidden/>
              </w:rPr>
              <w:tab/>
            </w:r>
            <w:r>
              <w:rPr>
                <w:noProof/>
                <w:webHidden/>
              </w:rPr>
              <w:fldChar w:fldCharType="begin"/>
            </w:r>
            <w:r>
              <w:rPr>
                <w:noProof/>
                <w:webHidden/>
              </w:rPr>
              <w:instrText xml:space="preserve"> PAGEREF _Toc18998989 \h </w:instrText>
            </w:r>
            <w:r>
              <w:rPr>
                <w:noProof/>
                <w:webHidden/>
              </w:rPr>
            </w:r>
            <w:r>
              <w:rPr>
                <w:noProof/>
                <w:webHidden/>
              </w:rPr>
              <w:fldChar w:fldCharType="separate"/>
            </w:r>
            <w:r>
              <w:rPr>
                <w:noProof/>
                <w:webHidden/>
              </w:rPr>
              <w:t>14</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90" w:history="1">
            <w:r w:rsidRPr="00141F79">
              <w:rPr>
                <w:rStyle w:val="Hyperlink"/>
                <w:noProof/>
              </w:rPr>
              <w:t>Profiles RNS 2.1.0</w:t>
            </w:r>
            <w:r>
              <w:rPr>
                <w:noProof/>
                <w:webHidden/>
              </w:rPr>
              <w:tab/>
            </w:r>
            <w:r>
              <w:rPr>
                <w:noProof/>
                <w:webHidden/>
              </w:rPr>
              <w:fldChar w:fldCharType="begin"/>
            </w:r>
            <w:r>
              <w:rPr>
                <w:noProof/>
                <w:webHidden/>
              </w:rPr>
              <w:instrText xml:space="preserve"> PAGEREF _Toc18998990 \h </w:instrText>
            </w:r>
            <w:r>
              <w:rPr>
                <w:noProof/>
                <w:webHidden/>
              </w:rPr>
            </w:r>
            <w:r>
              <w:rPr>
                <w:noProof/>
                <w:webHidden/>
              </w:rPr>
              <w:fldChar w:fldCharType="separate"/>
            </w:r>
            <w:r>
              <w:rPr>
                <w:noProof/>
                <w:webHidden/>
              </w:rPr>
              <w:t>15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1" w:history="1">
            <w:r w:rsidRPr="00141F79">
              <w:rPr>
                <w:rStyle w:val="Hyperlink"/>
                <w:noProof/>
              </w:rPr>
              <w:t>Bug Fixes</w:t>
            </w:r>
            <w:r>
              <w:rPr>
                <w:noProof/>
                <w:webHidden/>
              </w:rPr>
              <w:tab/>
            </w:r>
            <w:r>
              <w:rPr>
                <w:noProof/>
                <w:webHidden/>
              </w:rPr>
              <w:fldChar w:fldCharType="begin"/>
            </w:r>
            <w:r>
              <w:rPr>
                <w:noProof/>
                <w:webHidden/>
              </w:rPr>
              <w:instrText xml:space="preserve"> PAGEREF _Toc18998991 \h </w:instrText>
            </w:r>
            <w:r>
              <w:rPr>
                <w:noProof/>
                <w:webHidden/>
              </w:rPr>
            </w:r>
            <w:r>
              <w:rPr>
                <w:noProof/>
                <w:webHidden/>
              </w:rPr>
              <w:fldChar w:fldCharType="separate"/>
            </w:r>
            <w:r>
              <w:rPr>
                <w:noProof/>
                <w:webHidden/>
              </w:rPr>
              <w:t>15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2" w:history="1">
            <w:r w:rsidRPr="00141F79">
              <w:rPr>
                <w:rStyle w:val="Hyperlink"/>
                <w:noProof/>
              </w:rPr>
              <w:t>What’s New</w:t>
            </w:r>
            <w:r>
              <w:rPr>
                <w:noProof/>
                <w:webHidden/>
              </w:rPr>
              <w:tab/>
            </w:r>
            <w:r>
              <w:rPr>
                <w:noProof/>
                <w:webHidden/>
              </w:rPr>
              <w:fldChar w:fldCharType="begin"/>
            </w:r>
            <w:r>
              <w:rPr>
                <w:noProof/>
                <w:webHidden/>
              </w:rPr>
              <w:instrText xml:space="preserve"> PAGEREF _Toc18998992 \h </w:instrText>
            </w:r>
            <w:r>
              <w:rPr>
                <w:noProof/>
                <w:webHidden/>
              </w:rPr>
            </w:r>
            <w:r>
              <w:rPr>
                <w:noProof/>
                <w:webHidden/>
              </w:rPr>
              <w:fldChar w:fldCharType="separate"/>
            </w:r>
            <w:r>
              <w:rPr>
                <w:noProof/>
                <w:webHidden/>
              </w:rPr>
              <w:t>15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3" w:history="1">
            <w:r w:rsidRPr="00141F79">
              <w:rPr>
                <w:rStyle w:val="Hyperlink"/>
                <w:noProof/>
              </w:rPr>
              <w:t>Database Changes</w:t>
            </w:r>
            <w:r>
              <w:rPr>
                <w:noProof/>
                <w:webHidden/>
              </w:rPr>
              <w:tab/>
            </w:r>
            <w:r>
              <w:rPr>
                <w:noProof/>
                <w:webHidden/>
              </w:rPr>
              <w:fldChar w:fldCharType="begin"/>
            </w:r>
            <w:r>
              <w:rPr>
                <w:noProof/>
                <w:webHidden/>
              </w:rPr>
              <w:instrText xml:space="preserve"> PAGEREF _Toc18998993 \h </w:instrText>
            </w:r>
            <w:r>
              <w:rPr>
                <w:noProof/>
                <w:webHidden/>
              </w:rPr>
            </w:r>
            <w:r>
              <w:rPr>
                <w:noProof/>
                <w:webHidden/>
              </w:rPr>
              <w:fldChar w:fldCharType="separate"/>
            </w:r>
            <w:r>
              <w:rPr>
                <w:noProof/>
                <w:webHidden/>
              </w:rPr>
              <w:t>15</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94" w:history="1">
            <w:r w:rsidRPr="00141F79">
              <w:rPr>
                <w:rStyle w:val="Hyperlink"/>
                <w:noProof/>
              </w:rPr>
              <w:t>Profiles 2.5.0</w:t>
            </w:r>
            <w:r>
              <w:rPr>
                <w:noProof/>
                <w:webHidden/>
              </w:rPr>
              <w:tab/>
            </w:r>
            <w:r>
              <w:rPr>
                <w:noProof/>
                <w:webHidden/>
              </w:rPr>
              <w:fldChar w:fldCharType="begin"/>
            </w:r>
            <w:r>
              <w:rPr>
                <w:noProof/>
                <w:webHidden/>
              </w:rPr>
              <w:instrText xml:space="preserve"> PAGEREF _Toc18998994 \h </w:instrText>
            </w:r>
            <w:r>
              <w:rPr>
                <w:noProof/>
                <w:webHidden/>
              </w:rPr>
            </w:r>
            <w:r>
              <w:rPr>
                <w:noProof/>
                <w:webHidden/>
              </w:rPr>
              <w:fldChar w:fldCharType="separate"/>
            </w:r>
            <w:r>
              <w:rPr>
                <w:noProof/>
                <w:webHidden/>
              </w:rPr>
              <w:t>17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5" w:history="1">
            <w:r w:rsidRPr="00141F79">
              <w:rPr>
                <w:rStyle w:val="Hyperlink"/>
                <w:noProof/>
              </w:rPr>
              <w:t>Bug Fixes</w:t>
            </w:r>
            <w:r>
              <w:rPr>
                <w:noProof/>
                <w:webHidden/>
              </w:rPr>
              <w:tab/>
            </w:r>
            <w:r>
              <w:rPr>
                <w:noProof/>
                <w:webHidden/>
              </w:rPr>
              <w:fldChar w:fldCharType="begin"/>
            </w:r>
            <w:r>
              <w:rPr>
                <w:noProof/>
                <w:webHidden/>
              </w:rPr>
              <w:instrText xml:space="preserve"> PAGEREF _Toc18998995 \h </w:instrText>
            </w:r>
            <w:r>
              <w:rPr>
                <w:noProof/>
                <w:webHidden/>
              </w:rPr>
            </w:r>
            <w:r>
              <w:rPr>
                <w:noProof/>
                <w:webHidden/>
              </w:rPr>
              <w:fldChar w:fldCharType="separate"/>
            </w:r>
            <w:r>
              <w:rPr>
                <w:noProof/>
                <w:webHidden/>
              </w:rPr>
              <w:t>17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6" w:history="1">
            <w:r w:rsidRPr="00141F79">
              <w:rPr>
                <w:rStyle w:val="Hyperlink"/>
                <w:noProof/>
              </w:rPr>
              <w:t>What’s New</w:t>
            </w:r>
            <w:r>
              <w:rPr>
                <w:noProof/>
                <w:webHidden/>
              </w:rPr>
              <w:tab/>
            </w:r>
            <w:r>
              <w:rPr>
                <w:noProof/>
                <w:webHidden/>
              </w:rPr>
              <w:fldChar w:fldCharType="begin"/>
            </w:r>
            <w:r>
              <w:rPr>
                <w:noProof/>
                <w:webHidden/>
              </w:rPr>
              <w:instrText xml:space="preserve"> PAGEREF _Toc18998996 \h </w:instrText>
            </w:r>
            <w:r>
              <w:rPr>
                <w:noProof/>
                <w:webHidden/>
              </w:rPr>
            </w:r>
            <w:r>
              <w:rPr>
                <w:noProof/>
                <w:webHidden/>
              </w:rPr>
              <w:fldChar w:fldCharType="separate"/>
            </w:r>
            <w:r>
              <w:rPr>
                <w:noProof/>
                <w:webHidden/>
              </w:rPr>
              <w:t>17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7" w:history="1">
            <w:r w:rsidRPr="00141F79">
              <w:rPr>
                <w:rStyle w:val="Hyperlink"/>
                <w:noProof/>
              </w:rPr>
              <w:t>Database Changes</w:t>
            </w:r>
            <w:r>
              <w:rPr>
                <w:noProof/>
                <w:webHidden/>
              </w:rPr>
              <w:tab/>
            </w:r>
            <w:r>
              <w:rPr>
                <w:noProof/>
                <w:webHidden/>
              </w:rPr>
              <w:fldChar w:fldCharType="begin"/>
            </w:r>
            <w:r>
              <w:rPr>
                <w:noProof/>
                <w:webHidden/>
              </w:rPr>
              <w:instrText xml:space="preserve"> PAGEREF _Toc18998997 \h </w:instrText>
            </w:r>
            <w:r>
              <w:rPr>
                <w:noProof/>
                <w:webHidden/>
              </w:rPr>
            </w:r>
            <w:r>
              <w:rPr>
                <w:noProof/>
                <w:webHidden/>
              </w:rPr>
              <w:fldChar w:fldCharType="separate"/>
            </w:r>
            <w:r>
              <w:rPr>
                <w:noProof/>
                <w:webHidden/>
              </w:rPr>
              <w:t>17</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8998" w:history="1">
            <w:r w:rsidRPr="00141F79">
              <w:rPr>
                <w:rStyle w:val="Hyperlink"/>
                <w:noProof/>
              </w:rPr>
              <w:t>Profiles RNS 2.5.1</w:t>
            </w:r>
            <w:r>
              <w:rPr>
                <w:noProof/>
                <w:webHidden/>
              </w:rPr>
              <w:tab/>
            </w:r>
            <w:r>
              <w:rPr>
                <w:noProof/>
                <w:webHidden/>
              </w:rPr>
              <w:fldChar w:fldCharType="begin"/>
            </w:r>
            <w:r>
              <w:rPr>
                <w:noProof/>
                <w:webHidden/>
              </w:rPr>
              <w:instrText xml:space="preserve"> PAGEREF _Toc18998998 \h </w:instrText>
            </w:r>
            <w:r>
              <w:rPr>
                <w:noProof/>
                <w:webHidden/>
              </w:rPr>
            </w:r>
            <w:r>
              <w:rPr>
                <w:noProof/>
                <w:webHidden/>
              </w:rPr>
              <w:fldChar w:fldCharType="separate"/>
            </w:r>
            <w:r>
              <w:rPr>
                <w:noProof/>
                <w:webHidden/>
              </w:rPr>
              <w:t>18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8999" w:history="1">
            <w:r w:rsidRPr="00141F79">
              <w:rPr>
                <w:rStyle w:val="Hyperlink"/>
                <w:noProof/>
              </w:rPr>
              <w:t>Bug Fixes</w:t>
            </w:r>
            <w:r>
              <w:rPr>
                <w:noProof/>
                <w:webHidden/>
              </w:rPr>
              <w:tab/>
            </w:r>
            <w:r>
              <w:rPr>
                <w:noProof/>
                <w:webHidden/>
              </w:rPr>
              <w:fldChar w:fldCharType="begin"/>
            </w:r>
            <w:r>
              <w:rPr>
                <w:noProof/>
                <w:webHidden/>
              </w:rPr>
              <w:instrText xml:space="preserve"> PAGEREF _Toc18998999 \h </w:instrText>
            </w:r>
            <w:r>
              <w:rPr>
                <w:noProof/>
                <w:webHidden/>
              </w:rPr>
            </w:r>
            <w:r>
              <w:rPr>
                <w:noProof/>
                <w:webHidden/>
              </w:rPr>
              <w:fldChar w:fldCharType="separate"/>
            </w:r>
            <w:r>
              <w:rPr>
                <w:noProof/>
                <w:webHidden/>
              </w:rPr>
              <w:t>18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0" w:history="1">
            <w:r w:rsidRPr="00141F79">
              <w:rPr>
                <w:rStyle w:val="Hyperlink"/>
                <w:noProof/>
              </w:rPr>
              <w:t>What’s New</w:t>
            </w:r>
            <w:r>
              <w:rPr>
                <w:noProof/>
                <w:webHidden/>
              </w:rPr>
              <w:tab/>
            </w:r>
            <w:r>
              <w:rPr>
                <w:noProof/>
                <w:webHidden/>
              </w:rPr>
              <w:fldChar w:fldCharType="begin"/>
            </w:r>
            <w:r>
              <w:rPr>
                <w:noProof/>
                <w:webHidden/>
              </w:rPr>
              <w:instrText xml:space="preserve"> PAGEREF _Toc18999000 \h </w:instrText>
            </w:r>
            <w:r>
              <w:rPr>
                <w:noProof/>
                <w:webHidden/>
              </w:rPr>
            </w:r>
            <w:r>
              <w:rPr>
                <w:noProof/>
                <w:webHidden/>
              </w:rPr>
              <w:fldChar w:fldCharType="separate"/>
            </w:r>
            <w:r>
              <w:rPr>
                <w:noProof/>
                <w:webHidden/>
              </w:rPr>
              <w:t>18</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1" w:history="1">
            <w:r w:rsidRPr="00141F79">
              <w:rPr>
                <w:rStyle w:val="Hyperlink"/>
                <w:noProof/>
              </w:rPr>
              <w:t>Database Changes</w:t>
            </w:r>
            <w:r>
              <w:rPr>
                <w:noProof/>
                <w:webHidden/>
              </w:rPr>
              <w:tab/>
            </w:r>
            <w:r>
              <w:rPr>
                <w:noProof/>
                <w:webHidden/>
              </w:rPr>
              <w:fldChar w:fldCharType="begin"/>
            </w:r>
            <w:r>
              <w:rPr>
                <w:noProof/>
                <w:webHidden/>
              </w:rPr>
              <w:instrText xml:space="preserve"> PAGEREF _Toc18999001 \h </w:instrText>
            </w:r>
            <w:r>
              <w:rPr>
                <w:noProof/>
                <w:webHidden/>
              </w:rPr>
            </w:r>
            <w:r>
              <w:rPr>
                <w:noProof/>
                <w:webHidden/>
              </w:rPr>
              <w:fldChar w:fldCharType="separate"/>
            </w:r>
            <w:r>
              <w:rPr>
                <w:noProof/>
                <w:webHidden/>
              </w:rPr>
              <w:t>18</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02" w:history="1">
            <w:r w:rsidRPr="00141F79">
              <w:rPr>
                <w:rStyle w:val="Hyperlink"/>
                <w:noProof/>
              </w:rPr>
              <w:t>Profiles RNS 2.6.0</w:t>
            </w:r>
            <w:r>
              <w:rPr>
                <w:noProof/>
                <w:webHidden/>
              </w:rPr>
              <w:tab/>
            </w:r>
            <w:r>
              <w:rPr>
                <w:noProof/>
                <w:webHidden/>
              </w:rPr>
              <w:fldChar w:fldCharType="begin"/>
            </w:r>
            <w:r>
              <w:rPr>
                <w:noProof/>
                <w:webHidden/>
              </w:rPr>
              <w:instrText xml:space="preserve"> PAGEREF _Toc18999002 \h </w:instrText>
            </w:r>
            <w:r>
              <w:rPr>
                <w:noProof/>
                <w:webHidden/>
              </w:rPr>
            </w:r>
            <w:r>
              <w:rPr>
                <w:noProof/>
                <w:webHidden/>
              </w:rPr>
              <w:fldChar w:fldCharType="separate"/>
            </w:r>
            <w:r>
              <w:rPr>
                <w:noProof/>
                <w:webHidden/>
              </w:rPr>
              <w:t>20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3" w:history="1">
            <w:r w:rsidRPr="00141F79">
              <w:rPr>
                <w:rStyle w:val="Hyperlink"/>
                <w:noProof/>
              </w:rPr>
              <w:t>Bug Fixes</w:t>
            </w:r>
            <w:r>
              <w:rPr>
                <w:noProof/>
                <w:webHidden/>
              </w:rPr>
              <w:tab/>
            </w:r>
            <w:r>
              <w:rPr>
                <w:noProof/>
                <w:webHidden/>
              </w:rPr>
              <w:fldChar w:fldCharType="begin"/>
            </w:r>
            <w:r>
              <w:rPr>
                <w:noProof/>
                <w:webHidden/>
              </w:rPr>
              <w:instrText xml:space="preserve"> PAGEREF _Toc18999003 \h </w:instrText>
            </w:r>
            <w:r>
              <w:rPr>
                <w:noProof/>
                <w:webHidden/>
              </w:rPr>
            </w:r>
            <w:r>
              <w:rPr>
                <w:noProof/>
                <w:webHidden/>
              </w:rPr>
              <w:fldChar w:fldCharType="separate"/>
            </w:r>
            <w:r>
              <w:rPr>
                <w:noProof/>
                <w:webHidden/>
              </w:rPr>
              <w:t>20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4" w:history="1">
            <w:r w:rsidRPr="00141F79">
              <w:rPr>
                <w:rStyle w:val="Hyperlink"/>
                <w:noProof/>
              </w:rPr>
              <w:t>What’s New</w:t>
            </w:r>
            <w:r>
              <w:rPr>
                <w:noProof/>
                <w:webHidden/>
              </w:rPr>
              <w:tab/>
            </w:r>
            <w:r>
              <w:rPr>
                <w:noProof/>
                <w:webHidden/>
              </w:rPr>
              <w:fldChar w:fldCharType="begin"/>
            </w:r>
            <w:r>
              <w:rPr>
                <w:noProof/>
                <w:webHidden/>
              </w:rPr>
              <w:instrText xml:space="preserve"> PAGEREF _Toc18999004 \h </w:instrText>
            </w:r>
            <w:r>
              <w:rPr>
                <w:noProof/>
                <w:webHidden/>
              </w:rPr>
            </w:r>
            <w:r>
              <w:rPr>
                <w:noProof/>
                <w:webHidden/>
              </w:rPr>
              <w:fldChar w:fldCharType="separate"/>
            </w:r>
            <w:r>
              <w:rPr>
                <w:noProof/>
                <w:webHidden/>
              </w:rPr>
              <w:t>20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5" w:history="1">
            <w:r w:rsidRPr="00141F79">
              <w:rPr>
                <w:rStyle w:val="Hyperlink"/>
                <w:noProof/>
              </w:rPr>
              <w:t>Database Changes</w:t>
            </w:r>
            <w:r>
              <w:rPr>
                <w:noProof/>
                <w:webHidden/>
              </w:rPr>
              <w:tab/>
            </w:r>
            <w:r>
              <w:rPr>
                <w:noProof/>
                <w:webHidden/>
              </w:rPr>
              <w:fldChar w:fldCharType="begin"/>
            </w:r>
            <w:r>
              <w:rPr>
                <w:noProof/>
                <w:webHidden/>
              </w:rPr>
              <w:instrText xml:space="preserve"> PAGEREF _Toc18999005 \h </w:instrText>
            </w:r>
            <w:r>
              <w:rPr>
                <w:noProof/>
                <w:webHidden/>
              </w:rPr>
            </w:r>
            <w:r>
              <w:rPr>
                <w:noProof/>
                <w:webHidden/>
              </w:rPr>
              <w:fldChar w:fldCharType="separate"/>
            </w:r>
            <w:r>
              <w:rPr>
                <w:noProof/>
                <w:webHidden/>
              </w:rPr>
              <w:t>20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6" w:history="1">
            <w:r w:rsidRPr="00141F79">
              <w:rPr>
                <w:rStyle w:val="Hyperlink"/>
                <w:noProof/>
              </w:rPr>
              <w:t>Depreciated</w:t>
            </w:r>
            <w:r>
              <w:rPr>
                <w:noProof/>
                <w:webHidden/>
              </w:rPr>
              <w:tab/>
            </w:r>
            <w:r>
              <w:rPr>
                <w:noProof/>
                <w:webHidden/>
              </w:rPr>
              <w:fldChar w:fldCharType="begin"/>
            </w:r>
            <w:r>
              <w:rPr>
                <w:noProof/>
                <w:webHidden/>
              </w:rPr>
              <w:instrText xml:space="preserve"> PAGEREF _Toc18999006 \h </w:instrText>
            </w:r>
            <w:r>
              <w:rPr>
                <w:noProof/>
                <w:webHidden/>
              </w:rPr>
            </w:r>
            <w:r>
              <w:rPr>
                <w:noProof/>
                <w:webHidden/>
              </w:rPr>
              <w:fldChar w:fldCharType="separate"/>
            </w:r>
            <w:r>
              <w:rPr>
                <w:noProof/>
                <w:webHidden/>
              </w:rPr>
              <w:t>21</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07" w:history="1">
            <w:r w:rsidRPr="00141F79">
              <w:rPr>
                <w:rStyle w:val="Hyperlink"/>
                <w:noProof/>
              </w:rPr>
              <w:t>Profiles RNS 2.7.0</w:t>
            </w:r>
            <w:r>
              <w:rPr>
                <w:noProof/>
                <w:webHidden/>
              </w:rPr>
              <w:tab/>
            </w:r>
            <w:r>
              <w:rPr>
                <w:noProof/>
                <w:webHidden/>
              </w:rPr>
              <w:fldChar w:fldCharType="begin"/>
            </w:r>
            <w:r>
              <w:rPr>
                <w:noProof/>
                <w:webHidden/>
              </w:rPr>
              <w:instrText xml:space="preserve"> PAGEREF _Toc18999007 \h </w:instrText>
            </w:r>
            <w:r>
              <w:rPr>
                <w:noProof/>
                <w:webHidden/>
              </w:rPr>
            </w:r>
            <w:r>
              <w:rPr>
                <w:noProof/>
                <w:webHidden/>
              </w:rPr>
              <w:fldChar w:fldCharType="separate"/>
            </w:r>
            <w:r>
              <w:rPr>
                <w:noProof/>
                <w:webHidden/>
              </w:rPr>
              <w:t>22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8" w:history="1">
            <w:r w:rsidRPr="00141F79">
              <w:rPr>
                <w:rStyle w:val="Hyperlink"/>
                <w:noProof/>
              </w:rPr>
              <w:t>Bug Fixes</w:t>
            </w:r>
            <w:r>
              <w:rPr>
                <w:noProof/>
                <w:webHidden/>
              </w:rPr>
              <w:tab/>
            </w:r>
            <w:r>
              <w:rPr>
                <w:noProof/>
                <w:webHidden/>
              </w:rPr>
              <w:fldChar w:fldCharType="begin"/>
            </w:r>
            <w:r>
              <w:rPr>
                <w:noProof/>
                <w:webHidden/>
              </w:rPr>
              <w:instrText xml:space="preserve"> PAGEREF _Toc18999008 \h </w:instrText>
            </w:r>
            <w:r>
              <w:rPr>
                <w:noProof/>
                <w:webHidden/>
              </w:rPr>
            </w:r>
            <w:r>
              <w:rPr>
                <w:noProof/>
                <w:webHidden/>
              </w:rPr>
              <w:fldChar w:fldCharType="separate"/>
            </w:r>
            <w:r>
              <w:rPr>
                <w:noProof/>
                <w:webHidden/>
              </w:rPr>
              <w:t>22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09" w:history="1">
            <w:r w:rsidRPr="00141F79">
              <w:rPr>
                <w:rStyle w:val="Hyperlink"/>
                <w:noProof/>
              </w:rPr>
              <w:t>What’s New</w:t>
            </w:r>
            <w:r>
              <w:rPr>
                <w:noProof/>
                <w:webHidden/>
              </w:rPr>
              <w:tab/>
            </w:r>
            <w:r>
              <w:rPr>
                <w:noProof/>
                <w:webHidden/>
              </w:rPr>
              <w:fldChar w:fldCharType="begin"/>
            </w:r>
            <w:r>
              <w:rPr>
                <w:noProof/>
                <w:webHidden/>
              </w:rPr>
              <w:instrText xml:space="preserve"> PAGEREF _Toc18999009 \h </w:instrText>
            </w:r>
            <w:r>
              <w:rPr>
                <w:noProof/>
                <w:webHidden/>
              </w:rPr>
            </w:r>
            <w:r>
              <w:rPr>
                <w:noProof/>
                <w:webHidden/>
              </w:rPr>
              <w:fldChar w:fldCharType="separate"/>
            </w:r>
            <w:r>
              <w:rPr>
                <w:noProof/>
                <w:webHidden/>
              </w:rPr>
              <w:t>22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0" w:history="1">
            <w:r w:rsidRPr="00141F79">
              <w:rPr>
                <w:rStyle w:val="Hyperlink"/>
                <w:noProof/>
              </w:rPr>
              <w:t>Database Changes</w:t>
            </w:r>
            <w:r>
              <w:rPr>
                <w:noProof/>
                <w:webHidden/>
              </w:rPr>
              <w:tab/>
            </w:r>
            <w:r>
              <w:rPr>
                <w:noProof/>
                <w:webHidden/>
              </w:rPr>
              <w:fldChar w:fldCharType="begin"/>
            </w:r>
            <w:r>
              <w:rPr>
                <w:noProof/>
                <w:webHidden/>
              </w:rPr>
              <w:instrText xml:space="preserve"> PAGEREF _Toc18999010 \h </w:instrText>
            </w:r>
            <w:r>
              <w:rPr>
                <w:noProof/>
                <w:webHidden/>
              </w:rPr>
            </w:r>
            <w:r>
              <w:rPr>
                <w:noProof/>
                <w:webHidden/>
              </w:rPr>
              <w:fldChar w:fldCharType="separate"/>
            </w:r>
            <w:r>
              <w:rPr>
                <w:noProof/>
                <w:webHidden/>
              </w:rPr>
              <w:t>22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1" w:history="1">
            <w:r w:rsidRPr="00141F79">
              <w:rPr>
                <w:rStyle w:val="Hyperlink"/>
                <w:rFonts w:cs="Times New Roman"/>
                <w:noProof/>
              </w:rPr>
              <w:t>Depreciated</w:t>
            </w:r>
            <w:r>
              <w:rPr>
                <w:noProof/>
                <w:webHidden/>
              </w:rPr>
              <w:tab/>
            </w:r>
            <w:r>
              <w:rPr>
                <w:noProof/>
                <w:webHidden/>
              </w:rPr>
              <w:fldChar w:fldCharType="begin"/>
            </w:r>
            <w:r>
              <w:rPr>
                <w:noProof/>
                <w:webHidden/>
              </w:rPr>
              <w:instrText xml:space="preserve"> PAGEREF _Toc18999011 \h </w:instrText>
            </w:r>
            <w:r>
              <w:rPr>
                <w:noProof/>
                <w:webHidden/>
              </w:rPr>
            </w:r>
            <w:r>
              <w:rPr>
                <w:noProof/>
                <w:webHidden/>
              </w:rPr>
              <w:fldChar w:fldCharType="separate"/>
            </w:r>
            <w:r>
              <w:rPr>
                <w:noProof/>
                <w:webHidden/>
              </w:rPr>
              <w:t>23</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12" w:history="1">
            <w:r w:rsidRPr="00141F79">
              <w:rPr>
                <w:rStyle w:val="Hyperlink"/>
                <w:noProof/>
              </w:rPr>
              <w:t>Profiles RNS 2.8.0</w:t>
            </w:r>
            <w:r>
              <w:rPr>
                <w:noProof/>
                <w:webHidden/>
              </w:rPr>
              <w:tab/>
            </w:r>
            <w:r>
              <w:rPr>
                <w:noProof/>
                <w:webHidden/>
              </w:rPr>
              <w:fldChar w:fldCharType="begin"/>
            </w:r>
            <w:r>
              <w:rPr>
                <w:noProof/>
                <w:webHidden/>
              </w:rPr>
              <w:instrText xml:space="preserve"> PAGEREF _Toc18999012 \h </w:instrText>
            </w:r>
            <w:r>
              <w:rPr>
                <w:noProof/>
                <w:webHidden/>
              </w:rPr>
            </w:r>
            <w:r>
              <w:rPr>
                <w:noProof/>
                <w:webHidden/>
              </w:rPr>
              <w:fldChar w:fldCharType="separate"/>
            </w:r>
            <w:r>
              <w:rPr>
                <w:noProof/>
                <w:webHidden/>
              </w:rPr>
              <w:t>24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3" w:history="1">
            <w:r w:rsidRPr="00141F79">
              <w:rPr>
                <w:rStyle w:val="Hyperlink"/>
                <w:noProof/>
              </w:rPr>
              <w:t>Bug Fixes</w:t>
            </w:r>
            <w:r>
              <w:rPr>
                <w:noProof/>
                <w:webHidden/>
              </w:rPr>
              <w:tab/>
            </w:r>
            <w:r>
              <w:rPr>
                <w:noProof/>
                <w:webHidden/>
              </w:rPr>
              <w:fldChar w:fldCharType="begin"/>
            </w:r>
            <w:r>
              <w:rPr>
                <w:noProof/>
                <w:webHidden/>
              </w:rPr>
              <w:instrText xml:space="preserve"> PAGEREF _Toc18999013 \h </w:instrText>
            </w:r>
            <w:r>
              <w:rPr>
                <w:noProof/>
                <w:webHidden/>
              </w:rPr>
            </w:r>
            <w:r>
              <w:rPr>
                <w:noProof/>
                <w:webHidden/>
              </w:rPr>
              <w:fldChar w:fldCharType="separate"/>
            </w:r>
            <w:r>
              <w:rPr>
                <w:noProof/>
                <w:webHidden/>
              </w:rPr>
              <w:t>24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4" w:history="1">
            <w:r w:rsidRPr="00141F79">
              <w:rPr>
                <w:rStyle w:val="Hyperlink"/>
                <w:noProof/>
              </w:rPr>
              <w:t>What’s New</w:t>
            </w:r>
            <w:r>
              <w:rPr>
                <w:noProof/>
                <w:webHidden/>
              </w:rPr>
              <w:tab/>
            </w:r>
            <w:r>
              <w:rPr>
                <w:noProof/>
                <w:webHidden/>
              </w:rPr>
              <w:fldChar w:fldCharType="begin"/>
            </w:r>
            <w:r>
              <w:rPr>
                <w:noProof/>
                <w:webHidden/>
              </w:rPr>
              <w:instrText xml:space="preserve"> PAGEREF _Toc18999014 \h </w:instrText>
            </w:r>
            <w:r>
              <w:rPr>
                <w:noProof/>
                <w:webHidden/>
              </w:rPr>
            </w:r>
            <w:r>
              <w:rPr>
                <w:noProof/>
                <w:webHidden/>
              </w:rPr>
              <w:fldChar w:fldCharType="separate"/>
            </w:r>
            <w:r>
              <w:rPr>
                <w:noProof/>
                <w:webHidden/>
              </w:rPr>
              <w:t>24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5" w:history="1">
            <w:r w:rsidRPr="00141F79">
              <w:rPr>
                <w:rStyle w:val="Hyperlink"/>
                <w:noProof/>
              </w:rPr>
              <w:t>Database Changes</w:t>
            </w:r>
            <w:r>
              <w:rPr>
                <w:noProof/>
                <w:webHidden/>
              </w:rPr>
              <w:tab/>
            </w:r>
            <w:r>
              <w:rPr>
                <w:noProof/>
                <w:webHidden/>
              </w:rPr>
              <w:fldChar w:fldCharType="begin"/>
            </w:r>
            <w:r>
              <w:rPr>
                <w:noProof/>
                <w:webHidden/>
              </w:rPr>
              <w:instrText xml:space="preserve"> PAGEREF _Toc18999015 \h </w:instrText>
            </w:r>
            <w:r>
              <w:rPr>
                <w:noProof/>
                <w:webHidden/>
              </w:rPr>
            </w:r>
            <w:r>
              <w:rPr>
                <w:noProof/>
                <w:webHidden/>
              </w:rPr>
              <w:fldChar w:fldCharType="separate"/>
            </w:r>
            <w:r>
              <w:rPr>
                <w:noProof/>
                <w:webHidden/>
              </w:rPr>
              <w:t>24</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16" w:history="1">
            <w:r w:rsidRPr="00141F79">
              <w:rPr>
                <w:rStyle w:val="Hyperlink"/>
                <w:noProof/>
              </w:rPr>
              <w:t>Profiles RNS 2.9.0</w:t>
            </w:r>
            <w:r>
              <w:rPr>
                <w:noProof/>
                <w:webHidden/>
              </w:rPr>
              <w:tab/>
            </w:r>
            <w:r>
              <w:rPr>
                <w:noProof/>
                <w:webHidden/>
              </w:rPr>
              <w:fldChar w:fldCharType="begin"/>
            </w:r>
            <w:r>
              <w:rPr>
                <w:noProof/>
                <w:webHidden/>
              </w:rPr>
              <w:instrText xml:space="preserve"> PAGEREF _Toc18999016 \h </w:instrText>
            </w:r>
            <w:r>
              <w:rPr>
                <w:noProof/>
                <w:webHidden/>
              </w:rPr>
            </w:r>
            <w:r>
              <w:rPr>
                <w:noProof/>
                <w:webHidden/>
              </w:rPr>
              <w:fldChar w:fldCharType="separate"/>
            </w:r>
            <w:r>
              <w:rPr>
                <w:noProof/>
                <w:webHidden/>
              </w:rPr>
              <w:t>25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7" w:history="1">
            <w:r w:rsidRPr="00141F79">
              <w:rPr>
                <w:rStyle w:val="Hyperlink"/>
                <w:noProof/>
              </w:rPr>
              <w:t>Bug Fixes</w:t>
            </w:r>
            <w:r>
              <w:rPr>
                <w:noProof/>
                <w:webHidden/>
              </w:rPr>
              <w:tab/>
            </w:r>
            <w:r>
              <w:rPr>
                <w:noProof/>
                <w:webHidden/>
              </w:rPr>
              <w:fldChar w:fldCharType="begin"/>
            </w:r>
            <w:r>
              <w:rPr>
                <w:noProof/>
                <w:webHidden/>
              </w:rPr>
              <w:instrText xml:space="preserve"> PAGEREF _Toc18999017 \h </w:instrText>
            </w:r>
            <w:r>
              <w:rPr>
                <w:noProof/>
                <w:webHidden/>
              </w:rPr>
            </w:r>
            <w:r>
              <w:rPr>
                <w:noProof/>
                <w:webHidden/>
              </w:rPr>
              <w:fldChar w:fldCharType="separate"/>
            </w:r>
            <w:r>
              <w:rPr>
                <w:noProof/>
                <w:webHidden/>
              </w:rPr>
              <w:t>25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8" w:history="1">
            <w:r w:rsidRPr="00141F79">
              <w:rPr>
                <w:rStyle w:val="Hyperlink"/>
                <w:noProof/>
              </w:rPr>
              <w:t>What’s New</w:t>
            </w:r>
            <w:r>
              <w:rPr>
                <w:noProof/>
                <w:webHidden/>
              </w:rPr>
              <w:tab/>
            </w:r>
            <w:r>
              <w:rPr>
                <w:noProof/>
                <w:webHidden/>
              </w:rPr>
              <w:fldChar w:fldCharType="begin"/>
            </w:r>
            <w:r>
              <w:rPr>
                <w:noProof/>
                <w:webHidden/>
              </w:rPr>
              <w:instrText xml:space="preserve"> PAGEREF _Toc18999018 \h </w:instrText>
            </w:r>
            <w:r>
              <w:rPr>
                <w:noProof/>
                <w:webHidden/>
              </w:rPr>
            </w:r>
            <w:r>
              <w:rPr>
                <w:noProof/>
                <w:webHidden/>
              </w:rPr>
              <w:fldChar w:fldCharType="separate"/>
            </w:r>
            <w:r>
              <w:rPr>
                <w:noProof/>
                <w:webHidden/>
              </w:rPr>
              <w:t>25</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19" w:history="1">
            <w:r w:rsidRPr="00141F79">
              <w:rPr>
                <w:rStyle w:val="Hyperlink"/>
                <w:noProof/>
              </w:rPr>
              <w:t>Database Changes</w:t>
            </w:r>
            <w:r>
              <w:rPr>
                <w:noProof/>
                <w:webHidden/>
              </w:rPr>
              <w:tab/>
            </w:r>
            <w:r>
              <w:rPr>
                <w:noProof/>
                <w:webHidden/>
              </w:rPr>
              <w:fldChar w:fldCharType="begin"/>
            </w:r>
            <w:r>
              <w:rPr>
                <w:noProof/>
                <w:webHidden/>
              </w:rPr>
              <w:instrText xml:space="preserve"> PAGEREF _Toc18999019 \h </w:instrText>
            </w:r>
            <w:r>
              <w:rPr>
                <w:noProof/>
                <w:webHidden/>
              </w:rPr>
            </w:r>
            <w:r>
              <w:rPr>
                <w:noProof/>
                <w:webHidden/>
              </w:rPr>
              <w:fldChar w:fldCharType="separate"/>
            </w:r>
            <w:r>
              <w:rPr>
                <w:noProof/>
                <w:webHidden/>
              </w:rPr>
              <w:t>26</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20" w:history="1">
            <w:r w:rsidRPr="00141F79">
              <w:rPr>
                <w:rStyle w:val="Hyperlink"/>
                <w:noProof/>
              </w:rPr>
              <w:t>Profiles RNS 2.10.0</w:t>
            </w:r>
            <w:r>
              <w:rPr>
                <w:noProof/>
                <w:webHidden/>
              </w:rPr>
              <w:tab/>
            </w:r>
            <w:r>
              <w:rPr>
                <w:noProof/>
                <w:webHidden/>
              </w:rPr>
              <w:fldChar w:fldCharType="begin"/>
            </w:r>
            <w:r>
              <w:rPr>
                <w:noProof/>
                <w:webHidden/>
              </w:rPr>
              <w:instrText xml:space="preserve"> PAGEREF _Toc18999020 \h </w:instrText>
            </w:r>
            <w:r>
              <w:rPr>
                <w:noProof/>
                <w:webHidden/>
              </w:rPr>
            </w:r>
            <w:r>
              <w:rPr>
                <w:noProof/>
                <w:webHidden/>
              </w:rPr>
              <w:fldChar w:fldCharType="separate"/>
            </w:r>
            <w:r>
              <w:rPr>
                <w:noProof/>
                <w:webHidden/>
              </w:rPr>
              <w:t>27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1" w:history="1">
            <w:r w:rsidRPr="00141F79">
              <w:rPr>
                <w:rStyle w:val="Hyperlink"/>
                <w:noProof/>
              </w:rPr>
              <w:t>Bug Fixes</w:t>
            </w:r>
            <w:r>
              <w:rPr>
                <w:noProof/>
                <w:webHidden/>
              </w:rPr>
              <w:tab/>
            </w:r>
            <w:r>
              <w:rPr>
                <w:noProof/>
                <w:webHidden/>
              </w:rPr>
              <w:fldChar w:fldCharType="begin"/>
            </w:r>
            <w:r>
              <w:rPr>
                <w:noProof/>
                <w:webHidden/>
              </w:rPr>
              <w:instrText xml:space="preserve"> PAGEREF _Toc18999021 \h </w:instrText>
            </w:r>
            <w:r>
              <w:rPr>
                <w:noProof/>
                <w:webHidden/>
              </w:rPr>
            </w:r>
            <w:r>
              <w:rPr>
                <w:noProof/>
                <w:webHidden/>
              </w:rPr>
              <w:fldChar w:fldCharType="separate"/>
            </w:r>
            <w:r>
              <w:rPr>
                <w:noProof/>
                <w:webHidden/>
              </w:rPr>
              <w:t>27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2" w:history="1">
            <w:r w:rsidRPr="00141F79">
              <w:rPr>
                <w:rStyle w:val="Hyperlink"/>
                <w:noProof/>
              </w:rPr>
              <w:t>What’s New</w:t>
            </w:r>
            <w:r>
              <w:rPr>
                <w:noProof/>
                <w:webHidden/>
              </w:rPr>
              <w:tab/>
            </w:r>
            <w:r>
              <w:rPr>
                <w:noProof/>
                <w:webHidden/>
              </w:rPr>
              <w:fldChar w:fldCharType="begin"/>
            </w:r>
            <w:r>
              <w:rPr>
                <w:noProof/>
                <w:webHidden/>
              </w:rPr>
              <w:instrText xml:space="preserve"> PAGEREF _Toc18999022 \h </w:instrText>
            </w:r>
            <w:r>
              <w:rPr>
                <w:noProof/>
                <w:webHidden/>
              </w:rPr>
            </w:r>
            <w:r>
              <w:rPr>
                <w:noProof/>
                <w:webHidden/>
              </w:rPr>
              <w:fldChar w:fldCharType="separate"/>
            </w:r>
            <w:r>
              <w:rPr>
                <w:noProof/>
                <w:webHidden/>
              </w:rPr>
              <w:t>27</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3" w:history="1">
            <w:r w:rsidRPr="00141F79">
              <w:rPr>
                <w:rStyle w:val="Hyperlink"/>
                <w:noProof/>
              </w:rPr>
              <w:t>Database Changes</w:t>
            </w:r>
            <w:r>
              <w:rPr>
                <w:noProof/>
                <w:webHidden/>
              </w:rPr>
              <w:tab/>
            </w:r>
            <w:r>
              <w:rPr>
                <w:noProof/>
                <w:webHidden/>
              </w:rPr>
              <w:fldChar w:fldCharType="begin"/>
            </w:r>
            <w:r>
              <w:rPr>
                <w:noProof/>
                <w:webHidden/>
              </w:rPr>
              <w:instrText xml:space="preserve"> PAGEREF _Toc18999023 \h </w:instrText>
            </w:r>
            <w:r>
              <w:rPr>
                <w:noProof/>
                <w:webHidden/>
              </w:rPr>
            </w:r>
            <w:r>
              <w:rPr>
                <w:noProof/>
                <w:webHidden/>
              </w:rPr>
              <w:fldChar w:fldCharType="separate"/>
            </w:r>
            <w:r>
              <w:rPr>
                <w:noProof/>
                <w:webHidden/>
              </w:rPr>
              <w:t>27</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24" w:history="1">
            <w:r w:rsidRPr="00141F79">
              <w:rPr>
                <w:rStyle w:val="Hyperlink"/>
                <w:noProof/>
              </w:rPr>
              <w:t>Profiles RNS 2.10.1</w:t>
            </w:r>
            <w:r>
              <w:rPr>
                <w:noProof/>
                <w:webHidden/>
              </w:rPr>
              <w:tab/>
            </w:r>
            <w:r>
              <w:rPr>
                <w:noProof/>
                <w:webHidden/>
              </w:rPr>
              <w:fldChar w:fldCharType="begin"/>
            </w:r>
            <w:r>
              <w:rPr>
                <w:noProof/>
                <w:webHidden/>
              </w:rPr>
              <w:instrText xml:space="preserve"> PAGEREF _Toc18999024 \h </w:instrText>
            </w:r>
            <w:r>
              <w:rPr>
                <w:noProof/>
                <w:webHidden/>
              </w:rPr>
            </w:r>
            <w:r>
              <w:rPr>
                <w:noProof/>
                <w:webHidden/>
              </w:rPr>
              <w:fldChar w:fldCharType="separate"/>
            </w:r>
            <w:r>
              <w:rPr>
                <w:noProof/>
                <w:webHidden/>
              </w:rPr>
              <w:t>29</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5" w:history="1">
            <w:r w:rsidRPr="00141F79">
              <w:rPr>
                <w:rStyle w:val="Hyperlink"/>
                <w:noProof/>
              </w:rPr>
              <w:t>Bug Fixes</w:t>
            </w:r>
            <w:r>
              <w:rPr>
                <w:noProof/>
                <w:webHidden/>
              </w:rPr>
              <w:tab/>
            </w:r>
            <w:r>
              <w:rPr>
                <w:noProof/>
                <w:webHidden/>
              </w:rPr>
              <w:fldChar w:fldCharType="begin"/>
            </w:r>
            <w:r>
              <w:rPr>
                <w:noProof/>
                <w:webHidden/>
              </w:rPr>
              <w:instrText xml:space="preserve"> PAGEREF _Toc18999025 \h </w:instrText>
            </w:r>
            <w:r>
              <w:rPr>
                <w:noProof/>
                <w:webHidden/>
              </w:rPr>
            </w:r>
            <w:r>
              <w:rPr>
                <w:noProof/>
                <w:webHidden/>
              </w:rPr>
              <w:fldChar w:fldCharType="separate"/>
            </w:r>
            <w:r>
              <w:rPr>
                <w:noProof/>
                <w:webHidden/>
              </w:rPr>
              <w:t>29</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6" w:history="1">
            <w:r w:rsidRPr="00141F79">
              <w:rPr>
                <w:rStyle w:val="Hyperlink"/>
                <w:noProof/>
              </w:rPr>
              <w:t>What’s New</w:t>
            </w:r>
            <w:r>
              <w:rPr>
                <w:noProof/>
                <w:webHidden/>
              </w:rPr>
              <w:tab/>
            </w:r>
            <w:r>
              <w:rPr>
                <w:noProof/>
                <w:webHidden/>
              </w:rPr>
              <w:fldChar w:fldCharType="begin"/>
            </w:r>
            <w:r>
              <w:rPr>
                <w:noProof/>
                <w:webHidden/>
              </w:rPr>
              <w:instrText xml:space="preserve"> PAGEREF _Toc18999026 \h </w:instrText>
            </w:r>
            <w:r>
              <w:rPr>
                <w:noProof/>
                <w:webHidden/>
              </w:rPr>
            </w:r>
            <w:r>
              <w:rPr>
                <w:noProof/>
                <w:webHidden/>
              </w:rPr>
              <w:fldChar w:fldCharType="separate"/>
            </w:r>
            <w:r>
              <w:rPr>
                <w:noProof/>
                <w:webHidden/>
              </w:rPr>
              <w:t>29</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7" w:history="1">
            <w:r w:rsidRPr="00141F79">
              <w:rPr>
                <w:rStyle w:val="Hyperlink"/>
                <w:noProof/>
              </w:rPr>
              <w:t>Database Changes</w:t>
            </w:r>
            <w:r>
              <w:rPr>
                <w:noProof/>
                <w:webHidden/>
              </w:rPr>
              <w:tab/>
            </w:r>
            <w:r>
              <w:rPr>
                <w:noProof/>
                <w:webHidden/>
              </w:rPr>
              <w:fldChar w:fldCharType="begin"/>
            </w:r>
            <w:r>
              <w:rPr>
                <w:noProof/>
                <w:webHidden/>
              </w:rPr>
              <w:instrText xml:space="preserve"> PAGEREF _Toc18999027 \h </w:instrText>
            </w:r>
            <w:r>
              <w:rPr>
                <w:noProof/>
                <w:webHidden/>
              </w:rPr>
            </w:r>
            <w:r>
              <w:rPr>
                <w:noProof/>
                <w:webHidden/>
              </w:rPr>
              <w:fldChar w:fldCharType="separate"/>
            </w:r>
            <w:r>
              <w:rPr>
                <w:noProof/>
                <w:webHidden/>
              </w:rPr>
              <w:t>29</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28" w:history="1">
            <w:r w:rsidRPr="00141F79">
              <w:rPr>
                <w:rStyle w:val="Hyperlink"/>
                <w:noProof/>
              </w:rPr>
              <w:t>Profiles RNS 2.11.0</w:t>
            </w:r>
            <w:r>
              <w:rPr>
                <w:noProof/>
                <w:webHidden/>
              </w:rPr>
              <w:tab/>
            </w:r>
            <w:r>
              <w:rPr>
                <w:noProof/>
                <w:webHidden/>
              </w:rPr>
              <w:fldChar w:fldCharType="begin"/>
            </w:r>
            <w:r>
              <w:rPr>
                <w:noProof/>
                <w:webHidden/>
              </w:rPr>
              <w:instrText xml:space="preserve"> PAGEREF _Toc18999028 \h </w:instrText>
            </w:r>
            <w:r>
              <w:rPr>
                <w:noProof/>
                <w:webHidden/>
              </w:rPr>
            </w:r>
            <w:r>
              <w:rPr>
                <w:noProof/>
                <w:webHidden/>
              </w:rPr>
              <w:fldChar w:fldCharType="separate"/>
            </w:r>
            <w:r>
              <w:rPr>
                <w:noProof/>
                <w:webHidden/>
              </w:rPr>
              <w:t>30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29" w:history="1">
            <w:r w:rsidRPr="00141F79">
              <w:rPr>
                <w:rStyle w:val="Hyperlink"/>
                <w:noProof/>
              </w:rPr>
              <w:t>Bug Fixes</w:t>
            </w:r>
            <w:r>
              <w:rPr>
                <w:noProof/>
                <w:webHidden/>
              </w:rPr>
              <w:tab/>
            </w:r>
            <w:r>
              <w:rPr>
                <w:noProof/>
                <w:webHidden/>
              </w:rPr>
              <w:fldChar w:fldCharType="begin"/>
            </w:r>
            <w:r>
              <w:rPr>
                <w:noProof/>
                <w:webHidden/>
              </w:rPr>
              <w:instrText xml:space="preserve"> PAGEREF _Toc18999029 \h </w:instrText>
            </w:r>
            <w:r>
              <w:rPr>
                <w:noProof/>
                <w:webHidden/>
              </w:rPr>
            </w:r>
            <w:r>
              <w:rPr>
                <w:noProof/>
                <w:webHidden/>
              </w:rPr>
              <w:fldChar w:fldCharType="separate"/>
            </w:r>
            <w:r>
              <w:rPr>
                <w:noProof/>
                <w:webHidden/>
              </w:rPr>
              <w:t>30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0" w:history="1">
            <w:r w:rsidRPr="00141F79">
              <w:rPr>
                <w:rStyle w:val="Hyperlink"/>
                <w:noProof/>
              </w:rPr>
              <w:t>What’s New</w:t>
            </w:r>
            <w:r>
              <w:rPr>
                <w:noProof/>
                <w:webHidden/>
              </w:rPr>
              <w:tab/>
            </w:r>
            <w:r>
              <w:rPr>
                <w:noProof/>
                <w:webHidden/>
              </w:rPr>
              <w:fldChar w:fldCharType="begin"/>
            </w:r>
            <w:r>
              <w:rPr>
                <w:noProof/>
                <w:webHidden/>
              </w:rPr>
              <w:instrText xml:space="preserve"> PAGEREF _Toc18999030 \h </w:instrText>
            </w:r>
            <w:r>
              <w:rPr>
                <w:noProof/>
                <w:webHidden/>
              </w:rPr>
            </w:r>
            <w:r>
              <w:rPr>
                <w:noProof/>
                <w:webHidden/>
              </w:rPr>
              <w:fldChar w:fldCharType="separate"/>
            </w:r>
            <w:r>
              <w:rPr>
                <w:noProof/>
                <w:webHidden/>
              </w:rPr>
              <w:t>30</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1" w:history="1">
            <w:r w:rsidRPr="00141F79">
              <w:rPr>
                <w:rStyle w:val="Hyperlink"/>
                <w:noProof/>
              </w:rPr>
              <w:t>Database Changes</w:t>
            </w:r>
            <w:r>
              <w:rPr>
                <w:noProof/>
                <w:webHidden/>
              </w:rPr>
              <w:tab/>
            </w:r>
            <w:r>
              <w:rPr>
                <w:noProof/>
                <w:webHidden/>
              </w:rPr>
              <w:fldChar w:fldCharType="begin"/>
            </w:r>
            <w:r>
              <w:rPr>
                <w:noProof/>
                <w:webHidden/>
              </w:rPr>
              <w:instrText xml:space="preserve"> PAGEREF _Toc18999031 \h </w:instrText>
            </w:r>
            <w:r>
              <w:rPr>
                <w:noProof/>
                <w:webHidden/>
              </w:rPr>
            </w:r>
            <w:r>
              <w:rPr>
                <w:noProof/>
                <w:webHidden/>
              </w:rPr>
              <w:fldChar w:fldCharType="separate"/>
            </w:r>
            <w:r>
              <w:rPr>
                <w:noProof/>
                <w:webHidden/>
              </w:rPr>
              <w:t>30</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32" w:history="1">
            <w:r w:rsidRPr="00141F79">
              <w:rPr>
                <w:rStyle w:val="Hyperlink"/>
                <w:noProof/>
              </w:rPr>
              <w:t>Profiles RNS 2.11.1</w:t>
            </w:r>
            <w:r>
              <w:rPr>
                <w:noProof/>
                <w:webHidden/>
              </w:rPr>
              <w:tab/>
            </w:r>
            <w:r>
              <w:rPr>
                <w:noProof/>
                <w:webHidden/>
              </w:rPr>
              <w:fldChar w:fldCharType="begin"/>
            </w:r>
            <w:r>
              <w:rPr>
                <w:noProof/>
                <w:webHidden/>
              </w:rPr>
              <w:instrText xml:space="preserve"> PAGEREF _Toc18999032 \h </w:instrText>
            </w:r>
            <w:r>
              <w:rPr>
                <w:noProof/>
                <w:webHidden/>
              </w:rPr>
            </w:r>
            <w:r>
              <w:rPr>
                <w:noProof/>
                <w:webHidden/>
              </w:rPr>
              <w:fldChar w:fldCharType="separate"/>
            </w:r>
            <w:r>
              <w:rPr>
                <w:noProof/>
                <w:webHidden/>
              </w:rPr>
              <w:t>32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3" w:history="1">
            <w:r w:rsidRPr="00141F79">
              <w:rPr>
                <w:rStyle w:val="Hyperlink"/>
                <w:noProof/>
              </w:rPr>
              <w:t>Bug Fixes</w:t>
            </w:r>
            <w:r>
              <w:rPr>
                <w:noProof/>
                <w:webHidden/>
              </w:rPr>
              <w:tab/>
            </w:r>
            <w:r>
              <w:rPr>
                <w:noProof/>
                <w:webHidden/>
              </w:rPr>
              <w:fldChar w:fldCharType="begin"/>
            </w:r>
            <w:r>
              <w:rPr>
                <w:noProof/>
                <w:webHidden/>
              </w:rPr>
              <w:instrText xml:space="preserve"> PAGEREF _Toc18999033 \h </w:instrText>
            </w:r>
            <w:r>
              <w:rPr>
                <w:noProof/>
                <w:webHidden/>
              </w:rPr>
            </w:r>
            <w:r>
              <w:rPr>
                <w:noProof/>
                <w:webHidden/>
              </w:rPr>
              <w:fldChar w:fldCharType="separate"/>
            </w:r>
            <w:r>
              <w:rPr>
                <w:noProof/>
                <w:webHidden/>
              </w:rPr>
              <w:t>32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4" w:history="1">
            <w:r w:rsidRPr="00141F79">
              <w:rPr>
                <w:rStyle w:val="Hyperlink"/>
                <w:noProof/>
              </w:rPr>
              <w:t>What’s New</w:t>
            </w:r>
            <w:r>
              <w:rPr>
                <w:noProof/>
                <w:webHidden/>
              </w:rPr>
              <w:tab/>
            </w:r>
            <w:r>
              <w:rPr>
                <w:noProof/>
                <w:webHidden/>
              </w:rPr>
              <w:fldChar w:fldCharType="begin"/>
            </w:r>
            <w:r>
              <w:rPr>
                <w:noProof/>
                <w:webHidden/>
              </w:rPr>
              <w:instrText xml:space="preserve"> PAGEREF _Toc18999034 \h </w:instrText>
            </w:r>
            <w:r>
              <w:rPr>
                <w:noProof/>
                <w:webHidden/>
              </w:rPr>
            </w:r>
            <w:r>
              <w:rPr>
                <w:noProof/>
                <w:webHidden/>
              </w:rPr>
              <w:fldChar w:fldCharType="separate"/>
            </w:r>
            <w:r>
              <w:rPr>
                <w:noProof/>
                <w:webHidden/>
              </w:rPr>
              <w:t>32</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5" w:history="1">
            <w:r w:rsidRPr="00141F79">
              <w:rPr>
                <w:rStyle w:val="Hyperlink"/>
                <w:noProof/>
              </w:rPr>
              <w:t>Database Changes</w:t>
            </w:r>
            <w:r>
              <w:rPr>
                <w:noProof/>
                <w:webHidden/>
              </w:rPr>
              <w:tab/>
            </w:r>
            <w:r>
              <w:rPr>
                <w:noProof/>
                <w:webHidden/>
              </w:rPr>
              <w:fldChar w:fldCharType="begin"/>
            </w:r>
            <w:r>
              <w:rPr>
                <w:noProof/>
                <w:webHidden/>
              </w:rPr>
              <w:instrText xml:space="preserve"> PAGEREF _Toc18999035 \h </w:instrText>
            </w:r>
            <w:r>
              <w:rPr>
                <w:noProof/>
                <w:webHidden/>
              </w:rPr>
            </w:r>
            <w:r>
              <w:rPr>
                <w:noProof/>
                <w:webHidden/>
              </w:rPr>
              <w:fldChar w:fldCharType="separate"/>
            </w:r>
            <w:r>
              <w:rPr>
                <w:noProof/>
                <w:webHidden/>
              </w:rPr>
              <w:t>32</w:t>
            </w:r>
            <w:r>
              <w:rPr>
                <w:noProof/>
                <w:webHidden/>
              </w:rPr>
              <w:fldChar w:fldCharType="end"/>
            </w:r>
          </w:hyperlink>
        </w:p>
        <w:p w:rsidR="0004362D" w:rsidRDefault="0004362D">
          <w:pPr>
            <w:pStyle w:val="TOC1"/>
            <w:tabs>
              <w:tab w:val="right" w:leader="dot" w:pos="9350"/>
            </w:tabs>
            <w:rPr>
              <w:rFonts w:asciiTheme="minorHAnsi" w:eastAsiaTheme="minorEastAsia" w:hAnsiTheme="minorHAnsi" w:cstheme="minorBidi"/>
              <w:noProof/>
              <w:sz w:val="22"/>
              <w:szCs w:val="22"/>
            </w:rPr>
          </w:pPr>
          <w:hyperlink w:anchor="_Toc18999036" w:history="1">
            <w:r w:rsidRPr="00141F79">
              <w:rPr>
                <w:rStyle w:val="Hyperlink"/>
                <w:noProof/>
              </w:rPr>
              <w:t>Profiles RNS 2.12.0</w:t>
            </w:r>
            <w:r>
              <w:rPr>
                <w:noProof/>
                <w:webHidden/>
              </w:rPr>
              <w:tab/>
            </w:r>
            <w:r>
              <w:rPr>
                <w:noProof/>
                <w:webHidden/>
              </w:rPr>
              <w:fldChar w:fldCharType="begin"/>
            </w:r>
            <w:r>
              <w:rPr>
                <w:noProof/>
                <w:webHidden/>
              </w:rPr>
              <w:instrText xml:space="preserve"> PAGEREF _Toc18999036 \h </w:instrText>
            </w:r>
            <w:r>
              <w:rPr>
                <w:noProof/>
                <w:webHidden/>
              </w:rPr>
            </w:r>
            <w:r>
              <w:rPr>
                <w:noProof/>
                <w:webHidden/>
              </w:rPr>
              <w:fldChar w:fldCharType="separate"/>
            </w:r>
            <w:r>
              <w:rPr>
                <w:noProof/>
                <w:webHidden/>
              </w:rPr>
              <w:t>34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7" w:history="1">
            <w:r w:rsidRPr="00141F79">
              <w:rPr>
                <w:rStyle w:val="Hyperlink"/>
                <w:noProof/>
              </w:rPr>
              <w:t>Bug Fixes</w:t>
            </w:r>
            <w:r>
              <w:rPr>
                <w:noProof/>
                <w:webHidden/>
              </w:rPr>
              <w:tab/>
            </w:r>
            <w:r>
              <w:rPr>
                <w:noProof/>
                <w:webHidden/>
              </w:rPr>
              <w:fldChar w:fldCharType="begin"/>
            </w:r>
            <w:r>
              <w:rPr>
                <w:noProof/>
                <w:webHidden/>
              </w:rPr>
              <w:instrText xml:space="preserve"> PAGEREF _Toc18999037 \h </w:instrText>
            </w:r>
            <w:r>
              <w:rPr>
                <w:noProof/>
                <w:webHidden/>
              </w:rPr>
            </w:r>
            <w:r>
              <w:rPr>
                <w:noProof/>
                <w:webHidden/>
              </w:rPr>
              <w:fldChar w:fldCharType="separate"/>
            </w:r>
            <w:r>
              <w:rPr>
                <w:noProof/>
                <w:webHidden/>
              </w:rPr>
              <w:t>34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8" w:history="1">
            <w:r w:rsidRPr="00141F79">
              <w:rPr>
                <w:rStyle w:val="Hyperlink"/>
                <w:noProof/>
              </w:rPr>
              <w:t>What’s New</w:t>
            </w:r>
            <w:r>
              <w:rPr>
                <w:noProof/>
                <w:webHidden/>
              </w:rPr>
              <w:tab/>
            </w:r>
            <w:r>
              <w:rPr>
                <w:noProof/>
                <w:webHidden/>
              </w:rPr>
              <w:fldChar w:fldCharType="begin"/>
            </w:r>
            <w:r>
              <w:rPr>
                <w:noProof/>
                <w:webHidden/>
              </w:rPr>
              <w:instrText xml:space="preserve"> PAGEREF _Toc18999038 \h </w:instrText>
            </w:r>
            <w:r>
              <w:rPr>
                <w:noProof/>
                <w:webHidden/>
              </w:rPr>
            </w:r>
            <w:r>
              <w:rPr>
                <w:noProof/>
                <w:webHidden/>
              </w:rPr>
              <w:fldChar w:fldCharType="separate"/>
            </w:r>
            <w:r>
              <w:rPr>
                <w:noProof/>
                <w:webHidden/>
              </w:rPr>
              <w:t>34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39" w:history="1">
            <w:r w:rsidRPr="00141F79">
              <w:rPr>
                <w:rStyle w:val="Hyperlink"/>
                <w:noProof/>
              </w:rPr>
              <w:t>Database Changes</w:t>
            </w:r>
            <w:r>
              <w:rPr>
                <w:noProof/>
                <w:webHidden/>
              </w:rPr>
              <w:tab/>
            </w:r>
            <w:r>
              <w:rPr>
                <w:noProof/>
                <w:webHidden/>
              </w:rPr>
              <w:fldChar w:fldCharType="begin"/>
            </w:r>
            <w:r>
              <w:rPr>
                <w:noProof/>
                <w:webHidden/>
              </w:rPr>
              <w:instrText xml:space="preserve"> PAGEREF _Toc18999039 \h </w:instrText>
            </w:r>
            <w:r>
              <w:rPr>
                <w:noProof/>
                <w:webHidden/>
              </w:rPr>
            </w:r>
            <w:r>
              <w:rPr>
                <w:noProof/>
                <w:webHidden/>
              </w:rPr>
              <w:fldChar w:fldCharType="separate"/>
            </w:r>
            <w:r>
              <w:rPr>
                <w:noProof/>
                <w:webHidden/>
              </w:rPr>
              <w:t>34</w:t>
            </w:r>
            <w:r>
              <w:rPr>
                <w:noProof/>
                <w:webHidden/>
              </w:rPr>
              <w:fldChar w:fldCharType="end"/>
            </w:r>
          </w:hyperlink>
        </w:p>
        <w:p w:rsidR="0004362D" w:rsidRDefault="0004362D">
          <w:pPr>
            <w:pStyle w:val="TOC2"/>
            <w:tabs>
              <w:tab w:val="right" w:leader="dot" w:pos="9350"/>
            </w:tabs>
            <w:rPr>
              <w:rFonts w:asciiTheme="minorHAnsi" w:eastAsiaTheme="minorEastAsia" w:hAnsiTheme="minorHAnsi"/>
              <w:noProof/>
            </w:rPr>
          </w:pPr>
          <w:hyperlink w:anchor="_Toc18999040" w:history="1">
            <w:r w:rsidRPr="00141F79">
              <w:rPr>
                <w:rStyle w:val="Hyperlink"/>
                <w:rFonts w:cs="Times New Roman"/>
                <w:noProof/>
              </w:rPr>
              <w:t>Depreciated</w:t>
            </w:r>
            <w:r>
              <w:rPr>
                <w:noProof/>
                <w:webHidden/>
              </w:rPr>
              <w:tab/>
            </w:r>
            <w:r>
              <w:rPr>
                <w:noProof/>
                <w:webHidden/>
              </w:rPr>
              <w:fldChar w:fldCharType="begin"/>
            </w:r>
            <w:r>
              <w:rPr>
                <w:noProof/>
                <w:webHidden/>
              </w:rPr>
              <w:instrText xml:space="preserve"> PAGEREF _Toc18999040 \h </w:instrText>
            </w:r>
            <w:r>
              <w:rPr>
                <w:noProof/>
                <w:webHidden/>
              </w:rPr>
            </w:r>
            <w:r>
              <w:rPr>
                <w:noProof/>
                <w:webHidden/>
              </w:rPr>
              <w:fldChar w:fldCharType="separate"/>
            </w:r>
            <w:r>
              <w:rPr>
                <w:noProof/>
                <w:webHidden/>
              </w:rPr>
              <w:t>34</w:t>
            </w:r>
            <w:r>
              <w:rPr>
                <w:noProof/>
                <w:webHidden/>
              </w:rPr>
              <w:fldChar w:fldCharType="end"/>
            </w:r>
          </w:hyperlink>
        </w:p>
        <w:p w:rsidR="000964F3" w:rsidRPr="00171327" w:rsidRDefault="008C0165" w:rsidP="008C0165">
          <w:pPr>
            <w:pStyle w:val="TOC1"/>
            <w:tabs>
              <w:tab w:val="right" w:leader="dot" w:pos="9350"/>
            </w:tabs>
            <w:rPr>
              <w:rFonts w:cs="Arial"/>
            </w:rPr>
          </w:pPr>
          <w:r>
            <w:rPr>
              <w:rFonts w:cs="Arial"/>
              <w:sz w:val="22"/>
              <w:szCs w:val="22"/>
            </w:rPr>
            <w:fldChar w:fldCharType="end"/>
          </w:r>
        </w:p>
      </w:sdtContent>
    </w:sdt>
    <w:p w:rsidR="00F1251F" w:rsidRPr="000964F3" w:rsidRDefault="000964F3" w:rsidP="000964F3">
      <w:pPr>
        <w:rPr>
          <w:b/>
          <w:bCs/>
          <w:u w:val="single"/>
        </w:rPr>
      </w:pPr>
      <w:r>
        <w:br w:type="page"/>
      </w:r>
    </w:p>
    <w:p w:rsidR="007A2128" w:rsidRDefault="007A2128" w:rsidP="007A2128">
      <w:pPr>
        <w:pStyle w:val="Heading1"/>
      </w:pPr>
      <w:bookmarkStart w:id="1" w:name="_Toc295078070"/>
      <w:bookmarkStart w:id="2" w:name="_Toc18998968"/>
      <w:r>
        <w:lastRenderedPageBreak/>
        <w:t>Profiles RNS Beta</w:t>
      </w:r>
      <w:bookmarkEnd w:id="2"/>
    </w:p>
    <w:p w:rsidR="008F75B7" w:rsidRDefault="008F75B7" w:rsidP="008F75B7">
      <w:pPr>
        <w:spacing w:after="0" w:line="240" w:lineRule="auto"/>
      </w:pPr>
      <w:r>
        <w:t>This was the original open source version of Profiles RNS. It used a traditional relational database model, rather than RDF. Minor updates were release approximately once a month. The last release of Profiles RNS Beta was July 22, 2011.</w:t>
      </w:r>
    </w:p>
    <w:p w:rsidR="007A2128" w:rsidRDefault="007A2128" w:rsidP="008F75B7">
      <w:pPr>
        <w:pStyle w:val="Heading2"/>
      </w:pPr>
      <w:bookmarkStart w:id="3" w:name="_Toc18998969"/>
      <w:r>
        <w:t>Known Issues</w:t>
      </w:r>
      <w:bookmarkEnd w:id="1"/>
      <w:bookmarkEnd w:id="3"/>
    </w:p>
    <w:p w:rsidR="00337CBE" w:rsidRPr="00337CBE" w:rsidRDefault="007A2128" w:rsidP="00337CBE">
      <w:pPr>
        <w:numPr>
          <w:ilvl w:val="0"/>
          <w:numId w:val="13"/>
        </w:numPr>
        <w:spacing w:before="120" w:after="0" w:line="240" w:lineRule="auto"/>
        <w:rPr>
          <w:rFonts w:cs="Arial"/>
        </w:rPr>
      </w:pPr>
      <w:r>
        <w:rPr>
          <w:rFonts w:cs="Arial"/>
        </w:rPr>
        <w:t>Certain browser security configurations (we haven’t determined the exact settings) disable the JavaScript used by the drop down menus on the main search page to select More Options.</w:t>
      </w:r>
    </w:p>
    <w:p w:rsidR="007A2128" w:rsidRDefault="007A2128" w:rsidP="00337CBE">
      <w:pPr>
        <w:numPr>
          <w:ilvl w:val="0"/>
          <w:numId w:val="13"/>
        </w:numPr>
        <w:spacing w:before="120" w:after="0" w:line="240" w:lineRule="auto"/>
        <w:rPr>
          <w:rFonts w:cs="Arial"/>
        </w:rPr>
      </w:pPr>
      <w:r>
        <w:rPr>
          <w:rFonts w:cs="Arial"/>
        </w:rPr>
        <w:t>Selecting “Display Columns:” in the search results by clicking on the column name and not the checkbox fails to trigger a repost of the page.</w:t>
      </w:r>
    </w:p>
    <w:p w:rsidR="007A2128" w:rsidRDefault="007A2128" w:rsidP="00337CBE">
      <w:pPr>
        <w:numPr>
          <w:ilvl w:val="0"/>
          <w:numId w:val="13"/>
        </w:numPr>
        <w:spacing w:before="120" w:after="0" w:line="240" w:lineRule="auto"/>
        <w:rPr>
          <w:rFonts w:cs="Arial"/>
        </w:rPr>
      </w:pPr>
      <w:r>
        <w:rPr>
          <w:rFonts w:cs="Arial"/>
        </w:rPr>
        <w:t>Long item names in Passive Networks (right sidebar) are truncated.</w:t>
      </w:r>
    </w:p>
    <w:p w:rsidR="007A2128" w:rsidRDefault="007A2128" w:rsidP="00337CBE">
      <w:pPr>
        <w:numPr>
          <w:ilvl w:val="0"/>
          <w:numId w:val="13"/>
        </w:numPr>
        <w:spacing w:before="120" w:after="0" w:line="240" w:lineRule="auto"/>
        <w:rPr>
          <w:rFonts w:cs="Arial"/>
        </w:rPr>
      </w:pPr>
      <w:r>
        <w:rPr>
          <w:rFonts w:cs="Arial"/>
        </w:rPr>
        <w:t>The height of the More Options drop down menu on the search page does not dynamically adjust based on the number of items displayed.</w:t>
      </w:r>
    </w:p>
    <w:p w:rsidR="007A2128" w:rsidRDefault="007A2128" w:rsidP="00337CBE">
      <w:pPr>
        <w:numPr>
          <w:ilvl w:val="0"/>
          <w:numId w:val="13"/>
        </w:numPr>
        <w:spacing w:before="120" w:after="0" w:line="240" w:lineRule="auto"/>
        <w:rPr>
          <w:rFonts w:cs="Arial"/>
        </w:rPr>
      </w:pPr>
      <w:r>
        <w:rPr>
          <w:rFonts w:cs="Arial"/>
        </w:rPr>
        <w:t>When two browser windows or tabs are opened at the same time to Profiles, it can create inconsistencies with internal session variables. This can be reproduced by running a search in window #1, then running a different search in window #2, then clicking the “Why?” link in the search results of window #1.</w:t>
      </w:r>
    </w:p>
    <w:p w:rsidR="007A2128" w:rsidRDefault="007A2128" w:rsidP="00337CBE">
      <w:pPr>
        <w:numPr>
          <w:ilvl w:val="0"/>
          <w:numId w:val="13"/>
        </w:numPr>
        <w:spacing w:before="120" w:after="0" w:line="240" w:lineRule="auto"/>
        <w:rPr>
          <w:rFonts w:cs="Arial"/>
        </w:rPr>
      </w:pPr>
      <w:r>
        <w:rPr>
          <w:rFonts w:cs="Arial"/>
        </w:rPr>
        <w:t>When editing a profile in Mac FireFox or Mac Chrome, users cannot add new awards.</w:t>
      </w:r>
    </w:p>
    <w:p w:rsidR="007A2128" w:rsidRDefault="007A2128" w:rsidP="00337CBE">
      <w:pPr>
        <w:numPr>
          <w:ilvl w:val="0"/>
          <w:numId w:val="13"/>
        </w:numPr>
        <w:spacing w:before="120" w:after="0" w:line="240" w:lineRule="auto"/>
        <w:rPr>
          <w:rFonts w:cs="Arial"/>
        </w:rPr>
      </w:pPr>
      <w:r>
        <w:rPr>
          <w:rFonts w:cs="Arial"/>
        </w:rPr>
        <w:t>Network View sometimes fails to load in Mac Opera.</w:t>
      </w:r>
    </w:p>
    <w:p w:rsidR="007A2128" w:rsidRDefault="007A2128" w:rsidP="00337CBE">
      <w:pPr>
        <w:numPr>
          <w:ilvl w:val="0"/>
          <w:numId w:val="13"/>
        </w:numPr>
        <w:spacing w:before="120" w:after="0" w:line="240" w:lineRule="auto"/>
        <w:rPr>
          <w:rFonts w:cs="Arial"/>
        </w:rPr>
      </w:pPr>
      <w:r>
        <w:rPr>
          <w:rFonts w:cs="Arial"/>
        </w:rPr>
        <w:t>Uploading of profile photos on ProfileEdit.aspx causes a javascript/AJAX permission denied error if the client browser is IE 6.0 and the web server is IIS 6.0</w:t>
      </w:r>
    </w:p>
    <w:p w:rsidR="007A2128" w:rsidRDefault="007A2128" w:rsidP="00337CBE">
      <w:pPr>
        <w:numPr>
          <w:ilvl w:val="0"/>
          <w:numId w:val="13"/>
        </w:numPr>
        <w:spacing w:before="120" w:after="0" w:line="240" w:lineRule="auto"/>
        <w:rPr>
          <w:rFonts w:cs="Arial"/>
        </w:rPr>
      </w:pPr>
      <w:r>
        <w:rPr>
          <w:rFonts w:cs="Arial"/>
        </w:rPr>
        <w:t>Rarely, certain PubMed articles cause the disambiguation process to hang or fail.</w:t>
      </w:r>
    </w:p>
    <w:p w:rsidR="007A2128" w:rsidRDefault="007A2128" w:rsidP="007A2128">
      <w:pPr>
        <w:spacing w:after="120"/>
        <w:ind w:left="1800"/>
        <w:rPr>
          <w:rFonts w:cs="Arial"/>
        </w:rPr>
      </w:pPr>
    </w:p>
    <w:p w:rsidR="008F75B7" w:rsidRDefault="008F75B7">
      <w:pPr>
        <w:rPr>
          <w:rFonts w:eastAsiaTheme="majorEastAsia" w:cstheme="majorBidi"/>
          <w:b/>
          <w:bCs/>
          <w:sz w:val="28"/>
          <w:szCs w:val="28"/>
          <w:u w:val="single"/>
        </w:rPr>
      </w:pPr>
      <w:r>
        <w:rPr>
          <w:rFonts w:eastAsiaTheme="majorEastAsia" w:cstheme="majorBidi"/>
          <w:b/>
          <w:bCs/>
          <w:sz w:val="28"/>
          <w:szCs w:val="28"/>
          <w:u w:val="single"/>
        </w:rPr>
        <w:br w:type="page"/>
      </w:r>
    </w:p>
    <w:p w:rsidR="000964F3" w:rsidRDefault="008F75B7" w:rsidP="001973D8">
      <w:pPr>
        <w:pStyle w:val="Heading1"/>
      </w:pPr>
      <w:bookmarkStart w:id="4" w:name="_Toc18998970"/>
      <w:r>
        <w:lastRenderedPageBreak/>
        <w:t>Profiles RNS 1.0.0</w:t>
      </w:r>
      <w:bookmarkEnd w:id="4"/>
    </w:p>
    <w:p w:rsidR="008F75B7" w:rsidRDefault="008F75B7" w:rsidP="008C0165">
      <w:r>
        <w:t>Release Date: June 1, 2012</w:t>
      </w:r>
    </w:p>
    <w:p w:rsidR="00337CBE" w:rsidRDefault="00337CBE" w:rsidP="008C0165">
      <w:r>
        <w:t>Five release candidates were made available leading up to the final version of the software.</w:t>
      </w:r>
    </w:p>
    <w:p w:rsidR="008F75B7" w:rsidRPr="001973D8" w:rsidRDefault="001973D8" w:rsidP="001973D8">
      <w:pPr>
        <w:pStyle w:val="Heading2"/>
      </w:pPr>
      <w:bookmarkStart w:id="5" w:name="_Toc18998971"/>
      <w:r w:rsidRPr="001973D8">
        <w:t>What’s New</w:t>
      </w:r>
      <w:bookmarkEnd w:id="5"/>
    </w:p>
    <w:p w:rsidR="00337CBE" w:rsidRDefault="008C0165" w:rsidP="008C0165">
      <w:r>
        <w:t xml:space="preserve">1. </w:t>
      </w:r>
      <w:r w:rsidR="00337CBE">
        <w:t>The software was completely rewritten as a Semantic Web application using the VIVO ontology.</w:t>
      </w:r>
    </w:p>
    <w:p w:rsidR="00337CBE" w:rsidRDefault="008C0165" w:rsidP="008C0165">
      <w:r>
        <w:t xml:space="preserve">2. </w:t>
      </w:r>
      <w:r w:rsidR="00337CBE">
        <w:t>The database was reorganized using schemas to group related objects.</w:t>
      </w:r>
    </w:p>
    <w:p w:rsidR="00337CBE" w:rsidRPr="00337CBE" w:rsidRDefault="008C0165" w:rsidP="008C0165">
      <w:pPr>
        <w:rPr>
          <w:rFonts w:cs="Arial"/>
        </w:rPr>
      </w:pPr>
      <w:r>
        <w:t xml:space="preserve">3. </w:t>
      </w:r>
      <w:r w:rsidR="00337CBE">
        <w:t>The website was divided into a Framework, extended by Applications and Modules, and RESTful URLs were added.</w:t>
      </w:r>
    </w:p>
    <w:p w:rsidR="008F75B7" w:rsidRDefault="008F75B7" w:rsidP="008F75B7">
      <w:pPr>
        <w:spacing w:after="0" w:line="240" w:lineRule="auto"/>
      </w:pPr>
    </w:p>
    <w:p w:rsidR="008F75B7" w:rsidRDefault="008F75B7" w:rsidP="00337CBE">
      <w:pPr>
        <w:pStyle w:val="Heading2"/>
      </w:pPr>
      <w:bookmarkStart w:id="6" w:name="_Toc18998972"/>
      <w:r>
        <w:t>Known Issues</w:t>
      </w:r>
      <w:bookmarkEnd w:id="6"/>
    </w:p>
    <w:p w:rsidR="00337CBE" w:rsidRDefault="008C0165" w:rsidP="008C0165">
      <w:r>
        <w:t xml:space="preserve">1. </w:t>
      </w:r>
      <w:r w:rsidR="00337CBE">
        <w:t>There are no default front-end editing tools to add/modify content for arbitrary classes and properties. The only editing modules are custom ones for person profiles. Data for any class/property can still be loaded through back-end processes.</w:t>
      </w:r>
    </w:p>
    <w:p w:rsidR="000964F3" w:rsidRDefault="000964F3" w:rsidP="00F1251F">
      <w:pPr>
        <w:spacing w:after="0" w:line="240" w:lineRule="auto"/>
        <w:rPr>
          <w:rFonts w:cs="Arial"/>
        </w:rPr>
      </w:pPr>
    </w:p>
    <w:p w:rsidR="001973D8" w:rsidRDefault="001973D8">
      <w:pPr>
        <w:rPr>
          <w:rFonts w:cs="Arial"/>
        </w:rPr>
      </w:pPr>
      <w:r>
        <w:rPr>
          <w:rFonts w:cs="Arial"/>
        </w:rPr>
        <w:br w:type="page"/>
      </w:r>
    </w:p>
    <w:p w:rsidR="001973D8" w:rsidRDefault="001973D8" w:rsidP="001973D8">
      <w:pPr>
        <w:pStyle w:val="Heading1"/>
      </w:pPr>
      <w:bookmarkStart w:id="7" w:name="_Toc18998973"/>
      <w:r>
        <w:lastRenderedPageBreak/>
        <w:t>Profiles RNS 1.0.1</w:t>
      </w:r>
      <w:bookmarkEnd w:id="7"/>
    </w:p>
    <w:p w:rsidR="001973D8" w:rsidRDefault="001973D8" w:rsidP="001973D8">
      <w:pPr>
        <w:spacing w:after="0" w:line="240" w:lineRule="auto"/>
      </w:pPr>
      <w:r>
        <w:t xml:space="preserve">Release Date: July </w:t>
      </w:r>
      <w:r w:rsidR="00C96F29">
        <w:t>3</w:t>
      </w:r>
      <w:r>
        <w:t>, 2012</w:t>
      </w:r>
    </w:p>
    <w:p w:rsidR="001973D8" w:rsidRDefault="001973D8" w:rsidP="001973D8">
      <w:pPr>
        <w:pStyle w:val="Heading2"/>
      </w:pPr>
      <w:bookmarkStart w:id="8" w:name="_Toc18998974"/>
      <w:r>
        <w:t>What’s New</w:t>
      </w:r>
      <w:bookmarkEnd w:id="8"/>
    </w:p>
    <w:p w:rsidR="001973D8" w:rsidRDefault="008C0165" w:rsidP="008C0165">
      <w:r>
        <w:t xml:space="preserve">1. </w:t>
      </w:r>
      <w:r w:rsidR="001973D8">
        <w:t>The names of many web code files and database components were changed to make them more consistent throughout the software.</w:t>
      </w:r>
    </w:p>
    <w:p w:rsidR="001973D8" w:rsidRPr="001973D8" w:rsidRDefault="008C0165" w:rsidP="008C0165">
      <w:pPr>
        <w:rPr>
          <w:rFonts w:cs="Arial"/>
        </w:rPr>
      </w:pPr>
      <w:r>
        <w:t xml:space="preserve">2. </w:t>
      </w:r>
      <w:r w:rsidR="001973D8">
        <w:t>The documentation, particularly the Architecture Guide, was significantly expanded.</w:t>
      </w:r>
      <w:r w:rsidR="00695451">
        <w:t xml:space="preserve"> ReadMeFirst and ReleaseNotes documents were created.</w:t>
      </w:r>
    </w:p>
    <w:p w:rsidR="001973D8" w:rsidRPr="00337289" w:rsidRDefault="008C0165" w:rsidP="008C0165">
      <w:pPr>
        <w:rPr>
          <w:rFonts w:cs="Arial"/>
        </w:rPr>
      </w:pPr>
      <w:r>
        <w:t xml:space="preserve">3. </w:t>
      </w:r>
      <w:r w:rsidR="001973D8">
        <w:t>Database performance enhancements were made, which result in RDF data being returned faster, especially for profiles containing large numbers of triples.</w:t>
      </w:r>
    </w:p>
    <w:p w:rsidR="00337289" w:rsidRDefault="008C0165" w:rsidP="008C0165">
      <w:r>
        <w:t xml:space="preserve">4. </w:t>
      </w:r>
      <w:r w:rsidR="00337289">
        <w:t>Default editing modules for DataType and ObjectType properties were added.</w:t>
      </w:r>
    </w:p>
    <w:p w:rsidR="00337289" w:rsidRDefault="008C0165" w:rsidP="008C0165">
      <w:pPr>
        <w:rPr>
          <w:rFonts w:cs="Arial"/>
        </w:rPr>
      </w:pPr>
      <w:r>
        <w:rPr>
          <w:rFonts w:cs="Arial"/>
        </w:rPr>
        <w:t xml:space="preserve">5. </w:t>
      </w:r>
      <w:r w:rsidR="00337289">
        <w:rPr>
          <w:rFonts w:cs="Arial"/>
        </w:rPr>
        <w:t>A custom editing module was created for email address.</w:t>
      </w:r>
    </w:p>
    <w:p w:rsidR="00337289" w:rsidRPr="00337289" w:rsidRDefault="008C0165" w:rsidP="008C0165">
      <w:pPr>
        <w:rPr>
          <w:rFonts w:cs="Arial"/>
        </w:rPr>
      </w:pPr>
      <w:r>
        <w:rPr>
          <w:rFonts w:cs="Arial"/>
        </w:rPr>
        <w:t xml:space="preserve">6. </w:t>
      </w:r>
      <w:r w:rsidR="00337289">
        <w:rPr>
          <w:rFonts w:cs="Arial"/>
        </w:rPr>
        <w:t>The Search API and SPARQL API were converted to SVC files and XSD files were created for each API.</w:t>
      </w:r>
      <w:r w:rsidR="00337289" w:rsidRPr="00337289">
        <w:rPr>
          <w:rFonts w:cs="Arial"/>
        </w:rPr>
        <w:t xml:space="preserve"> </w:t>
      </w:r>
    </w:p>
    <w:p w:rsidR="001973D8" w:rsidRDefault="001973D8" w:rsidP="001973D8">
      <w:pPr>
        <w:spacing w:after="0" w:line="240" w:lineRule="auto"/>
      </w:pPr>
    </w:p>
    <w:p w:rsidR="00E17C7A" w:rsidRDefault="00E17C7A">
      <w:pPr>
        <w:rPr>
          <w:rFonts w:eastAsiaTheme="majorEastAsia" w:cstheme="majorBidi"/>
          <w:b/>
          <w:bCs/>
          <w:sz w:val="28"/>
          <w:szCs w:val="28"/>
          <w:u w:val="single"/>
        </w:rPr>
      </w:pPr>
      <w:r>
        <w:br w:type="page"/>
      </w:r>
    </w:p>
    <w:p w:rsidR="009C7B44" w:rsidRDefault="009C7B44" w:rsidP="009C7B44">
      <w:pPr>
        <w:pStyle w:val="Heading1"/>
      </w:pPr>
      <w:bookmarkStart w:id="9" w:name="_Toc18998975"/>
      <w:r>
        <w:lastRenderedPageBreak/>
        <w:t>Profiles RNS 1.0.2</w:t>
      </w:r>
      <w:bookmarkEnd w:id="9"/>
    </w:p>
    <w:p w:rsidR="009C7B44" w:rsidRDefault="009C7B44" w:rsidP="009C7B44">
      <w:pPr>
        <w:spacing w:after="0" w:line="240" w:lineRule="auto"/>
      </w:pPr>
      <w:r>
        <w:t>Release Date: August</w:t>
      </w:r>
      <w:r w:rsidR="00E17C7A">
        <w:t xml:space="preserve"> </w:t>
      </w:r>
      <w:r w:rsidR="00F924EA">
        <w:t>21</w:t>
      </w:r>
      <w:r>
        <w:t>, 2012</w:t>
      </w:r>
    </w:p>
    <w:p w:rsidR="00E17C7A" w:rsidRDefault="00E17C7A" w:rsidP="00F924EA">
      <w:pPr>
        <w:pStyle w:val="Heading2"/>
      </w:pPr>
      <w:bookmarkStart w:id="10" w:name="_Toc18998976"/>
      <w:r>
        <w:t>Bug Fixes</w:t>
      </w:r>
      <w:bookmarkEnd w:id="10"/>
    </w:p>
    <w:p w:rsidR="00E17C7A" w:rsidRDefault="00E17C7A" w:rsidP="00E17C7A">
      <w:pPr>
        <w:pStyle w:val="ListParagraph"/>
        <w:numPr>
          <w:ilvl w:val="0"/>
          <w:numId w:val="20"/>
        </w:numPr>
        <w:spacing w:before="120" w:after="0" w:line="240" w:lineRule="auto"/>
        <w:ind w:left="360"/>
        <w:contextualSpacing w:val="0"/>
        <w:rPr>
          <w:rFonts w:cs="Arial"/>
        </w:rPr>
      </w:pPr>
      <w:r w:rsidRPr="006F1111">
        <w:rPr>
          <w:rFonts w:cs="Arial"/>
        </w:rPr>
        <w:t>Navigation from the Radial Network flash browser does not work for alt+click or shift+click</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 xml:space="preserve">ProfilesSearchAPI project does not </w:t>
      </w:r>
      <w:r w:rsidR="00372E47">
        <w:rPr>
          <w:rFonts w:cs="Arial"/>
        </w:rPr>
        <w:t>recognize</w:t>
      </w:r>
      <w:r>
        <w:rPr>
          <w:rFonts w:cs="Arial"/>
        </w:rPr>
        <w:t xml:space="preserve"> ClassURI or ClassGroupURI </w:t>
      </w:r>
      <w:r w:rsidR="00372E47">
        <w:rPr>
          <w:rFonts w:cs="Arial"/>
        </w:rPr>
        <w:t>tags in</w:t>
      </w:r>
      <w:r>
        <w:rPr>
          <w:rFonts w:cs="Arial"/>
        </w:rPr>
        <w:t xml:space="preserve"> search </w:t>
      </w:r>
      <w:r w:rsidR="00372E47">
        <w:rPr>
          <w:rFonts w:cs="Arial"/>
        </w:rPr>
        <w:t>options XML</w:t>
      </w:r>
      <w:r>
        <w:rPr>
          <w:rFonts w:cs="Arial"/>
        </w:rPr>
        <w:t>.</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ProfilesSPARQLAPI query times out before it completes.</w:t>
      </w:r>
    </w:p>
    <w:p w:rsidR="00E17C7A" w:rsidRDefault="00E17C7A" w:rsidP="00E17C7A">
      <w:pPr>
        <w:pStyle w:val="ListParagraph"/>
        <w:numPr>
          <w:ilvl w:val="0"/>
          <w:numId w:val="20"/>
        </w:numPr>
        <w:spacing w:before="120" w:after="0" w:line="240" w:lineRule="auto"/>
        <w:ind w:left="360"/>
        <w:contextualSpacing w:val="0"/>
        <w:rPr>
          <w:rFonts w:cs="Arial"/>
        </w:rPr>
      </w:pPr>
      <w:r>
        <w:rPr>
          <w:rFonts w:cs="Arial"/>
        </w:rPr>
        <w:t>XPath for a profile image is incorrect and displays the wrong profile image</w:t>
      </w:r>
      <w:r w:rsidR="00372E47">
        <w:rPr>
          <w:rFonts w:cs="Arial"/>
        </w:rPr>
        <w:t xml:space="preserve"> if the person has no photo</w:t>
      </w:r>
      <w:r>
        <w:rPr>
          <w:rFonts w:cs="Arial"/>
        </w:rPr>
        <w:t>.</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Publication numbers not showing properly in Chrome.</w:t>
      </w:r>
    </w:p>
    <w:p w:rsidR="00E17C7A" w:rsidRDefault="00372E47" w:rsidP="00E17C7A">
      <w:pPr>
        <w:pStyle w:val="ListParagraph"/>
        <w:numPr>
          <w:ilvl w:val="0"/>
          <w:numId w:val="20"/>
        </w:numPr>
        <w:spacing w:before="120" w:after="0" w:line="240" w:lineRule="auto"/>
        <w:ind w:left="360"/>
        <w:contextualSpacing w:val="0"/>
        <w:rPr>
          <w:rFonts w:cs="Arial"/>
        </w:rPr>
      </w:pPr>
      <w:r>
        <w:rPr>
          <w:rFonts w:cs="Arial"/>
        </w:rPr>
        <w:t xml:space="preserve">Several </w:t>
      </w:r>
      <w:r w:rsidR="00E17C7A">
        <w:rPr>
          <w:rFonts w:cs="Arial"/>
        </w:rPr>
        <w:t>CSS issues with IE.</w:t>
      </w:r>
    </w:p>
    <w:p w:rsidR="0092059C" w:rsidRDefault="0092059C" w:rsidP="00E17C7A">
      <w:pPr>
        <w:pStyle w:val="ListParagraph"/>
        <w:numPr>
          <w:ilvl w:val="0"/>
          <w:numId w:val="20"/>
        </w:numPr>
        <w:spacing w:before="120" w:after="0" w:line="240" w:lineRule="auto"/>
        <w:ind w:left="360"/>
        <w:contextualSpacing w:val="0"/>
        <w:rPr>
          <w:rFonts w:cs="Arial"/>
        </w:rPr>
      </w:pPr>
      <w:r>
        <w:rPr>
          <w:rFonts w:cs="Arial"/>
        </w:rPr>
        <w:t>Minor bugs when editing profiles.</w:t>
      </w:r>
    </w:p>
    <w:p w:rsidR="0092059C" w:rsidRDefault="0012443D" w:rsidP="00E17C7A">
      <w:pPr>
        <w:pStyle w:val="ListParagraph"/>
        <w:numPr>
          <w:ilvl w:val="0"/>
          <w:numId w:val="20"/>
        </w:numPr>
        <w:spacing w:before="120" w:after="0" w:line="240" w:lineRule="auto"/>
        <w:ind w:left="360"/>
        <w:contextualSpacing w:val="0"/>
        <w:rPr>
          <w:rFonts w:cs="Arial"/>
        </w:rPr>
      </w:pPr>
      <w:r>
        <w:rPr>
          <w:rFonts w:cs="Arial"/>
        </w:rPr>
        <w:t>Too many</w:t>
      </w:r>
      <w:r w:rsidR="0092059C">
        <w:rPr>
          <w:rFonts w:cs="Arial"/>
        </w:rPr>
        <w:t xml:space="preserve"> open database connections during editing.</w:t>
      </w:r>
    </w:p>
    <w:p w:rsidR="0012443D" w:rsidRDefault="0012443D" w:rsidP="00E17C7A">
      <w:pPr>
        <w:pStyle w:val="ListParagraph"/>
        <w:numPr>
          <w:ilvl w:val="0"/>
          <w:numId w:val="20"/>
        </w:numPr>
        <w:spacing w:before="120" w:after="0" w:line="240" w:lineRule="auto"/>
        <w:ind w:left="360"/>
        <w:contextualSpacing w:val="0"/>
        <w:rPr>
          <w:rFonts w:cs="Arial"/>
        </w:rPr>
      </w:pPr>
      <w:r>
        <w:rPr>
          <w:rFonts w:cs="Arial"/>
        </w:rPr>
        <w:t>Updating search cache slow. [Added database indexes.]</w:t>
      </w:r>
    </w:p>
    <w:p w:rsidR="00171327" w:rsidRDefault="00171327" w:rsidP="00E17C7A">
      <w:pPr>
        <w:pStyle w:val="Heading2"/>
        <w:spacing w:after="120" w:line="240" w:lineRule="auto"/>
      </w:pPr>
    </w:p>
    <w:p w:rsidR="009C7B44" w:rsidRDefault="009C7B44" w:rsidP="00E17C7A">
      <w:pPr>
        <w:pStyle w:val="Heading2"/>
        <w:spacing w:after="120" w:line="240" w:lineRule="auto"/>
      </w:pPr>
      <w:bookmarkStart w:id="11" w:name="_Toc18998977"/>
      <w:r>
        <w:t>What’s New</w:t>
      </w:r>
      <w:bookmarkEnd w:id="11"/>
    </w:p>
    <w:p w:rsidR="00860963" w:rsidRDefault="00860963" w:rsidP="00E17C7A">
      <w:pPr>
        <w:pStyle w:val="ListParagraph"/>
        <w:numPr>
          <w:ilvl w:val="0"/>
          <w:numId w:val="19"/>
        </w:numPr>
        <w:spacing w:before="120" w:after="0" w:line="240" w:lineRule="auto"/>
        <w:contextualSpacing w:val="0"/>
      </w:pPr>
      <w:r>
        <w:t xml:space="preserve">New </w:t>
      </w:r>
      <w:r w:rsidR="00372E47">
        <w:t>visualizations on a Person profile:</w:t>
      </w:r>
      <w:r>
        <w:t xml:space="preserve"> </w:t>
      </w:r>
    </w:p>
    <w:p w:rsidR="00860963" w:rsidRDefault="00860963" w:rsidP="00E17C7A">
      <w:pPr>
        <w:pStyle w:val="ListParagraph"/>
        <w:numPr>
          <w:ilvl w:val="1"/>
          <w:numId w:val="19"/>
        </w:numPr>
        <w:spacing w:before="120" w:after="0" w:line="240" w:lineRule="auto"/>
        <w:ind w:left="630" w:hanging="270"/>
        <w:contextualSpacing w:val="0"/>
      </w:pPr>
      <w:r>
        <w:t>Timeline of total publications by year</w:t>
      </w:r>
      <w:r w:rsidR="00372E47">
        <w:t xml:space="preserve"> (on main profile).</w:t>
      </w:r>
    </w:p>
    <w:p w:rsidR="00372E47" w:rsidRDefault="00860963" w:rsidP="00372E47">
      <w:pPr>
        <w:pStyle w:val="ListParagraph"/>
        <w:numPr>
          <w:ilvl w:val="1"/>
          <w:numId w:val="19"/>
        </w:numPr>
        <w:tabs>
          <w:tab w:val="left" w:pos="630"/>
        </w:tabs>
        <w:spacing w:before="120" w:after="0" w:line="240" w:lineRule="auto"/>
        <w:ind w:left="720"/>
        <w:contextualSpacing w:val="0"/>
      </w:pPr>
      <w:r>
        <w:t xml:space="preserve">Timeline </w:t>
      </w:r>
      <w:r w:rsidR="00372E47">
        <w:t>view</w:t>
      </w:r>
      <w:r>
        <w:t xml:space="preserve"> </w:t>
      </w:r>
      <w:r w:rsidR="00372E47">
        <w:t>(on concept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Timeline view (on co-author network page).</w:t>
      </w:r>
    </w:p>
    <w:p w:rsidR="00860963" w:rsidRDefault="00372E47" w:rsidP="00E17C7A">
      <w:pPr>
        <w:pStyle w:val="ListParagraph"/>
        <w:numPr>
          <w:ilvl w:val="1"/>
          <w:numId w:val="19"/>
        </w:numPr>
        <w:tabs>
          <w:tab w:val="left" w:pos="630"/>
        </w:tabs>
        <w:spacing w:before="120" w:after="0" w:line="240" w:lineRule="auto"/>
        <w:ind w:left="720"/>
        <w:contextualSpacing w:val="0"/>
      </w:pPr>
      <w:r>
        <w:t>C</w:t>
      </w:r>
      <w:r w:rsidR="00860963">
        <w:t xml:space="preserve">luster view </w:t>
      </w:r>
      <w:r>
        <w:t>(on co-author network page)</w:t>
      </w:r>
      <w:r w:rsidR="00860963">
        <w:t>.</w:t>
      </w:r>
    </w:p>
    <w:p w:rsidR="00372E47" w:rsidRDefault="00372E47" w:rsidP="00372E47">
      <w:pPr>
        <w:pStyle w:val="ListParagraph"/>
        <w:numPr>
          <w:ilvl w:val="0"/>
          <w:numId w:val="19"/>
        </w:numPr>
        <w:tabs>
          <w:tab w:val="left" w:pos="630"/>
        </w:tabs>
        <w:spacing w:before="120" w:after="0" w:line="240" w:lineRule="auto"/>
        <w:contextualSpacing w:val="0"/>
      </w:pPr>
      <w:r>
        <w:t>New items on a Concept profile:</w:t>
      </w:r>
    </w:p>
    <w:p w:rsidR="00372E47" w:rsidRDefault="00372E47" w:rsidP="00372E47">
      <w:pPr>
        <w:pStyle w:val="ListParagraph"/>
        <w:numPr>
          <w:ilvl w:val="1"/>
          <w:numId w:val="19"/>
        </w:numPr>
        <w:spacing w:before="120" w:after="0" w:line="240" w:lineRule="auto"/>
        <w:ind w:left="630" w:hanging="270"/>
        <w:contextualSpacing w:val="0"/>
      </w:pPr>
      <w:r>
        <w:t>Publications and publication timeline.</w:t>
      </w:r>
    </w:p>
    <w:p w:rsidR="00372E47" w:rsidRDefault="00372E47" w:rsidP="00372E47">
      <w:pPr>
        <w:pStyle w:val="ListParagraph"/>
        <w:numPr>
          <w:ilvl w:val="1"/>
          <w:numId w:val="19"/>
        </w:numPr>
        <w:spacing w:before="120" w:after="0" w:line="240" w:lineRule="auto"/>
        <w:ind w:left="630" w:hanging="270"/>
        <w:contextualSpacing w:val="0"/>
      </w:pPr>
      <w:r>
        <w:t>Similar concepts.</w:t>
      </w:r>
    </w:p>
    <w:p w:rsidR="00372E47" w:rsidRPr="00372E47" w:rsidRDefault="00372E47" w:rsidP="00E17C7A">
      <w:pPr>
        <w:numPr>
          <w:ilvl w:val="0"/>
          <w:numId w:val="19"/>
        </w:numPr>
        <w:spacing w:before="120" w:after="0" w:line="240" w:lineRule="auto"/>
        <w:rPr>
          <w:rFonts w:cs="Arial"/>
        </w:rPr>
      </w:pPr>
      <w:r>
        <w:t>New Connection pages:</w:t>
      </w:r>
    </w:p>
    <w:p w:rsidR="00372E47" w:rsidRDefault="00372E47" w:rsidP="00372E47">
      <w:pPr>
        <w:pStyle w:val="ListParagraph"/>
        <w:numPr>
          <w:ilvl w:val="1"/>
          <w:numId w:val="19"/>
        </w:numPr>
        <w:spacing w:before="120" w:after="0" w:line="240" w:lineRule="auto"/>
        <w:ind w:left="630" w:hanging="270"/>
        <w:contextualSpacing w:val="0"/>
      </w:pPr>
      <w:r>
        <w:t>Person to concept.</w:t>
      </w:r>
    </w:p>
    <w:p w:rsidR="00372E47" w:rsidRDefault="00372E47" w:rsidP="00372E47">
      <w:pPr>
        <w:pStyle w:val="ListParagraph"/>
        <w:numPr>
          <w:ilvl w:val="1"/>
          <w:numId w:val="19"/>
        </w:numPr>
        <w:spacing w:before="120" w:after="0" w:line="240" w:lineRule="auto"/>
        <w:ind w:left="630" w:hanging="270"/>
        <w:contextualSpacing w:val="0"/>
      </w:pPr>
      <w:r>
        <w:t>Person to co-author.</w:t>
      </w:r>
    </w:p>
    <w:p w:rsidR="00372E47" w:rsidRDefault="00372E47" w:rsidP="00372E47">
      <w:pPr>
        <w:pStyle w:val="ListParagraph"/>
        <w:numPr>
          <w:ilvl w:val="1"/>
          <w:numId w:val="19"/>
        </w:numPr>
        <w:spacing w:before="120" w:after="0" w:line="240" w:lineRule="auto"/>
        <w:ind w:left="630" w:hanging="270"/>
        <w:contextualSpacing w:val="0"/>
      </w:pPr>
      <w:r>
        <w:t>Person to similar person.</w:t>
      </w:r>
    </w:p>
    <w:p w:rsidR="001B246B" w:rsidRDefault="001B246B">
      <w:pPr>
        <w:rPr>
          <w:rFonts w:cs="Arial"/>
        </w:rPr>
      </w:pPr>
      <w:r>
        <w:rPr>
          <w:rFonts w:cs="Arial"/>
        </w:rPr>
        <w:br w:type="page"/>
      </w:r>
    </w:p>
    <w:p w:rsidR="001B246B" w:rsidRDefault="001B246B" w:rsidP="001B246B">
      <w:pPr>
        <w:pStyle w:val="Heading1"/>
      </w:pPr>
      <w:bookmarkStart w:id="12" w:name="_Toc18998978"/>
      <w:r>
        <w:lastRenderedPageBreak/>
        <w:t>Profiles RNS 1.0.3</w:t>
      </w:r>
      <w:bookmarkEnd w:id="12"/>
    </w:p>
    <w:p w:rsidR="001B246B" w:rsidRDefault="001B246B" w:rsidP="001B246B">
      <w:pPr>
        <w:spacing w:after="0" w:line="240" w:lineRule="auto"/>
      </w:pPr>
      <w:r>
        <w:t>Release Date: March 11, 2013</w:t>
      </w:r>
    </w:p>
    <w:p w:rsidR="001B246B" w:rsidRDefault="001B246B" w:rsidP="001B246B">
      <w:pPr>
        <w:pStyle w:val="Heading2"/>
      </w:pPr>
      <w:bookmarkStart w:id="13" w:name="_Toc18998979"/>
      <w:r>
        <w:t>Bug Fixes</w:t>
      </w:r>
      <w:bookmarkEnd w:id="13"/>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text (line breaks, multiple overviews)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Network details (incorrect properties being queried)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Faculty rank </w:t>
      </w:r>
      <w:r>
        <w:rPr>
          <w:rFonts w:eastAsia="Times New Roman" w:cs="Arial"/>
        </w:rPr>
        <w:t xml:space="preserve">not working </w:t>
      </w:r>
      <w:r w:rsidRPr="001B246B">
        <w:rPr>
          <w:rFonts w:eastAsia="Times New Roman" w:cs="Arial"/>
        </w:rPr>
        <w:t>as a search filter and sorting option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Modify search criteria not filling in all fields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Sorting and column selection in search results</w:t>
      </w:r>
      <w:r>
        <w:rPr>
          <w:rFonts w:eastAsia="Times New Roman" w:cs="Arial"/>
        </w:rPr>
        <w:t xml:space="preserve"> not working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Various back links throughout the website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Direct2Experts queries showing incorrect counts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Adding too many publications causes timeouts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PubMed disambiguation process failing</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Default search weights </w:t>
      </w:r>
      <w:r>
        <w:rPr>
          <w:rFonts w:eastAsia="Times New Roman" w:cs="Arial"/>
        </w:rPr>
        <w:t xml:space="preserve">are </w:t>
      </w:r>
      <w:r w:rsidRPr="001B246B">
        <w:rPr>
          <w:rFonts w:eastAsia="Times New Roman" w:cs="Arial"/>
        </w:rPr>
        <w:t>too different than beta</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CSS issues in certain browsers</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w:t>
      </w:r>
      <w:r w:rsidRPr="001B246B">
        <w:rPr>
          <w:rFonts w:eastAsia="Times New Roman" w:cs="Arial"/>
        </w:rPr>
        <w:t xml:space="preserve"> stored procedure used to build the institution dropdown in proxy search</w:t>
      </w:r>
      <w:r>
        <w:rPr>
          <w:rFonts w:eastAsia="Times New Roman" w:cs="Arial"/>
        </w:rPr>
        <w:t xml:space="preserve"> is incorrect</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P</w:t>
      </w:r>
      <w:r w:rsidRPr="001B246B">
        <w:rPr>
          <w:rFonts w:eastAsia="Times New Roman" w:cs="Arial"/>
        </w:rPr>
        <w:t>agination in proxy search</w:t>
      </w:r>
      <w:r>
        <w:rPr>
          <w:rFonts w:eastAsia="Times New Roman" w:cs="Arial"/>
        </w:rPr>
        <w:t xml:space="preserve"> is broken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 xml:space="preserve">CSS issues </w:t>
      </w:r>
      <w:r>
        <w:rPr>
          <w:rFonts w:eastAsia="Times New Roman" w:cs="Arial"/>
        </w:rPr>
        <w:t>in the</w:t>
      </w:r>
      <w:r w:rsidRPr="001B246B">
        <w:rPr>
          <w:rFonts w:eastAsia="Times New Roman" w:cs="Arial"/>
        </w:rPr>
        <w:t xml:space="preserve"> search results in proxy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Exact Search Phrase not working for People search</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The disambiguation process fails when a null value is returned</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There is a </w:t>
      </w:r>
      <w:r w:rsidRPr="001B246B">
        <w:rPr>
          <w:rFonts w:eastAsia="Times New Roman" w:cs="Arial"/>
        </w:rPr>
        <w:t>delay between the time an award is entered to</w:t>
      </w:r>
      <w:r>
        <w:rPr>
          <w:rFonts w:eastAsia="Times New Roman" w:cs="Arial"/>
        </w:rPr>
        <w:t xml:space="preserve"> when it appears on a profile</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 xml:space="preserve">The </w:t>
      </w:r>
      <w:r w:rsidRPr="001B246B">
        <w:rPr>
          <w:rFonts w:eastAsia="Times New Roman" w:cs="Arial"/>
        </w:rPr>
        <w:t xml:space="preserve">mouse over </w:t>
      </w:r>
      <w:r>
        <w:rPr>
          <w:rFonts w:eastAsia="Times New Roman" w:cs="Arial"/>
        </w:rPr>
        <w:t xml:space="preserve">is </w:t>
      </w:r>
      <w:r w:rsidRPr="001B246B">
        <w:rPr>
          <w:rFonts w:eastAsia="Times New Roman" w:cs="Arial"/>
        </w:rPr>
        <w:t xml:space="preserve">not working in search results when only </w:t>
      </w:r>
      <w:r>
        <w:rPr>
          <w:rFonts w:eastAsia="Times New Roman" w:cs="Arial"/>
        </w:rPr>
        <w:t xml:space="preserve">the </w:t>
      </w:r>
      <w:r w:rsidRPr="001B246B">
        <w:rPr>
          <w:rFonts w:eastAsia="Times New Roman" w:cs="Arial"/>
        </w:rPr>
        <w:t>Institution column is shown</w:t>
      </w:r>
    </w:p>
    <w:p w:rsidR="001B246B" w:rsidRPr="001B246B" w:rsidRDefault="001B246B" w:rsidP="001B246B">
      <w:pPr>
        <w:pStyle w:val="ListParagraph"/>
        <w:numPr>
          <w:ilvl w:val="0"/>
          <w:numId w:val="22"/>
        </w:numPr>
        <w:spacing w:before="120" w:after="0" w:line="240" w:lineRule="auto"/>
        <w:ind w:left="360"/>
        <w:contextualSpacing w:val="0"/>
        <w:rPr>
          <w:rFonts w:eastAsia="Times New Roman" w:cs="Arial"/>
        </w:rPr>
      </w:pPr>
      <w:r w:rsidRPr="001B246B">
        <w:rPr>
          <w:rFonts w:eastAsia="Times New Roman" w:cs="Arial"/>
        </w:rPr>
        <w:t>Overview shows truncated text in edit mode</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A</w:t>
      </w:r>
      <w:r w:rsidR="001B246B" w:rsidRPr="001B246B">
        <w:rPr>
          <w:rFonts w:eastAsia="Times New Roman" w:cs="Arial"/>
        </w:rPr>
        <w:t xml:space="preserve">rticle and publication fields </w:t>
      </w:r>
      <w:r>
        <w:rPr>
          <w:rFonts w:eastAsia="Times New Roman" w:cs="Arial"/>
        </w:rPr>
        <w:t>are reversed in the custom publication editing form</w:t>
      </w:r>
    </w:p>
    <w:p w:rsidR="001B246B" w:rsidRPr="001B246B" w:rsidRDefault="003C676E" w:rsidP="001B246B">
      <w:pPr>
        <w:pStyle w:val="ListParagraph"/>
        <w:numPr>
          <w:ilvl w:val="0"/>
          <w:numId w:val="22"/>
        </w:numPr>
        <w:spacing w:before="120" w:after="0" w:line="240" w:lineRule="auto"/>
        <w:ind w:left="360"/>
        <w:contextualSpacing w:val="0"/>
        <w:rPr>
          <w:rFonts w:eastAsia="Times New Roman" w:cs="Arial"/>
        </w:rPr>
      </w:pPr>
      <w:r>
        <w:rPr>
          <w:rFonts w:eastAsia="Times New Roman" w:cs="Arial"/>
        </w:rPr>
        <w:t>Bug in the</w:t>
      </w:r>
      <w:r w:rsidR="001B246B" w:rsidRPr="001B246B">
        <w:rPr>
          <w:rFonts w:eastAsia="Times New Roman" w:cs="Arial"/>
        </w:rPr>
        <w:t xml:space="preserve"> Error handling and logging </w:t>
      </w:r>
      <w:r>
        <w:rPr>
          <w:rFonts w:eastAsia="Times New Roman" w:cs="Arial"/>
        </w:rPr>
        <w:t>of</w:t>
      </w:r>
      <w:r w:rsidR="001B246B" w:rsidRPr="001B246B">
        <w:rPr>
          <w:rFonts w:eastAsia="Times New Roman" w:cs="Arial"/>
        </w:rPr>
        <w:t xml:space="preserve"> RunJo</w:t>
      </w:r>
      <w:r>
        <w:rPr>
          <w:rFonts w:eastAsia="Times New Roman" w:cs="Arial"/>
        </w:rPr>
        <w:t>bGroup</w:t>
      </w:r>
    </w:p>
    <w:p w:rsidR="001B246B" w:rsidRDefault="001B246B" w:rsidP="001B246B">
      <w:pPr>
        <w:pStyle w:val="Heading2"/>
        <w:spacing w:after="120" w:line="240" w:lineRule="auto"/>
      </w:pPr>
      <w:bookmarkStart w:id="14" w:name="_Toc18998980"/>
      <w:r>
        <w:t>What’s New</w:t>
      </w:r>
      <w:bookmarkEnd w:id="14"/>
    </w:p>
    <w:p w:rsidR="001075CD" w:rsidRDefault="001075CD" w:rsidP="001B246B">
      <w:pPr>
        <w:pStyle w:val="ListParagraph"/>
        <w:numPr>
          <w:ilvl w:val="0"/>
          <w:numId w:val="21"/>
        </w:numPr>
        <w:spacing w:before="120" w:after="0" w:line="240" w:lineRule="auto"/>
        <w:contextualSpacing w:val="0"/>
      </w:pPr>
      <w:r>
        <w:t>Source code posted to GitHub.</w:t>
      </w:r>
    </w:p>
    <w:p w:rsidR="001B246B" w:rsidRDefault="001B246B" w:rsidP="001B246B">
      <w:pPr>
        <w:pStyle w:val="ListParagraph"/>
        <w:numPr>
          <w:ilvl w:val="0"/>
          <w:numId w:val="21"/>
        </w:numPr>
        <w:spacing w:before="120" w:after="0" w:line="240" w:lineRule="auto"/>
        <w:contextualSpacing w:val="0"/>
      </w:pPr>
      <w:r>
        <w:t xml:space="preserve">Enhanced Concept profile page: </w:t>
      </w:r>
    </w:p>
    <w:p w:rsidR="001B246B" w:rsidRDefault="001B246B" w:rsidP="001B246B">
      <w:pPr>
        <w:pStyle w:val="ListParagraph"/>
        <w:numPr>
          <w:ilvl w:val="1"/>
          <w:numId w:val="21"/>
        </w:numPr>
        <w:spacing w:before="120" w:after="0" w:line="240" w:lineRule="auto"/>
        <w:ind w:left="630" w:hanging="270"/>
        <w:contextualSpacing w:val="0"/>
      </w:pPr>
      <w:r>
        <w:t>MeSH details (e.g., tree numbers and related terms).</w:t>
      </w:r>
    </w:p>
    <w:p w:rsidR="001B246B" w:rsidRDefault="001B246B" w:rsidP="001B246B">
      <w:pPr>
        <w:pStyle w:val="ListParagraph"/>
        <w:numPr>
          <w:ilvl w:val="1"/>
          <w:numId w:val="21"/>
        </w:numPr>
        <w:tabs>
          <w:tab w:val="left" w:pos="630"/>
        </w:tabs>
        <w:spacing w:before="120" w:after="0" w:line="240" w:lineRule="auto"/>
        <w:ind w:left="720"/>
        <w:contextualSpacing w:val="0"/>
      </w:pPr>
      <w:r>
        <w:t>Top journals.</w:t>
      </w:r>
    </w:p>
    <w:p w:rsidR="001B246B" w:rsidRDefault="001B246B" w:rsidP="001B246B">
      <w:pPr>
        <w:pStyle w:val="ListParagraph"/>
        <w:numPr>
          <w:ilvl w:val="0"/>
          <w:numId w:val="21"/>
        </w:numPr>
        <w:tabs>
          <w:tab w:val="left" w:pos="630"/>
        </w:tabs>
        <w:spacing w:before="120" w:after="0" w:line="240" w:lineRule="auto"/>
        <w:contextualSpacing w:val="0"/>
      </w:pPr>
      <w:r>
        <w:t>Enhanced Publication profile:</w:t>
      </w:r>
    </w:p>
    <w:p w:rsidR="001B246B" w:rsidRDefault="001B246B" w:rsidP="001B246B">
      <w:pPr>
        <w:pStyle w:val="ListParagraph"/>
        <w:numPr>
          <w:ilvl w:val="1"/>
          <w:numId w:val="21"/>
        </w:numPr>
        <w:spacing w:before="120" w:after="0" w:line="240" w:lineRule="auto"/>
        <w:ind w:left="630" w:hanging="270"/>
        <w:contextualSpacing w:val="0"/>
      </w:pPr>
      <w:r>
        <w:t>Lists the subject areas (e.g., MeSH terms) of the publication.</w:t>
      </w:r>
    </w:p>
    <w:p w:rsidR="001B246B" w:rsidRPr="003C676E" w:rsidRDefault="001B246B" w:rsidP="001B246B">
      <w:pPr>
        <w:numPr>
          <w:ilvl w:val="0"/>
          <w:numId w:val="21"/>
        </w:numPr>
        <w:spacing w:before="120" w:after="0" w:line="240" w:lineRule="auto"/>
        <w:rPr>
          <w:rFonts w:cs="Arial"/>
        </w:rPr>
      </w:pPr>
      <w:r>
        <w:t>Profiles RNS can now be run under SSL/HTTPS.</w:t>
      </w:r>
    </w:p>
    <w:p w:rsidR="003C676E" w:rsidRPr="003C676E" w:rsidRDefault="003C676E" w:rsidP="001B246B">
      <w:pPr>
        <w:numPr>
          <w:ilvl w:val="0"/>
          <w:numId w:val="21"/>
        </w:numPr>
        <w:spacing w:before="120" w:after="0" w:line="240" w:lineRule="auto"/>
        <w:rPr>
          <w:rFonts w:cs="Arial"/>
        </w:rPr>
      </w:pPr>
      <w:r>
        <w:lastRenderedPageBreak/>
        <w:t xml:space="preserve">The default </w:t>
      </w:r>
      <w:r w:rsidRPr="001B246B">
        <w:rPr>
          <w:rFonts w:eastAsia="Times New Roman" w:cs="Arial"/>
        </w:rPr>
        <w:t xml:space="preserve">disambiguation </w:t>
      </w:r>
      <w:r>
        <w:rPr>
          <w:rFonts w:eastAsia="Times New Roman" w:cs="Arial"/>
        </w:rPr>
        <w:t xml:space="preserve">web service </w:t>
      </w:r>
      <w:r w:rsidRPr="001B246B">
        <w:rPr>
          <w:rFonts w:eastAsia="Times New Roman" w:cs="Arial"/>
        </w:rPr>
        <w:t xml:space="preserve">URLs </w:t>
      </w:r>
      <w:r>
        <w:rPr>
          <w:rFonts w:eastAsia="Times New Roman" w:cs="Arial"/>
        </w:rPr>
        <w:t>have been changed to point to the new production URLs.</w:t>
      </w:r>
    </w:p>
    <w:p w:rsidR="003C676E" w:rsidRPr="003C676E" w:rsidRDefault="003C676E" w:rsidP="001B246B">
      <w:pPr>
        <w:numPr>
          <w:ilvl w:val="0"/>
          <w:numId w:val="21"/>
        </w:numPr>
        <w:spacing w:before="120" w:after="0" w:line="240" w:lineRule="auto"/>
        <w:rPr>
          <w:rFonts w:cs="Arial"/>
        </w:rPr>
      </w:pPr>
      <w:r>
        <w:rPr>
          <w:rFonts w:eastAsia="Times New Roman" w:cs="Arial"/>
        </w:rPr>
        <w:t>Performance enhancements:</w:t>
      </w:r>
    </w:p>
    <w:p w:rsidR="003C676E" w:rsidRDefault="003C676E" w:rsidP="003C676E">
      <w:pPr>
        <w:numPr>
          <w:ilvl w:val="1"/>
          <w:numId w:val="21"/>
        </w:numPr>
        <w:spacing w:before="120" w:after="0" w:line="240" w:lineRule="auto"/>
        <w:ind w:left="720"/>
        <w:rPr>
          <w:rFonts w:cs="Arial"/>
        </w:rPr>
      </w:pPr>
      <w:r>
        <w:rPr>
          <w:rFonts w:cs="Arial"/>
        </w:rPr>
        <w:t>Several stored procedures related to nightly jobs have been modified.</w:t>
      </w:r>
    </w:p>
    <w:p w:rsidR="003C676E" w:rsidRDefault="003C676E" w:rsidP="003C676E">
      <w:pPr>
        <w:numPr>
          <w:ilvl w:val="1"/>
          <w:numId w:val="21"/>
        </w:numPr>
        <w:spacing w:before="120" w:after="0" w:line="240" w:lineRule="auto"/>
        <w:ind w:left="720"/>
        <w:rPr>
          <w:rFonts w:cs="Arial"/>
        </w:rPr>
      </w:pPr>
      <w:r>
        <w:rPr>
          <w:rFonts w:cs="Arial"/>
        </w:rPr>
        <w:t>The .NET code now makes better use of caching to reduce the number of RDF requests</w:t>
      </w:r>
    </w:p>
    <w:p w:rsidR="003C676E" w:rsidRDefault="003C676E" w:rsidP="003C676E">
      <w:pPr>
        <w:numPr>
          <w:ilvl w:val="1"/>
          <w:numId w:val="21"/>
        </w:numPr>
        <w:spacing w:before="120" w:after="0" w:line="240" w:lineRule="auto"/>
        <w:ind w:left="720"/>
        <w:rPr>
          <w:rFonts w:cs="Arial"/>
        </w:rPr>
      </w:pPr>
      <w:r>
        <w:rPr>
          <w:rFonts w:cs="Arial"/>
        </w:rPr>
        <w:t>Rather than all RDF always being returned for a profile, individual properties can now be included or excluded as needed.</w:t>
      </w:r>
    </w:p>
    <w:p w:rsidR="003C676E" w:rsidRDefault="003C676E" w:rsidP="003C676E">
      <w:pPr>
        <w:numPr>
          <w:ilvl w:val="1"/>
          <w:numId w:val="21"/>
        </w:numPr>
        <w:spacing w:before="120" w:after="0" w:line="240" w:lineRule="auto"/>
        <w:ind w:left="720"/>
        <w:rPr>
          <w:rFonts w:cs="Arial"/>
        </w:rPr>
      </w:pPr>
      <w:r>
        <w:rPr>
          <w:rFonts w:cs="Arial"/>
        </w:rPr>
        <w:t>Some display modules, such as the Concept Cloud, have been rewritten to make direct database calls rather than using the full RDF.</w:t>
      </w:r>
    </w:p>
    <w:p w:rsidR="003C676E" w:rsidRPr="00372E47" w:rsidRDefault="003C676E" w:rsidP="003C676E">
      <w:pPr>
        <w:numPr>
          <w:ilvl w:val="1"/>
          <w:numId w:val="21"/>
        </w:numPr>
        <w:spacing w:before="120" w:after="0" w:line="240" w:lineRule="auto"/>
        <w:ind w:left="720"/>
        <w:rPr>
          <w:rFonts w:cs="Arial"/>
        </w:rPr>
      </w:pPr>
      <w:r>
        <w:rPr>
          <w:rFonts w:cs="Arial"/>
        </w:rPr>
        <w:t>The database is set to snapshot isolation by default to avoid locks when the nightly jobs are run.</w:t>
      </w:r>
    </w:p>
    <w:p w:rsidR="00171327" w:rsidRDefault="00171327" w:rsidP="00171327">
      <w:pPr>
        <w:pStyle w:val="Heading2"/>
        <w:spacing w:after="120" w:line="240" w:lineRule="auto"/>
      </w:pPr>
      <w:bookmarkStart w:id="15" w:name="_Toc18998981"/>
      <w:r>
        <w:t>Database Changes</w:t>
      </w:r>
      <w:bookmarkEnd w:id="15"/>
    </w:p>
    <w:p w:rsidR="00171327" w:rsidRDefault="00171327" w:rsidP="00171327">
      <w:pPr>
        <w:pStyle w:val="ListParagraph"/>
        <w:numPr>
          <w:ilvl w:val="0"/>
          <w:numId w:val="23"/>
        </w:numPr>
        <w:tabs>
          <w:tab w:val="left" w:pos="360"/>
        </w:tabs>
        <w:spacing w:before="120" w:after="0" w:line="240" w:lineRule="auto"/>
        <w:ind w:hanging="720"/>
        <w:contextualSpacing w:val="0"/>
      </w:pPr>
      <w:r>
        <w:t>[Framework.].[CreateInstallData]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[Framework.].[LICENCE] - updated dates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[Framework.].[LoadInstallData] - modifications to reflect base table column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[Framework.].[RunJobGroup] - added error code to log step</w:t>
      </w:r>
    </w:p>
    <w:p w:rsidR="00171327" w:rsidRDefault="00171327" w:rsidP="00171327">
      <w:pPr>
        <w:pStyle w:val="ListParagraph"/>
        <w:numPr>
          <w:ilvl w:val="0"/>
          <w:numId w:val="23"/>
        </w:numPr>
        <w:tabs>
          <w:tab w:val="left" w:pos="360"/>
        </w:tabs>
        <w:spacing w:before="120" w:after="0" w:line="240" w:lineRule="auto"/>
        <w:ind w:hanging="720"/>
        <w:contextualSpacing w:val="0"/>
      </w:pPr>
      <w:r>
        <w:t>[Framework.].[vwBufferDatabases]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[History.Framework].[ResolveURL]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[Ontology.ClassGroup] - IsVisible bit column added</w:t>
      </w:r>
    </w:p>
    <w:p w:rsidR="00171327" w:rsidRDefault="00171327" w:rsidP="00171327">
      <w:pPr>
        <w:pStyle w:val="ListParagraph"/>
        <w:numPr>
          <w:ilvl w:val="0"/>
          <w:numId w:val="23"/>
        </w:numPr>
        <w:tabs>
          <w:tab w:val="left" w:pos="360"/>
        </w:tabs>
        <w:spacing w:before="120" w:after="0" w:line="240" w:lineRule="auto"/>
        <w:ind w:hanging="720"/>
        <w:contextualSpacing w:val="0"/>
      </w:pPr>
      <w:r>
        <w:t>[Ontology.].[CleanUp] - added changed table names to cleanup (ontology.owl to ontology.import.owl, ontology.presentation to ontology.presentation.general)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[Profile.Cache].[Concept.Mesh.TreeTop] - new table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[Profile.Cache].[Concept.Mesh.UpdateJournal] - complete rewrite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[Profile.Cache].[Concept.Mesh.UpdateTreeTop]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[Profile.Data].[Concept.Mesh.Descriptor]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[Profile.Data].[Concept.Mesh.GetDescriptorXML]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[Profile.Data].[Concept.Mesh.GetJournals] - added order by weight desc to top 10 select</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[Profile.Data].[Concept.Mesh.ParseMeshXML] - added Concept.Mesh.TreeTop inserts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[Profile.Data].[Person.AddPhoto] - added PersonNodeID retrieval from vwperson.photo.</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[Profile.Data].[Person.DeletePhoto] - added personNodeID retrieval from vwperson.photo.</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[Profile.Data].[Person.GetFacultyRanks] - included InternalNodeMap to get NodeIDs for RDF purposes.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[Profile.Data].[Person.Photo] - added clustered index for performance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[Profile.Data].[Publication.DeleteOnePublication] - added delete from Publication.PubMed.Disambiguation where PMID is not null, this elimiates disamibiguation from picking up the pub again in the future</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[Profile.Data].[Publication.Entity.InformationResource] - increased URL varchar column size from 1000 to 2000 for larger URLs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[Profile.Data].[Publication.Person.Add] - dropped foreign key constraint on mpid to mypubsgeneral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[Profile.Data].[Publication.Person.Exclude] - dropped foreign key constraint on mpid to mypubsgeneral</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[Profile.Data].[Publication.PubMed.GetAllPMIDs] - added check for null PMIDs, avoid xml requests for null PMIDs which breaks nightly job</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[Profile.Data].[Publication.Pubmed.AddDisambiguationLog] - fixed audit bugs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[Profile.Data].[Publication.Pubmed.AddPMIDs]  - added delete of disambiguation table to flush results from previous disambiguation</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[Profile.Data].[Publication.Pubmed.AddPublication]  - add PMID record to disambiguation table for future reference</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[Profile.Data].[Publication.Pubmed.LoadDisambiguationResults] - add publications from Publication.Person.Add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[Profile.Data].[vwPerson.Photo] - added UserNodeID column, renamed original NodeID column to PersonNodeID for clarity</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[Profile.Data].[vwPublication.Entity.Concept.MajorTopicList]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[Profile.Data].[vwPublication.Entity.Concept.MinorTopicList]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[Profile.Data].[vwPublication.Entity.Concept]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[Profile.Data].[vwPublication.Entity.General] - new view</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[Profile.Import].[Beta.LoadData] - added isnull to the visible column in the Person Table, to handle defaults for nulls; modified faculty rank beta load statement, included distinct, dropped surragate key to avoid duplicates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[Profile.Import].[Beta.SetDisplayPreferences] - modifications to the ViewSecurityGroup logic</w:t>
      </w:r>
    </w:p>
    <w:p w:rsidR="00171327" w:rsidRDefault="00171327" w:rsidP="00171327">
      <w:pPr>
        <w:pStyle w:val="ListParagraph"/>
        <w:numPr>
          <w:ilvl w:val="0"/>
          <w:numId w:val="23"/>
        </w:numPr>
        <w:tabs>
          <w:tab w:val="left" w:pos="360"/>
        </w:tabs>
        <w:spacing w:before="120" w:after="0" w:line="240" w:lineRule="auto"/>
        <w:ind w:hanging="720"/>
        <w:contextualSpacing w:val="0"/>
      </w:pPr>
      <w:r>
        <w:t>[Profile.Import].[LoadProfilesData] - updates to improve recognition of changed user/person entities in hr system.</w:t>
      </w:r>
    </w:p>
    <w:p w:rsidR="00171327" w:rsidRDefault="00171327" w:rsidP="00171327">
      <w:pPr>
        <w:pStyle w:val="ListParagraph"/>
        <w:numPr>
          <w:ilvl w:val="0"/>
          <w:numId w:val="23"/>
        </w:numPr>
        <w:tabs>
          <w:tab w:val="left" w:pos="360"/>
        </w:tabs>
        <w:spacing w:before="120" w:after="0" w:line="240" w:lineRule="auto"/>
        <w:ind w:hanging="720"/>
        <w:contextualSpacing w:val="0"/>
      </w:pPr>
      <w:r>
        <w:t xml:space="preserve">[Profile.Module].[NetworkAuthorshipTimeline.Concept.GetData] -  changed Google API URL </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[Profile.Module].[NetworkAuthorshipTimeline.Person.GetData]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[Profile.Module].[NetworkCategory.Person.HasResearchArea.GetXML]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[Profile.Module].[NetworkCloud.Person.HasResearchArea.GetXML] - new procedure</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[Profile.Module].[NetworkTimeline.Person.HasResearchArea.GetData] - general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[Profile.Module].[Support.GetHTML] - removed hard-coded value</w:t>
      </w:r>
    </w:p>
    <w:p w:rsidR="00171327" w:rsidRDefault="00171327" w:rsidP="00171327">
      <w:pPr>
        <w:pStyle w:val="ListParagraph"/>
        <w:numPr>
          <w:ilvl w:val="0"/>
          <w:numId w:val="23"/>
        </w:numPr>
        <w:tabs>
          <w:tab w:val="left" w:pos="360"/>
        </w:tabs>
        <w:spacing w:before="120" w:after="0" w:line="240" w:lineRule="auto"/>
        <w:ind w:hanging="720"/>
        <w:contextualSpacing w:val="0"/>
      </w:pPr>
      <w:r>
        <w:t>[RDF.].[SetNodePropertySecurity] - add security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[RDF.].[vwBigDataTriple]  - new view (for future use)</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[Search.Cache].[History.UpdateTopSearchPhrase] - added NumberOfQueries to replace hard-coded 0 value in top 10 phrases per period queries</w:t>
      </w:r>
    </w:p>
    <w:p w:rsidR="00171327" w:rsidRDefault="00171327" w:rsidP="00171327">
      <w:pPr>
        <w:pStyle w:val="ListParagraph"/>
        <w:numPr>
          <w:ilvl w:val="0"/>
          <w:numId w:val="23"/>
        </w:numPr>
        <w:tabs>
          <w:tab w:val="left" w:pos="360"/>
        </w:tabs>
        <w:spacing w:before="120" w:after="0" w:line="240" w:lineRule="auto"/>
        <w:ind w:hanging="720"/>
        <w:contextualSpacing w:val="0"/>
      </w:pPr>
      <w:r>
        <w:lastRenderedPageBreak/>
        <w:t>[Search.Cache].[Private.GetNodes] - added search filter changes, like matchtype,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[Search.Cache].[Private.GetNodes] - added search filter changes, like matchtype, other algorithm changes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[Search.Cache].[Private.UpdateCache] - performance enhancements</w:t>
      </w:r>
    </w:p>
    <w:p w:rsidR="00171327" w:rsidRDefault="00171327" w:rsidP="00171327">
      <w:pPr>
        <w:pStyle w:val="ListParagraph"/>
        <w:numPr>
          <w:ilvl w:val="0"/>
          <w:numId w:val="23"/>
        </w:numPr>
        <w:tabs>
          <w:tab w:val="left" w:pos="360"/>
        </w:tabs>
        <w:spacing w:before="120" w:after="0" w:line="240" w:lineRule="auto"/>
        <w:ind w:hanging="720"/>
        <w:contextualSpacing w:val="0"/>
      </w:pPr>
      <w:r>
        <w:t>[Search.Cache].[Private.UpdateCache] - performance enhancements</w:t>
      </w:r>
    </w:p>
    <w:p w:rsidR="001B246B" w:rsidRPr="00171327" w:rsidRDefault="00171327" w:rsidP="00171327">
      <w:pPr>
        <w:pStyle w:val="ListParagraph"/>
        <w:numPr>
          <w:ilvl w:val="0"/>
          <w:numId w:val="23"/>
        </w:numPr>
        <w:tabs>
          <w:tab w:val="left" w:pos="360"/>
        </w:tabs>
        <w:spacing w:before="120" w:after="0" w:line="240" w:lineRule="auto"/>
        <w:ind w:hanging="720"/>
        <w:contextualSpacing w:val="0"/>
        <w:rPr>
          <w:rFonts w:cs="Arial"/>
        </w:rPr>
      </w:pPr>
      <w:r>
        <w:t>[Search.Cache].[Public.GetNodes] - added search filter changes, like matchtype, other algorithm changes</w:t>
      </w:r>
    </w:p>
    <w:p w:rsidR="006F1111" w:rsidRDefault="006F1111" w:rsidP="00E17C7A">
      <w:pPr>
        <w:pStyle w:val="ListParagraph"/>
        <w:spacing w:before="120" w:after="120" w:line="240" w:lineRule="auto"/>
        <w:ind w:left="360" w:hanging="360"/>
        <w:rPr>
          <w:rFonts w:cs="Arial"/>
        </w:rPr>
      </w:pPr>
    </w:p>
    <w:p w:rsidR="001F00A6" w:rsidRDefault="001F00A6">
      <w:pPr>
        <w:rPr>
          <w:rFonts w:eastAsiaTheme="majorEastAsia" w:cstheme="majorBidi"/>
          <w:b/>
          <w:bCs/>
          <w:sz w:val="28"/>
          <w:szCs w:val="28"/>
          <w:u w:val="single"/>
        </w:rPr>
      </w:pPr>
      <w:r>
        <w:br w:type="page"/>
      </w:r>
    </w:p>
    <w:p w:rsidR="00924EB7" w:rsidRDefault="00924EB7" w:rsidP="00924EB7">
      <w:pPr>
        <w:pStyle w:val="Heading1"/>
      </w:pPr>
      <w:bookmarkStart w:id="16" w:name="_Toc18998982"/>
      <w:r>
        <w:lastRenderedPageBreak/>
        <w:t>Profiles RNS 1.0.4</w:t>
      </w:r>
      <w:bookmarkEnd w:id="16"/>
    </w:p>
    <w:p w:rsidR="00924EB7" w:rsidRDefault="00924EB7" w:rsidP="00924EB7">
      <w:pPr>
        <w:spacing w:after="0" w:line="240" w:lineRule="auto"/>
      </w:pPr>
      <w:r>
        <w:t xml:space="preserve">Release Date: </w:t>
      </w:r>
      <w:r w:rsidR="001F00A6">
        <w:t>June 7</w:t>
      </w:r>
      <w:r>
        <w:t>, 2013</w:t>
      </w:r>
    </w:p>
    <w:p w:rsidR="001F00A6" w:rsidRDefault="001F00A6" w:rsidP="00924EB7">
      <w:pPr>
        <w:spacing w:after="0" w:line="240" w:lineRule="auto"/>
      </w:pPr>
    </w:p>
    <w:p w:rsidR="00553E6B" w:rsidRDefault="00553E6B" w:rsidP="00924EB7">
      <w:pPr>
        <w:spacing w:after="0" w:line="240" w:lineRule="auto"/>
      </w:pPr>
      <w:r>
        <w:t xml:space="preserve">Issue tracking is performed on GitHub. </w:t>
      </w:r>
      <w:r w:rsidR="001F00A6">
        <w:t>I</w:t>
      </w:r>
      <w:r>
        <w:t>ssues resolved in Prof</w:t>
      </w:r>
      <w:r w:rsidR="001F00A6">
        <w:t xml:space="preserve">iles RNS 1.0.4 can be viewed at </w:t>
      </w:r>
      <w:hyperlink r:id="rId8" w:history="1">
        <w:r w:rsidRPr="00D1556E">
          <w:rPr>
            <w:rStyle w:val="Hyperlink"/>
          </w:rPr>
          <w:t>https://github.com/ProfilesRNS/ProfilesRNS/issues?milestone=1&amp;page=1&amp;state=closed</w:t>
        </w:r>
      </w:hyperlink>
      <w:r>
        <w:t>.</w:t>
      </w:r>
    </w:p>
    <w:p w:rsidR="00924EB7" w:rsidRDefault="00924EB7" w:rsidP="00924EB7">
      <w:pPr>
        <w:pStyle w:val="Heading2"/>
      </w:pPr>
      <w:bookmarkStart w:id="17" w:name="_Toc18998983"/>
      <w:r>
        <w:t>Bug Fixes</w:t>
      </w:r>
      <w:bookmarkEnd w:id="17"/>
    </w:p>
    <w:p w:rsidR="00924EB7"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Fixed typos</w:t>
      </w:r>
      <w:r w:rsidR="008616EC">
        <w:rPr>
          <w:rFonts w:eastAsia="Times New Roman" w:cs="Arial"/>
        </w:rPr>
        <w:t xml:space="preserve"> in code comments</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D</w:t>
      </w:r>
      <w:r w:rsidRPr="009A370D">
        <w:rPr>
          <w:rFonts w:eastAsia="Times New Roman" w:cs="Arial"/>
        </w:rPr>
        <w:t>efault map zoom level hard coded</w:t>
      </w:r>
      <w:r>
        <w:rPr>
          <w:rFonts w:eastAsia="Times New Roman" w:cs="Arial"/>
        </w:rPr>
        <w:t xml:space="preserve">  </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Search by division missing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Geocode package uses depreciated API</w:t>
      </w:r>
    </w:p>
    <w:p w:rsidR="009A370D" w:rsidRDefault="00A5081C"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RDF crawlers requesting data for large networks results in very poor website performance. [Added a default limit on the number of connections returned in a network request.]</w:t>
      </w:r>
    </w:p>
    <w:p w:rsidR="009A370D" w:rsidRDefault="001F00A6" w:rsidP="007D560E">
      <w:pPr>
        <w:pStyle w:val="ListParagraph"/>
        <w:numPr>
          <w:ilvl w:val="0"/>
          <w:numId w:val="25"/>
        </w:numPr>
        <w:spacing w:before="120" w:after="0" w:line="240" w:lineRule="auto"/>
        <w:ind w:left="360"/>
        <w:contextualSpacing w:val="0"/>
        <w:rPr>
          <w:rFonts w:eastAsia="Times New Roman" w:cs="Arial"/>
        </w:rPr>
      </w:pPr>
      <w:r>
        <w:rPr>
          <w:rFonts w:eastAsia="Times New Roman" w:cs="Arial"/>
        </w:rPr>
        <w:t>Web crawlers calling the search API without a limit constraint results in very poor website performance. [Added a default limit on the number of search matches returned.]</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Exact Phrase search doesn't work correctly bug</w:t>
      </w:r>
    </w:p>
    <w:p w:rsidR="009A370D" w:rsidRDefault="009A370D" w:rsidP="007D560E">
      <w:pPr>
        <w:pStyle w:val="ListParagraph"/>
        <w:numPr>
          <w:ilvl w:val="0"/>
          <w:numId w:val="25"/>
        </w:numPr>
        <w:spacing w:before="120" w:after="0" w:line="240" w:lineRule="auto"/>
        <w:ind w:left="360"/>
        <w:contextualSpacing w:val="0"/>
        <w:rPr>
          <w:rFonts w:eastAsia="Times New Roman" w:cs="Arial"/>
        </w:rPr>
      </w:pPr>
      <w:r w:rsidRPr="009A370D">
        <w:rPr>
          <w:rFonts w:eastAsia="Times New Roman" w:cs="Arial"/>
        </w:rPr>
        <w:t>Display field filter doesn't allow all columns other than name to be removed.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Keywords on publication page unordered</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Export RDF link visible on manage proxies page</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Label is reversed for title of article and title of publication on edit screen</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Various issues with Direct2Experts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Error caching database queries used to display profiles</w:t>
      </w:r>
    </w:p>
    <w:p w:rsidR="008616EC" w:rsidRDefault="008616EC" w:rsidP="007D560E">
      <w:pPr>
        <w:pStyle w:val="ListParagraph"/>
        <w:numPr>
          <w:ilvl w:val="0"/>
          <w:numId w:val="25"/>
        </w:numPr>
        <w:spacing w:before="120" w:after="0" w:line="240" w:lineRule="auto"/>
        <w:ind w:left="360"/>
        <w:contextualSpacing w:val="0"/>
        <w:rPr>
          <w:rFonts w:eastAsia="Times New Roman" w:cs="Arial"/>
        </w:rPr>
      </w:pPr>
      <w:r w:rsidRPr="008616EC">
        <w:rPr>
          <w:rFonts w:eastAsia="Times New Roman" w:cs="Arial"/>
        </w:rPr>
        <w:t>Default settings do not allow users to hide email and address fields on their profile.</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Various issues with API backwards compatibility.</w:t>
      </w:r>
    </w:p>
    <w:p w:rsidR="007D560E" w:rsidRDefault="007D560E" w:rsidP="007D560E">
      <w:pPr>
        <w:pStyle w:val="ListParagraph"/>
        <w:numPr>
          <w:ilvl w:val="0"/>
          <w:numId w:val="25"/>
        </w:numPr>
        <w:spacing w:before="120" w:after="0" w:line="240" w:lineRule="auto"/>
        <w:ind w:left="360"/>
        <w:contextualSpacing w:val="0"/>
        <w:rPr>
          <w:rFonts w:eastAsia="Times New Roman" w:cs="Arial"/>
        </w:rPr>
      </w:pPr>
      <w:r w:rsidRPr="007D560E">
        <w:rPr>
          <w:rFonts w:eastAsia="Times New Roman" w:cs="Arial"/>
        </w:rPr>
        <w:t>Website errors encountered when running under https with SSL offloaded to proxy server.</w:t>
      </w:r>
    </w:p>
    <w:p w:rsidR="00924EB7" w:rsidRDefault="00924EB7" w:rsidP="00924EB7">
      <w:pPr>
        <w:pStyle w:val="Heading2"/>
        <w:spacing w:after="120" w:line="240" w:lineRule="auto"/>
      </w:pPr>
      <w:bookmarkStart w:id="18" w:name="_Toc18998984"/>
      <w:r>
        <w:t>What’s New</w:t>
      </w:r>
      <w:bookmarkEnd w:id="18"/>
    </w:p>
    <w:p w:rsidR="00924EB7" w:rsidRDefault="00924EB7" w:rsidP="00924EB7">
      <w:pPr>
        <w:spacing w:before="120" w:after="0" w:line="240" w:lineRule="auto"/>
        <w:rPr>
          <w:rFonts w:cs="Arial"/>
        </w:rPr>
      </w:pPr>
      <w:r>
        <w:rPr>
          <w:rFonts w:cs="Arial"/>
        </w:rPr>
        <w:t>There are no new features in Profiles RNS 1.0.4</w:t>
      </w:r>
      <w:r w:rsidR="007D560E">
        <w:rPr>
          <w:rFonts w:cs="Arial"/>
        </w:rPr>
        <w:t>. The following enhancements to existing functionality have been made:</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7D560E">
        <w:rPr>
          <w:rFonts w:eastAsia="Times New Roman" w:cs="Arial"/>
        </w:rPr>
        <w:t>Improve website efficien</w:t>
      </w:r>
      <w:r>
        <w:rPr>
          <w:rFonts w:eastAsia="Times New Roman" w:cs="Arial"/>
        </w:rPr>
        <w:t>c</w:t>
      </w:r>
      <w:r w:rsidRPr="007D560E">
        <w:rPr>
          <w:rFonts w:eastAsia="Times New Roman" w:cs="Arial"/>
        </w:rPr>
        <w:t>y by caching compiled XSLT transforms</w:t>
      </w:r>
    </w:p>
    <w:p w:rsidR="007D560E" w:rsidRDefault="007D560E" w:rsidP="007D560E">
      <w:pPr>
        <w:pStyle w:val="ListParagraph"/>
        <w:numPr>
          <w:ilvl w:val="0"/>
          <w:numId w:val="26"/>
        </w:numPr>
        <w:spacing w:before="120" w:after="0" w:line="240" w:lineRule="auto"/>
        <w:ind w:left="360"/>
        <w:contextualSpacing w:val="0"/>
        <w:rPr>
          <w:rFonts w:eastAsia="Times New Roman" w:cs="Arial"/>
        </w:rPr>
      </w:pPr>
      <w:r w:rsidRPr="009A370D">
        <w:rPr>
          <w:rFonts w:eastAsia="Times New Roman" w:cs="Arial"/>
        </w:rPr>
        <w:t>Improve search performance by refactoring queries enhancement</w:t>
      </w:r>
    </w:p>
    <w:p w:rsidR="007D560E" w:rsidRPr="007D560E" w:rsidRDefault="007D560E" w:rsidP="007D560E">
      <w:pPr>
        <w:pStyle w:val="ListParagraph"/>
        <w:numPr>
          <w:ilvl w:val="0"/>
          <w:numId w:val="26"/>
        </w:numPr>
        <w:spacing w:before="120" w:after="0" w:line="240" w:lineRule="auto"/>
        <w:ind w:left="360"/>
        <w:contextualSpacing w:val="0"/>
        <w:rPr>
          <w:rFonts w:cs="Arial"/>
        </w:rPr>
      </w:pPr>
      <w:r w:rsidRPr="007D560E">
        <w:rPr>
          <w:rFonts w:cs="Arial"/>
        </w:rPr>
        <w:t>Lengthen Alias</w:t>
      </w:r>
      <w:r w:rsidR="00A5081C">
        <w:rPr>
          <w:rFonts w:cs="Arial"/>
        </w:rPr>
        <w:t>ID database</w:t>
      </w:r>
      <w:r w:rsidRPr="007D560E">
        <w:rPr>
          <w:rFonts w:cs="Arial"/>
        </w:rPr>
        <w:t xml:space="preserve"> field</w:t>
      </w:r>
      <w:r w:rsidR="00A5081C">
        <w:rPr>
          <w:rFonts w:cs="Arial"/>
        </w:rPr>
        <w:t xml:space="preserve"> to support longer alias URIs</w:t>
      </w:r>
    </w:p>
    <w:p w:rsidR="00924EB7" w:rsidRDefault="00924EB7" w:rsidP="00924EB7">
      <w:pPr>
        <w:pStyle w:val="Heading2"/>
        <w:spacing w:after="120" w:line="240" w:lineRule="auto"/>
      </w:pPr>
      <w:bookmarkStart w:id="19" w:name="_Toc18998985"/>
      <w:r>
        <w:t>Database Changes</w:t>
      </w:r>
      <w:bookmarkEnd w:id="19"/>
    </w:p>
    <w:p w:rsidR="00924EB7" w:rsidRDefault="00924EB7" w:rsidP="00924EB7">
      <w:pPr>
        <w:pStyle w:val="ListParagraph"/>
        <w:numPr>
          <w:ilvl w:val="0"/>
          <w:numId w:val="24"/>
        </w:numPr>
        <w:tabs>
          <w:tab w:val="left" w:pos="360"/>
        </w:tabs>
        <w:spacing w:before="120" w:after="0" w:line="240" w:lineRule="auto"/>
        <w:ind w:left="360"/>
        <w:contextualSpacing w:val="0"/>
      </w:pPr>
      <w:r>
        <w:t>[RDF.].[Alias] – Column length increased to allow longer aliases.</w:t>
      </w:r>
    </w:p>
    <w:p w:rsidR="00924EB7" w:rsidRDefault="00924EB7" w:rsidP="00924EB7">
      <w:pPr>
        <w:pStyle w:val="ListParagraph"/>
        <w:numPr>
          <w:ilvl w:val="0"/>
          <w:numId w:val="24"/>
        </w:numPr>
        <w:tabs>
          <w:tab w:val="left" w:pos="360"/>
        </w:tabs>
        <w:spacing w:before="120" w:after="0" w:line="240" w:lineRule="auto"/>
        <w:ind w:left="360"/>
        <w:contextualSpacing w:val="0"/>
      </w:pPr>
      <w:r>
        <w:t xml:space="preserve">[Search.Cache].[Public.GetNodes]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lastRenderedPageBreak/>
        <w:t xml:space="preserve">[Search.Cache].[Public.GetConnection] – </w:t>
      </w:r>
      <w:r w:rsidR="007D560E">
        <w:t>Queries refactored to improve performance, number of results limited.</w:t>
      </w:r>
    </w:p>
    <w:p w:rsidR="00924EB7" w:rsidRDefault="00924EB7" w:rsidP="00924EB7">
      <w:pPr>
        <w:pStyle w:val="ListParagraph"/>
        <w:numPr>
          <w:ilvl w:val="0"/>
          <w:numId w:val="24"/>
        </w:numPr>
        <w:tabs>
          <w:tab w:val="left" w:pos="360"/>
        </w:tabs>
        <w:spacing w:before="120" w:after="0" w:line="240" w:lineRule="auto"/>
        <w:ind w:left="360"/>
        <w:contextualSpacing w:val="0"/>
      </w:pPr>
      <w:r>
        <w:t xml:space="preserve">[Search.Cache].[Private.GetNodes] – </w:t>
      </w:r>
      <w:r w:rsidR="007D560E">
        <w:t>Queries refactored to improve performance</w:t>
      </w:r>
    </w:p>
    <w:p w:rsidR="007D560E" w:rsidRDefault="00924EB7" w:rsidP="007D560E">
      <w:pPr>
        <w:pStyle w:val="ListParagraph"/>
        <w:numPr>
          <w:ilvl w:val="0"/>
          <w:numId w:val="24"/>
        </w:numPr>
        <w:tabs>
          <w:tab w:val="left" w:pos="360"/>
        </w:tabs>
        <w:spacing w:before="120" w:after="0" w:line="240" w:lineRule="auto"/>
        <w:ind w:left="360"/>
        <w:contextualSpacing w:val="0"/>
      </w:pPr>
      <w:r>
        <w:t xml:space="preserve">[Search.Cache].[Private.GetConnection] – </w:t>
      </w:r>
      <w:r w:rsidR="007D560E">
        <w:t>Queries refactored to improve performance</w:t>
      </w:r>
    </w:p>
    <w:p w:rsidR="007D560E" w:rsidRDefault="007D560E" w:rsidP="007D560E">
      <w:pPr>
        <w:pStyle w:val="ListParagraph"/>
        <w:numPr>
          <w:ilvl w:val="0"/>
          <w:numId w:val="24"/>
        </w:numPr>
        <w:tabs>
          <w:tab w:val="left" w:pos="360"/>
        </w:tabs>
        <w:spacing w:before="120" w:after="0" w:line="240" w:lineRule="auto"/>
        <w:ind w:left="360"/>
        <w:contextualSpacing w:val="0"/>
      </w:pPr>
      <w:r>
        <w:t>[RDF.].[GetDataRDF] – Queries refactored to improve performance</w:t>
      </w:r>
    </w:p>
    <w:p w:rsidR="00791FED" w:rsidRDefault="00791FED" w:rsidP="00791FED">
      <w:pPr>
        <w:pStyle w:val="Heading1"/>
      </w:pPr>
      <w:bookmarkStart w:id="20" w:name="_Toc18998986"/>
      <w:r>
        <w:lastRenderedPageBreak/>
        <w:t>Profiles RNS 2.0.0</w:t>
      </w:r>
      <w:bookmarkEnd w:id="20"/>
    </w:p>
    <w:p w:rsidR="00791FED" w:rsidRDefault="00791FED" w:rsidP="002C25A7">
      <w:r>
        <w:t>Release Date: August 9, 2013</w:t>
      </w:r>
    </w:p>
    <w:p w:rsidR="00791FED" w:rsidRDefault="00791FED" w:rsidP="002C25A7">
      <w:r>
        <w:t xml:space="preserve">Issue tracking is performed on GitHub. The issues resolved in Profiles RNS 2.0.0 can be viewed at </w:t>
      </w:r>
      <w:hyperlink r:id="rId9" w:history="1">
        <w:r w:rsidRPr="00C05BC0">
          <w:rPr>
            <w:rStyle w:val="Hyperlink"/>
          </w:rPr>
          <w:t>https://github.com/ProfilesRNS/ProfilesRNS/issues?milestone=2&amp;page=1&amp;state=closed</w:t>
        </w:r>
      </w:hyperlink>
      <w:r>
        <w:t xml:space="preserve">. </w:t>
      </w:r>
    </w:p>
    <w:p w:rsidR="0046665B" w:rsidRDefault="0046665B" w:rsidP="0046665B">
      <w:pPr>
        <w:pStyle w:val="Heading2"/>
      </w:pPr>
      <w:bookmarkStart w:id="21" w:name="_Toc18998987"/>
      <w:r>
        <w:t>Bug Fixes</w:t>
      </w:r>
      <w:bookmarkEnd w:id="21"/>
      <w:r>
        <w:t xml:space="preserve"> </w:t>
      </w:r>
    </w:p>
    <w:p w:rsidR="0046665B" w:rsidRDefault="0046665B" w:rsidP="002C25A7">
      <w:r>
        <w:t xml:space="preserve">1. &amp; symbol incorrectly displayed on concept categories page </w:t>
      </w:r>
    </w:p>
    <w:p w:rsidR="0046665B" w:rsidRDefault="0046665B" w:rsidP="002C25A7">
      <w:r>
        <w:t xml:space="preserve">2. xml for publications being pulled from disambiguation server multiple times </w:t>
      </w:r>
    </w:p>
    <w:p w:rsidR="0046665B" w:rsidRDefault="0046665B" w:rsidP="002C25A7">
      <w:r>
        <w:t xml:space="preserve">3. Exceptions caused by exact search paramater not being passed correctly </w:t>
      </w:r>
    </w:p>
    <w:p w:rsidR="0046665B" w:rsidRDefault="0046665B" w:rsidP="002C25A7">
      <w:r>
        <w:t xml:space="preserve">4. Profile.Import.Beta.loadData uses personID not internalusername </w:t>
      </w:r>
    </w:p>
    <w:p w:rsidR="0046665B" w:rsidRDefault="0046665B" w:rsidP="0046665B">
      <w:pPr>
        <w:pStyle w:val="Heading2"/>
      </w:pPr>
      <w:bookmarkStart w:id="22" w:name="_Toc18998988"/>
      <w:r>
        <w:t>What’s New</w:t>
      </w:r>
      <w:bookmarkEnd w:id="22"/>
      <w:r>
        <w:t xml:space="preserve"> </w:t>
      </w:r>
    </w:p>
    <w:p w:rsidR="0046665B" w:rsidRDefault="0046665B" w:rsidP="002C25A7">
      <w:r>
        <w:t xml:space="preserve">1. OpenSocial Support </w:t>
      </w:r>
    </w:p>
    <w:p w:rsidR="0046665B" w:rsidRDefault="0046665B" w:rsidP="002C25A7">
      <w:r>
        <w:t xml:space="preserve">2. Search Engine Optimizations </w:t>
      </w:r>
    </w:p>
    <w:p w:rsidR="0046665B" w:rsidRDefault="0046665B" w:rsidP="002C25A7">
      <w:r>
        <w:t xml:space="preserve">3. Upgraded project and solution files to Visual Studio 2010 </w:t>
      </w:r>
    </w:p>
    <w:p w:rsidR="0046665B" w:rsidRDefault="0046665B" w:rsidP="0046665B">
      <w:pPr>
        <w:pStyle w:val="Heading2"/>
      </w:pPr>
      <w:bookmarkStart w:id="23" w:name="_Toc18998989"/>
      <w:r>
        <w:t>Database Changes</w:t>
      </w:r>
      <w:bookmarkEnd w:id="23"/>
      <w:r>
        <w:t xml:space="preserve"> </w:t>
      </w:r>
    </w:p>
    <w:p w:rsidR="0046665B" w:rsidRDefault="0046665B" w:rsidP="002C25A7">
      <w:r>
        <w:t xml:space="preserve">1. Schema file split from single file to one file per object in GitHub to better take advantage of source control. This does not affect the release distribution. </w:t>
      </w:r>
    </w:p>
    <w:p w:rsidR="0046665B" w:rsidRDefault="0046665B" w:rsidP="002C25A7">
      <w:r>
        <w:t xml:space="preserve">2. [ORNG.] – Schema and added </w:t>
      </w:r>
    </w:p>
    <w:p w:rsidR="0046665B" w:rsidRDefault="0046665B" w:rsidP="002C25A7">
      <w:r>
        <w:t xml:space="preserve">3. [Profile.Import].[Beta.LoadData] – Minor bug fix </w:t>
      </w:r>
    </w:p>
    <w:p w:rsidR="00EC7795" w:rsidRDefault="0046665B" w:rsidP="00EC7795">
      <w:r>
        <w:t xml:space="preserve">4. [Profile.Data].[Publication.PubMed.GetAllPMIDs] – Big fix to avoid publication XML </w:t>
      </w:r>
      <w:r w:rsidR="00944F6E">
        <w:t>being downloaded multiple times</w:t>
      </w:r>
    </w:p>
    <w:p w:rsidR="0046665B" w:rsidRDefault="0046665B" w:rsidP="0046665B">
      <w:pPr>
        <w:pStyle w:val="Heading1"/>
      </w:pPr>
      <w:bookmarkStart w:id="24" w:name="_Toc18998990"/>
      <w:r>
        <w:lastRenderedPageBreak/>
        <w:t>Profiles RNS 2.1.0</w:t>
      </w:r>
      <w:bookmarkEnd w:id="24"/>
    </w:p>
    <w:p w:rsidR="0046665B" w:rsidRDefault="008D130A" w:rsidP="0046665B">
      <w:r>
        <w:t>Release Date: July 25</w:t>
      </w:r>
      <w:r w:rsidR="0046665B">
        <w:t>,</w:t>
      </w:r>
      <w:r w:rsidR="0046665B">
        <w:rPr>
          <w:vertAlign w:val="superscript"/>
        </w:rPr>
        <w:t xml:space="preserve"> </w:t>
      </w:r>
      <w:r w:rsidR="0046665B">
        <w:t>2014</w:t>
      </w:r>
    </w:p>
    <w:p w:rsidR="00CE24A6" w:rsidRPr="00CE24A6" w:rsidRDefault="0046665B" w:rsidP="00CE24A6">
      <w:pPr>
        <w:pStyle w:val="Heading2"/>
      </w:pPr>
      <w:bookmarkStart w:id="25" w:name="_Toc18998991"/>
      <w:r>
        <w:t>Bug Fixes</w:t>
      </w:r>
      <w:bookmarkEnd w:id="25"/>
    </w:p>
    <w:p w:rsidR="00CE24A6" w:rsidRDefault="00CE24A6" w:rsidP="00CE24A6">
      <w:r>
        <w:t>1. New xslt for display of Awards and Honors</w:t>
      </w:r>
    </w:p>
    <w:p w:rsidR="00CE24A6" w:rsidRDefault="00CE24A6" w:rsidP="00CE24A6">
      <w:r>
        <w:t>2. Fix for why? Links not displaying on Chrome.</w:t>
      </w:r>
    </w:p>
    <w:p w:rsidR="00CE24A6" w:rsidRDefault="00CE24A6" w:rsidP="00CE24A6">
      <w:r>
        <w:t>3. Fix to “See All” link on concept pages</w:t>
      </w:r>
    </w:p>
    <w:p w:rsidR="00CE24A6" w:rsidRDefault="00CE24A6" w:rsidP="00CE24A6">
      <w:r>
        <w:t>4. Minor database fixes, see below for details.</w:t>
      </w:r>
    </w:p>
    <w:p w:rsidR="002819A5" w:rsidRDefault="002819A5" w:rsidP="007B4954">
      <w:pPr>
        <w:pStyle w:val="Heading2"/>
      </w:pPr>
      <w:bookmarkStart w:id="26" w:name="_Toc18998992"/>
      <w:r>
        <w:t>What’s New</w:t>
      </w:r>
      <w:bookmarkEnd w:id="26"/>
    </w:p>
    <w:p w:rsidR="00CE24A6" w:rsidRDefault="00CE24A6" w:rsidP="00CE24A6">
      <w:pPr>
        <w:pStyle w:val="ListParagraph"/>
        <w:ind w:left="0"/>
      </w:pPr>
      <w:r>
        <w:t>1. Open Social data stored in RDF</w:t>
      </w:r>
    </w:p>
    <w:p w:rsidR="00CE24A6" w:rsidRDefault="00CE24A6" w:rsidP="00CE24A6">
      <w:r>
        <w:t xml:space="preserve">2. Efficiency improvements for sessions involving Bots </w:t>
      </w:r>
    </w:p>
    <w:p w:rsidR="00CE24A6" w:rsidRDefault="00CE24A6" w:rsidP="00CE24A6">
      <w:r>
        <w:t>3. Deleting RDF for expired sessions</w:t>
      </w:r>
    </w:p>
    <w:p w:rsidR="007B4954" w:rsidRDefault="007B4954" w:rsidP="007B4954">
      <w:pPr>
        <w:pStyle w:val="Heading2"/>
      </w:pPr>
      <w:bookmarkStart w:id="27" w:name="_Toc18998993"/>
      <w:r>
        <w:t>Database Changes</w:t>
      </w:r>
      <w:bookmarkEnd w:id="27"/>
    </w:p>
    <w:p w:rsidR="007B4954" w:rsidRDefault="007B4954" w:rsidP="007B4954">
      <w:r>
        <w:t xml:space="preserve">1. </w:t>
      </w:r>
      <w:r w:rsidR="00FB5D07">
        <w:t xml:space="preserve">[RDF.].[GetStoreNode] – </w:t>
      </w:r>
      <w:r w:rsidR="00E22A4C">
        <w:t>Fixing a typo and but that caused invalid records in [RDF.Stage].[InternalNodeMap]</w:t>
      </w:r>
    </w:p>
    <w:p w:rsidR="00FB5D07" w:rsidRDefault="00FB5D07" w:rsidP="00EF5078">
      <w:r>
        <w:t xml:space="preserve">2. </w:t>
      </w:r>
      <w:r w:rsidR="00EF5078">
        <w:t xml:space="preserve">[RDF.].[GetDataRDF] – </w:t>
      </w:r>
      <w:r w:rsidR="00C84C38">
        <w:t>Improved handling of security groups.</w:t>
      </w:r>
    </w:p>
    <w:p w:rsidR="00FB5D07" w:rsidRDefault="00FB5D07" w:rsidP="007B4954">
      <w:r>
        <w:t>3. [Profile.Data].[Publication.Pubmed.Author] – Altering affiliation column width to fix problems with 2014 disambiguation.</w:t>
      </w:r>
    </w:p>
    <w:p w:rsidR="00DF0733" w:rsidRDefault="00DF0733" w:rsidP="007B4954">
      <w:r>
        <w:t>4. [Direct.].[LogOutgoing] – Added Index</w:t>
      </w:r>
    </w:p>
    <w:p w:rsidR="00DF0733" w:rsidRDefault="00DF0733" w:rsidP="007B4954">
      <w:r>
        <w:t>5. [Framework.].[ChangeBaseURI] – Fix to typo in comments</w:t>
      </w:r>
    </w:p>
    <w:p w:rsidR="00DF0733" w:rsidRDefault="00DF0733" w:rsidP="007B4954">
      <w:r>
        <w:t xml:space="preserve">6. </w:t>
      </w:r>
      <w:r w:rsidR="00EF5078">
        <w:t xml:space="preserve">[Profile.Data].[Publication.Pubmed.AddPublication] – </w:t>
      </w:r>
      <w:r w:rsidR="008D130A">
        <w:t>Change in logic to handle seeded publications without valid XML</w:t>
      </w:r>
    </w:p>
    <w:p w:rsidR="00EF5078" w:rsidRDefault="00EF5078" w:rsidP="007B4954">
      <w:r>
        <w:t xml:space="preserve">7. [Profile.Data].[Publication.Pubmed.LoadDisambiguationResults] – </w:t>
      </w:r>
      <w:r w:rsidR="008D130A">
        <w:t>Change in logic to handle seeded publications without valid XML</w:t>
      </w:r>
    </w:p>
    <w:p w:rsidR="00EF5078" w:rsidRDefault="00EF5078" w:rsidP="007B4954">
      <w:r>
        <w:t>8. [User.Session].[UpdateSession] – Performance improvement when handling session for bots.</w:t>
      </w:r>
    </w:p>
    <w:p w:rsidR="00EF5078" w:rsidRDefault="00EF5078" w:rsidP="007B4954">
      <w:r>
        <w:t>9. [User.Session].[CreateSession] – Performance improvement when handling session for bots.</w:t>
      </w:r>
    </w:p>
    <w:p w:rsidR="00E22A4C" w:rsidRDefault="00EF5078" w:rsidP="007B4954">
      <w:r>
        <w:t xml:space="preserve">10. [User.Session].[DeleteOldSessionRDF] – </w:t>
      </w:r>
      <w:r w:rsidR="00E22A4C" w:rsidRPr="00E22A4C">
        <w:t xml:space="preserve">A new database procedure to run as needed to delete RDF data for expired sessions </w:t>
      </w:r>
    </w:p>
    <w:p w:rsidR="00EF5078" w:rsidRDefault="00EF5078" w:rsidP="007B4954">
      <w:r>
        <w:lastRenderedPageBreak/>
        <w:t>11. [Utility.App</w:t>
      </w:r>
      <w:r w:rsidR="00E22A4C">
        <w:t>l</w:t>
      </w:r>
      <w:r>
        <w:t xml:space="preserve">ication].[fnEncryptRC4] – </w:t>
      </w:r>
      <w:r w:rsidR="008D130A">
        <w:t>Fixed incorrect value in ascii handling.</w:t>
      </w:r>
    </w:p>
    <w:p w:rsidR="00B54659" w:rsidRDefault="00EF5078" w:rsidP="00B54659">
      <w:r>
        <w:t>12</w:t>
      </w:r>
      <w:r w:rsidR="00FB5D07">
        <w:t xml:space="preserve">. [ORNG.].* - Significant </w:t>
      </w:r>
      <w:r w:rsidR="00944F6E">
        <w:t>changes to ORNG schema objects.</w:t>
      </w:r>
    </w:p>
    <w:p w:rsidR="00B54659" w:rsidRDefault="00B54659" w:rsidP="00B54659">
      <w:pPr>
        <w:pStyle w:val="Heading1"/>
      </w:pPr>
      <w:bookmarkStart w:id="28" w:name="_Toc18998994"/>
      <w:r>
        <w:lastRenderedPageBreak/>
        <w:t>Profiles 2.5.0</w:t>
      </w:r>
      <w:bookmarkEnd w:id="28"/>
    </w:p>
    <w:p w:rsidR="00B54659" w:rsidRPr="00B54659" w:rsidRDefault="00B54659" w:rsidP="00B54659">
      <w:r>
        <w:t>Release Date August 5, 2014</w:t>
      </w:r>
    </w:p>
    <w:p w:rsidR="00B54659" w:rsidRPr="00CE24A6" w:rsidRDefault="00B54659" w:rsidP="00B54659">
      <w:pPr>
        <w:pStyle w:val="Heading2"/>
      </w:pPr>
      <w:bookmarkStart w:id="29" w:name="_Toc18998995"/>
      <w:r>
        <w:t>Bug Fixes</w:t>
      </w:r>
      <w:bookmarkEnd w:id="29"/>
    </w:p>
    <w:p w:rsidR="00B54659" w:rsidRDefault="00B54659" w:rsidP="00B54659">
      <w:r>
        <w:t>There are no bug fixes in version 2.5.0</w:t>
      </w:r>
    </w:p>
    <w:p w:rsidR="00B54659" w:rsidRDefault="00B54659" w:rsidP="00B54659">
      <w:pPr>
        <w:pStyle w:val="Heading2"/>
      </w:pPr>
      <w:bookmarkStart w:id="30" w:name="_Toc18998996"/>
      <w:r>
        <w:t>What’s New</w:t>
      </w:r>
      <w:bookmarkEnd w:id="30"/>
    </w:p>
    <w:p w:rsidR="00B54659" w:rsidRPr="00B54659" w:rsidRDefault="00B54659" w:rsidP="00B54659">
      <w:r>
        <w:t>ORCID Integration</w:t>
      </w:r>
    </w:p>
    <w:p w:rsidR="00B54659" w:rsidRDefault="00B54659" w:rsidP="00B54659">
      <w:pPr>
        <w:pStyle w:val="Heading2"/>
      </w:pPr>
      <w:bookmarkStart w:id="31" w:name="_Toc18998997"/>
      <w:r>
        <w:t>Database Changes</w:t>
      </w:r>
      <w:bookmarkEnd w:id="31"/>
    </w:p>
    <w:p w:rsidR="00B54659" w:rsidRDefault="00B54659" w:rsidP="00B54659">
      <w:r>
        <w:t>1. [ORCID.] – New Schema created.</w:t>
      </w:r>
    </w:p>
    <w:p w:rsidR="00B54659" w:rsidRDefault="00B54659" w:rsidP="00B54659">
      <w:r>
        <w:t>2. [Framework.].[CreateInstallData] – Stored Procedure changed to create install data for ORCID module.</w:t>
      </w:r>
    </w:p>
    <w:p w:rsidR="00B54659" w:rsidRDefault="00B54659" w:rsidP="00B54659">
      <w:r>
        <w:t>3. [Framework.].[LoadInstallData] – Stored Procedure changed to load install data for ORCID module</w:t>
      </w:r>
    </w:p>
    <w:p w:rsidR="00B54659" w:rsidRDefault="00B54659" w:rsidP="00B54659"/>
    <w:p w:rsidR="00B523DA" w:rsidRDefault="00B523DA" w:rsidP="00B523DA">
      <w:pPr>
        <w:pStyle w:val="Heading1"/>
      </w:pPr>
      <w:bookmarkStart w:id="32" w:name="_Toc18998998"/>
      <w:r>
        <w:lastRenderedPageBreak/>
        <w:t>Profiles RNS 2.5.1</w:t>
      </w:r>
      <w:bookmarkEnd w:id="32"/>
    </w:p>
    <w:p w:rsidR="00B523DA" w:rsidRDefault="006528C9" w:rsidP="00B523DA">
      <w:r>
        <w:t>Release Date: September 17</w:t>
      </w:r>
      <w:r w:rsidR="00B523DA">
        <w:t>,</w:t>
      </w:r>
      <w:r w:rsidR="00B523DA">
        <w:rPr>
          <w:vertAlign w:val="superscript"/>
        </w:rPr>
        <w:t xml:space="preserve"> </w:t>
      </w:r>
      <w:r w:rsidR="00B523DA">
        <w:t>2014</w:t>
      </w:r>
    </w:p>
    <w:p w:rsidR="00B523DA" w:rsidRPr="00CE24A6" w:rsidRDefault="00B523DA" w:rsidP="00B523DA">
      <w:pPr>
        <w:pStyle w:val="Heading2"/>
      </w:pPr>
      <w:bookmarkStart w:id="33" w:name="_Toc18998999"/>
      <w:r>
        <w:t>Bug Fixes</w:t>
      </w:r>
      <w:bookmarkEnd w:id="33"/>
    </w:p>
    <w:p w:rsidR="00B523DA" w:rsidRDefault="00B523DA" w:rsidP="00B523DA">
      <w:r>
        <w:t xml:space="preserve">1. </w:t>
      </w:r>
      <w:r w:rsidR="00CA3EBC">
        <w:t>There are no bug fixes in version 2.5.1</w:t>
      </w:r>
    </w:p>
    <w:p w:rsidR="00B523DA" w:rsidRDefault="00B523DA" w:rsidP="00B523DA">
      <w:pPr>
        <w:pStyle w:val="Heading2"/>
      </w:pPr>
      <w:bookmarkStart w:id="34" w:name="_Toc18999000"/>
      <w:r>
        <w:t>What’s New</w:t>
      </w:r>
      <w:bookmarkEnd w:id="34"/>
    </w:p>
    <w:p w:rsidR="00B523DA" w:rsidRDefault="00B523DA" w:rsidP="00B523DA">
      <w:pPr>
        <w:pStyle w:val="ListParagraph"/>
        <w:ind w:left="0"/>
      </w:pPr>
      <w:r>
        <w:t>1. Eagle-i module to display eagle-i resources on a profile page.</w:t>
      </w:r>
    </w:p>
    <w:p w:rsidR="00B523DA" w:rsidRDefault="00B523DA" w:rsidP="00B523DA">
      <w:r>
        <w:t>2. Database efficiency improvements (see Database Changes for details)</w:t>
      </w:r>
    </w:p>
    <w:p w:rsidR="00B523DA" w:rsidRDefault="00B523DA" w:rsidP="00B523DA">
      <w:r>
        <w:t>3. Search results modified to enable right click in the browser, and to enable keyboard navigation.</w:t>
      </w:r>
    </w:p>
    <w:p w:rsidR="00B67011" w:rsidRDefault="00B67011" w:rsidP="00B523DA">
      <w:r w:rsidRPr="00B67011">
        <w:t>4. All new features from versions 2.1.0 and 2.5.0 are included in 2.5.1.</w:t>
      </w:r>
    </w:p>
    <w:p w:rsidR="00B523DA" w:rsidRDefault="00B523DA" w:rsidP="00B523DA">
      <w:pPr>
        <w:pStyle w:val="Heading2"/>
      </w:pPr>
      <w:bookmarkStart w:id="35" w:name="_Toc18999001"/>
      <w:r>
        <w:t>Database Changes</w:t>
      </w:r>
      <w:bookmarkEnd w:id="35"/>
    </w:p>
    <w:p w:rsidR="00B523DA" w:rsidRDefault="00B523DA" w:rsidP="00B523DA">
      <w:r>
        <w:t xml:space="preserve">1. </w:t>
      </w:r>
      <w:r w:rsidR="007C265A" w:rsidRPr="007C265A">
        <w:t>[ORNG.].AddAppToPerson</w:t>
      </w:r>
      <w:r w:rsidR="007C265A">
        <w:t xml:space="preserve"> – More efficient creation of triples.</w:t>
      </w:r>
    </w:p>
    <w:p w:rsidR="00B523DA" w:rsidRDefault="00B523DA" w:rsidP="00B523DA">
      <w:r>
        <w:t xml:space="preserve">2. </w:t>
      </w:r>
      <w:r w:rsidR="007C265A" w:rsidRPr="007C265A">
        <w:t>[ORNG.].RemoveAppFromPerson</w:t>
      </w:r>
      <w:r w:rsidR="007C265A">
        <w:t xml:space="preserve"> – More efficient deleting of triples.</w:t>
      </w:r>
    </w:p>
    <w:p w:rsidR="00B523DA" w:rsidRDefault="00B523DA" w:rsidP="00B523DA">
      <w:r>
        <w:t xml:space="preserve">3. </w:t>
      </w:r>
      <w:r w:rsidR="007C265A" w:rsidRPr="007C265A">
        <w:t>[ORNG.].Apps</w:t>
      </w:r>
      <w:r w:rsidR="007C265A">
        <w:t xml:space="preserve"> – Adding a default to Requires Registration column, needed to allow upgrade scripts to run</w:t>
      </w:r>
    </w:p>
    <w:p w:rsidR="00B523DA" w:rsidRDefault="007C265A" w:rsidP="00B523DA">
      <w:r>
        <w:t xml:space="preserve">4. </w:t>
      </w:r>
      <w:r w:rsidRPr="007C265A">
        <w:t>[RDF.].vwLiteral</w:t>
      </w:r>
      <w:r w:rsidR="000912C8">
        <w:t xml:space="preserve"> – New view used for more efficient fulltext searching.</w:t>
      </w:r>
    </w:p>
    <w:p w:rsidR="000912C8" w:rsidRDefault="00B523DA" w:rsidP="00077A3F">
      <w:pPr>
        <w:ind w:left="270" w:hanging="270"/>
      </w:pPr>
      <w:r>
        <w:t xml:space="preserve">5. </w:t>
      </w:r>
      <w:r w:rsidR="000912C8" w:rsidRPr="007C265A">
        <w:t xml:space="preserve">[RDF.SemWeb].vwHash2Base64 </w:t>
      </w:r>
      <w:r w:rsidR="000912C8">
        <w:t xml:space="preserve">– </w:t>
      </w:r>
      <w:r w:rsidR="00077A3F">
        <w:t>Cache hash values for SemWeb, updated during nightly job.</w:t>
      </w:r>
    </w:p>
    <w:p w:rsidR="00B523DA" w:rsidRDefault="00B523DA" w:rsidP="00077A3F">
      <w:pPr>
        <w:ind w:left="270" w:hanging="270"/>
      </w:pPr>
      <w:r>
        <w:t xml:space="preserve">6. </w:t>
      </w:r>
      <w:r w:rsidR="007C265A" w:rsidRPr="007C265A">
        <w:t>[RDF.SemWeb].UpdateHash2Base64</w:t>
      </w:r>
      <w:r w:rsidR="00077A3F" w:rsidRPr="007C265A">
        <w:t xml:space="preserve"> </w:t>
      </w:r>
      <w:r w:rsidR="00077A3F">
        <w:t>– Cache hash values for SemWeb, updated during nightly job.</w:t>
      </w:r>
    </w:p>
    <w:p w:rsidR="00B523DA" w:rsidRDefault="00B523DA" w:rsidP="00077A3F">
      <w:pPr>
        <w:ind w:left="270" w:hanging="270"/>
      </w:pPr>
      <w:r>
        <w:t xml:space="preserve">7. </w:t>
      </w:r>
      <w:r w:rsidR="000912C8" w:rsidRPr="007C265A">
        <w:t>[RDF.SemWeb].Hash2Base64</w:t>
      </w:r>
      <w:r w:rsidR="00077A3F" w:rsidRPr="007C265A">
        <w:t xml:space="preserve"> </w:t>
      </w:r>
      <w:r w:rsidR="00077A3F">
        <w:t>– Cache hash values for SemWeb, updated during nightly job.</w:t>
      </w:r>
    </w:p>
    <w:p w:rsidR="007C265A" w:rsidRDefault="00B523DA" w:rsidP="00B523DA">
      <w:r>
        <w:t xml:space="preserve">8. </w:t>
      </w:r>
      <w:r w:rsidR="007C265A" w:rsidRPr="007C265A">
        <w:t>[Search.].LookupNodes</w:t>
      </w:r>
      <w:r w:rsidR="000912C8">
        <w:t xml:space="preserve"> – Edited to use [RDF.].vwLiteral</w:t>
      </w:r>
    </w:p>
    <w:p w:rsidR="007C265A" w:rsidRDefault="00B523DA" w:rsidP="00B523DA">
      <w:r>
        <w:t xml:space="preserve">9. </w:t>
      </w:r>
      <w:r w:rsidR="007C265A" w:rsidRPr="007C265A">
        <w:t>[Search.].ParseSearchString</w:t>
      </w:r>
      <w:r w:rsidR="000912C8">
        <w:t xml:space="preserve"> – Improved efficiency for search</w:t>
      </w:r>
    </w:p>
    <w:p w:rsidR="00B523DA" w:rsidRDefault="00B523DA" w:rsidP="00B523DA">
      <w:r>
        <w:t xml:space="preserve">10. </w:t>
      </w:r>
      <w:r w:rsidR="007C265A" w:rsidRPr="007C265A">
        <w:t>[Search.Cache].[History.UpdateTopSearchPhrase]</w:t>
      </w:r>
      <w:r w:rsidR="000912C8">
        <w:t xml:space="preserve"> – Improved efficiency for search</w:t>
      </w:r>
    </w:p>
    <w:p w:rsidR="007C265A" w:rsidRDefault="00B523DA" w:rsidP="00B523DA">
      <w:r>
        <w:t xml:space="preserve">11. </w:t>
      </w:r>
      <w:r w:rsidR="007C265A" w:rsidRPr="007C265A">
        <w:t>[Search.Cache].[Private.GetConnection]</w:t>
      </w:r>
      <w:r w:rsidR="000912C8">
        <w:t xml:space="preserve"> – Edited to use [RDF.].vwLiteral</w:t>
      </w:r>
    </w:p>
    <w:p w:rsidR="00B523DA" w:rsidRDefault="00B523DA" w:rsidP="00B523DA">
      <w:r>
        <w:t xml:space="preserve">12. </w:t>
      </w:r>
      <w:r w:rsidR="007C265A" w:rsidRPr="007C265A">
        <w:t>[Search.Cache].[Private.GetNodes]</w:t>
      </w:r>
      <w:r w:rsidR="000912C8">
        <w:t xml:space="preserve"> – Edited to use [RDF.].vwLiteral</w:t>
      </w:r>
    </w:p>
    <w:p w:rsidR="007C265A" w:rsidRDefault="007C265A" w:rsidP="00B523DA">
      <w:r>
        <w:t xml:space="preserve">13. </w:t>
      </w:r>
      <w:r w:rsidRPr="007C265A">
        <w:t>[Search.Cache].[Private.NodeMap]</w:t>
      </w:r>
      <w:r w:rsidR="000912C8">
        <w:t xml:space="preserve"> – Edited to use [RDF.].vwLiteral</w:t>
      </w:r>
    </w:p>
    <w:p w:rsidR="007C265A" w:rsidRDefault="007C265A" w:rsidP="007C265A">
      <w:r>
        <w:lastRenderedPageBreak/>
        <w:t>14. [Search.Cache].[Public.GetConnection]</w:t>
      </w:r>
      <w:r w:rsidR="000912C8">
        <w:t xml:space="preserve"> – Edited to use [RDF.].vwLiteral</w:t>
      </w:r>
    </w:p>
    <w:p w:rsidR="007C265A" w:rsidRDefault="007C265A" w:rsidP="007C265A">
      <w:r>
        <w:t>15. [Search.Cache].[Public.GetNodes]</w:t>
      </w:r>
      <w:r w:rsidR="000912C8">
        <w:t xml:space="preserve"> – Edited to use [RDF.].vwLiteral</w:t>
      </w:r>
    </w:p>
    <w:p w:rsidR="007C265A" w:rsidRDefault="007C265A" w:rsidP="007C265A">
      <w:r>
        <w:t>16. [Search.Cache].[Public.NodeMap]</w:t>
      </w:r>
      <w:r w:rsidR="000912C8">
        <w:t xml:space="preserve"> – Edited to use [RDF.].vwLiteral</w:t>
      </w:r>
    </w:p>
    <w:p w:rsidR="007C265A" w:rsidRDefault="007C265A" w:rsidP="000912C8">
      <w:pPr>
        <w:ind w:left="360" w:hanging="360"/>
      </w:pPr>
      <w:r>
        <w:t>17. [User.Session].[DeleteOldSessionRDF]</w:t>
      </w:r>
      <w:r w:rsidR="000912C8">
        <w:t xml:space="preserve"> – Clear out RDF for old sessions to avoid site slowing down over time</w:t>
      </w:r>
    </w:p>
    <w:p w:rsidR="007C265A" w:rsidRDefault="007C265A" w:rsidP="007C265A">
      <w:r>
        <w:t>18. [Profile.Data].[EagleI.HTML]</w:t>
      </w:r>
      <w:r w:rsidR="000912C8">
        <w:t xml:space="preserve"> – New eagle-i functionality</w:t>
      </w:r>
    </w:p>
    <w:p w:rsidR="007C265A" w:rsidRDefault="007C265A" w:rsidP="007C265A">
      <w:r>
        <w:t>19. [Profile.Data].[EagleI.ImportXML]</w:t>
      </w:r>
      <w:r w:rsidR="000912C8">
        <w:t xml:space="preserve"> – New eagle-i functionality</w:t>
      </w:r>
    </w:p>
    <w:p w:rsidR="007C265A" w:rsidRDefault="007C265A" w:rsidP="007C265A">
      <w:r>
        <w:t>20. [Profile.Data].[EagleI.UpdateEagleITables]</w:t>
      </w:r>
      <w:r w:rsidR="000912C8">
        <w:t xml:space="preserve"> – New eagle-i functionality</w:t>
      </w:r>
    </w:p>
    <w:p w:rsidR="00E31CE0" w:rsidRDefault="00E31CE0" w:rsidP="00E31CE0">
      <w:pPr>
        <w:pStyle w:val="Heading1"/>
      </w:pPr>
      <w:bookmarkStart w:id="36" w:name="_Toc18999002"/>
      <w:r>
        <w:lastRenderedPageBreak/>
        <w:t xml:space="preserve">Profiles RNS </w:t>
      </w:r>
      <w:r w:rsidR="001429AB">
        <w:t>2.6</w:t>
      </w:r>
      <w:r w:rsidR="00F11140">
        <w:t>.0</w:t>
      </w:r>
      <w:bookmarkEnd w:id="36"/>
    </w:p>
    <w:p w:rsidR="00E31CE0" w:rsidRDefault="001429AB" w:rsidP="00E31CE0">
      <w:r>
        <w:t>Release Date: March 23, 2015</w:t>
      </w:r>
    </w:p>
    <w:p w:rsidR="00E31CE0" w:rsidRPr="00CE24A6" w:rsidRDefault="00E31CE0" w:rsidP="00E31CE0">
      <w:pPr>
        <w:pStyle w:val="Heading2"/>
      </w:pPr>
      <w:bookmarkStart w:id="37" w:name="_Toc18999003"/>
      <w:r>
        <w:t>Bug Fixes</w:t>
      </w:r>
      <w:bookmarkEnd w:id="37"/>
    </w:p>
    <w:p w:rsidR="00E31CE0" w:rsidRDefault="00E31CE0" w:rsidP="00E31CE0">
      <w:r>
        <w:t xml:space="preserve">1. </w:t>
      </w:r>
      <w:r w:rsidR="00CB6839">
        <w:t>Links for custom publications now displaying.</w:t>
      </w:r>
    </w:p>
    <w:p w:rsidR="00CB6839" w:rsidRDefault="00D26DB8" w:rsidP="00E31CE0">
      <w:r>
        <w:t xml:space="preserve">2. Exception when user searches everything for “”. Alert now shows warning the user that the search is too broad. </w:t>
      </w:r>
    </w:p>
    <w:p w:rsidR="004C54C6" w:rsidRDefault="004C54C6" w:rsidP="00E31CE0">
      <w:r>
        <w:t>3. Faculty type dropdown now populating correctly.</w:t>
      </w:r>
    </w:p>
    <w:p w:rsidR="00AA376E" w:rsidRDefault="00AA376E" w:rsidP="00E31CE0">
      <w:r>
        <w:t>4. Change to XML parsing to reflect changes in 2015 PubMed xml.</w:t>
      </w:r>
    </w:p>
    <w:p w:rsidR="002E2785" w:rsidRDefault="002E2785" w:rsidP="00E31CE0">
      <w:r>
        <w:t>5. Fixed error on custom publication page</w:t>
      </w:r>
      <w:r w:rsidR="000706B6">
        <w:t>.</w:t>
      </w:r>
    </w:p>
    <w:p w:rsidR="000706B6" w:rsidRDefault="000706B6" w:rsidP="00E31CE0">
      <w:r>
        <w:t>6. Fixed unresponsive script error when uploading profile image on Firefox .</w:t>
      </w:r>
    </w:p>
    <w:p w:rsidR="00E31CE0" w:rsidRDefault="00E31CE0" w:rsidP="00E31CE0">
      <w:pPr>
        <w:pStyle w:val="Heading2"/>
      </w:pPr>
      <w:bookmarkStart w:id="38" w:name="_Toc18999004"/>
      <w:r>
        <w:t>What’s New</w:t>
      </w:r>
      <w:bookmarkEnd w:id="38"/>
    </w:p>
    <w:p w:rsidR="00E31CE0" w:rsidRDefault="00E31CE0" w:rsidP="00E31CE0">
      <w:pPr>
        <w:pStyle w:val="ListParagraph"/>
        <w:ind w:left="0"/>
      </w:pPr>
      <w:r>
        <w:t xml:space="preserve">1. </w:t>
      </w:r>
      <w:r w:rsidR="00D27988">
        <w:t>A number of small changes</w:t>
      </w:r>
      <w:r w:rsidR="00CF71AB">
        <w:t xml:space="preserve"> to install data and related stored procedures. These will simplify </w:t>
      </w:r>
      <w:r w:rsidR="00D27988">
        <w:t>source control and release activities</w:t>
      </w:r>
      <w:r w:rsidR="004D742D">
        <w:t>.</w:t>
      </w:r>
    </w:p>
    <w:p w:rsidR="00E31CE0" w:rsidRDefault="00E31CE0" w:rsidP="00E31CE0">
      <w:r>
        <w:t xml:space="preserve">2. </w:t>
      </w:r>
      <w:r w:rsidR="00CF71AB">
        <w:t>BasicOrcidModule to record and display ORCID identifiers for institutions who are not members of ORCID, and thus unable to use the ORCID integration.</w:t>
      </w:r>
    </w:p>
    <w:p w:rsidR="00E31CE0" w:rsidRDefault="00E31CE0" w:rsidP="00E31CE0">
      <w:r>
        <w:t xml:space="preserve">3. </w:t>
      </w:r>
      <w:r w:rsidR="00CF71AB">
        <w:t>508 Compliance. Enhancements to accessibility of site.</w:t>
      </w:r>
    </w:p>
    <w:p w:rsidR="00E31CE0" w:rsidRDefault="00E31CE0" w:rsidP="00E31CE0">
      <w:r w:rsidRPr="00B67011">
        <w:t xml:space="preserve">4. </w:t>
      </w:r>
      <w:r w:rsidR="00CF71AB">
        <w:t>Displaying PMID and PMCID values, and links to Pubmed Central in publication lists.</w:t>
      </w:r>
    </w:p>
    <w:p w:rsidR="00F113B8" w:rsidRDefault="00F113B8" w:rsidP="00E31CE0">
      <w:r>
        <w:t>5. URI and ORCID included in disambiguation XML</w:t>
      </w:r>
      <w:r w:rsidR="004D742D">
        <w:t>.</w:t>
      </w:r>
    </w:p>
    <w:p w:rsidR="004D742D" w:rsidRDefault="004D742D" w:rsidP="00E31CE0">
      <w:r>
        <w:t>6. Download contact information in vCard format.</w:t>
      </w:r>
    </w:p>
    <w:p w:rsidR="006359B5" w:rsidRDefault="006359B5" w:rsidP="00E31CE0">
      <w:r>
        <w:t>7. Updated version of shindigorng.war.</w:t>
      </w:r>
    </w:p>
    <w:p w:rsidR="00E31CE0" w:rsidRDefault="00E31CE0" w:rsidP="00E31CE0">
      <w:pPr>
        <w:pStyle w:val="Heading2"/>
      </w:pPr>
      <w:bookmarkStart w:id="39" w:name="_Toc18999005"/>
      <w:r>
        <w:t>Database Changes</w:t>
      </w:r>
      <w:bookmarkEnd w:id="39"/>
    </w:p>
    <w:p w:rsidR="00E31CE0" w:rsidRDefault="00E31CE0" w:rsidP="00E31CE0">
      <w:r>
        <w:t>1. [Framework.].CreateInstallData – Edited to avoid putting automatically generated values into install data</w:t>
      </w:r>
      <w:r w:rsidR="000706B6">
        <w:t>.</w:t>
      </w:r>
    </w:p>
    <w:p w:rsidR="00E31CE0" w:rsidRDefault="00E31CE0" w:rsidP="00E31CE0">
      <w:r>
        <w:t>2. [Framework.].LoadInstallData – Edited to handle automatically generated values being removed from the install data</w:t>
      </w:r>
      <w:r w:rsidR="000706B6">
        <w:t>.</w:t>
      </w:r>
    </w:p>
    <w:p w:rsidR="00E31CE0" w:rsidRDefault="00E31CE0" w:rsidP="00E31CE0">
      <w:r>
        <w:t xml:space="preserve">3. [Ontology.].CleanUp – Added </w:t>
      </w:r>
      <w:r w:rsidR="00D27988">
        <w:t>[Framework.].Job to UpdateIDs action</w:t>
      </w:r>
      <w:r w:rsidR="000706B6">
        <w:t>.</w:t>
      </w:r>
    </w:p>
    <w:p w:rsidR="000706B6" w:rsidRDefault="000706B6" w:rsidP="00E31CE0">
      <w:r>
        <w:t>4. [ORNG.].AppRegistry – Table deleted.</w:t>
      </w:r>
    </w:p>
    <w:p w:rsidR="000706B6" w:rsidRDefault="000706B6" w:rsidP="00E31CE0">
      <w:r>
        <w:lastRenderedPageBreak/>
        <w:t>5. [ORNG.].IsRegistered – Table deleted.</w:t>
      </w:r>
    </w:p>
    <w:p w:rsidR="000706B6" w:rsidRDefault="000706B6" w:rsidP="00E31CE0">
      <w:r>
        <w:t>6. [ORNG.].RemoveAppFromPerson – Change to allow two delete types for automated apps and manual apps.</w:t>
      </w:r>
    </w:p>
    <w:p w:rsidR="000706B6" w:rsidRDefault="000706B6" w:rsidP="00E31CE0">
      <w:r>
        <w:t>7. [Profile.Data].[Publication.Entity.UpdateEntity] – Added PMCID column.</w:t>
      </w:r>
    </w:p>
    <w:p w:rsidR="000706B6" w:rsidRDefault="000706B6" w:rsidP="00E31CE0">
      <w:r>
        <w:t>8. [Profile.Data].[Publication.Entity.UpdateEntityOnePerson] – Added PMCID column.</w:t>
      </w:r>
    </w:p>
    <w:p w:rsidR="000706B6" w:rsidRDefault="000706B6" w:rsidP="00E31CE0">
      <w:r>
        <w:t>9. [Profile.Data].[Publication.PubMed.GetPersonInfoForDisambiguation] – Added URI and ORCID to data sent to disambiguation.</w:t>
      </w:r>
    </w:p>
    <w:p w:rsidR="000706B6" w:rsidRDefault="000706B6" w:rsidP="00E31CE0">
      <w:r>
        <w:t>10. [Profile.Data].[Publication.PubMed.ParsePubMedXML] – Changes to parse PMCID from PubMed XML and handle 2015 affiliation format correctly.</w:t>
      </w:r>
    </w:p>
    <w:p w:rsidR="000706B6" w:rsidRDefault="00915041" w:rsidP="00E31CE0">
      <w:r>
        <w:t>11. [Profile.Module].[CustomViewAuthorInAuthorship.GetList] – Added PMCID and webpage.</w:t>
      </w:r>
    </w:p>
    <w:p w:rsidR="001429AB" w:rsidRDefault="008C0A97" w:rsidP="00E31CE0">
      <w:r>
        <w:t>12. [Profile.Module].[Net</w:t>
      </w:r>
      <w:r w:rsidR="001429AB">
        <w:t>work.Authorship.Timeline.Concept.GetData] – Added alternate text data.</w:t>
      </w:r>
    </w:p>
    <w:p w:rsidR="001429AB" w:rsidRDefault="001429AB" w:rsidP="001429AB">
      <w:r>
        <w:t>13. [Profile.Module].[Network.Authorship.Timeline.Person.GetData] – Added alternate text data.</w:t>
      </w:r>
    </w:p>
    <w:p w:rsidR="001429AB" w:rsidRDefault="001429AB" w:rsidP="001429AB">
      <w:r>
        <w:t>14. [RDF.].[DeleteNode] – Fixed bug comparing nodeID to node value.</w:t>
      </w:r>
    </w:p>
    <w:p w:rsidR="001429AB" w:rsidRDefault="001429AB" w:rsidP="001429AB">
      <w:r>
        <w:t>15. [User.Session].[CreateSession] – Changes to allow improved cache.</w:t>
      </w:r>
    </w:p>
    <w:p w:rsidR="001429AB" w:rsidRDefault="001429AB" w:rsidP="001429AB">
      <w:r>
        <w:t>16. [User.Session].[UpdateSession] – Changes to allow improved cache.</w:t>
      </w:r>
    </w:p>
    <w:p w:rsidR="0060200A" w:rsidRPr="00CE24A6" w:rsidRDefault="0060200A" w:rsidP="0060200A">
      <w:pPr>
        <w:pStyle w:val="Heading2"/>
      </w:pPr>
      <w:bookmarkStart w:id="40" w:name="_Toc18999006"/>
      <w:r>
        <w:t>Depreciated</w:t>
      </w:r>
      <w:bookmarkEnd w:id="40"/>
    </w:p>
    <w:p w:rsidR="0041336C" w:rsidRDefault="0060200A" w:rsidP="0060200A">
      <w:r>
        <w:t>1. Suppo</w:t>
      </w:r>
      <w:r w:rsidR="005F3414">
        <w:t>rt for SQL Server 2005</w:t>
      </w:r>
    </w:p>
    <w:p w:rsidR="0041336C" w:rsidRDefault="0041336C" w:rsidP="005F3414">
      <w:pPr>
        <w:pStyle w:val="Heading1"/>
      </w:pPr>
      <w:bookmarkStart w:id="41" w:name="_Toc4145408991"/>
      <w:bookmarkStart w:id="42" w:name="_Toc18999007"/>
      <w:bookmarkEnd w:id="41"/>
      <w:r w:rsidRPr="0041336C">
        <w:lastRenderedPageBreak/>
        <w:t>Profiles RNS 2.7.0</w:t>
      </w:r>
      <w:bookmarkEnd w:id="42"/>
    </w:p>
    <w:p w:rsidR="0041336C" w:rsidRDefault="0041336C" w:rsidP="0041336C">
      <w:r>
        <w:t>Release Date: August 1</w:t>
      </w:r>
      <w:r w:rsidR="00FB5688">
        <w:t>0</w:t>
      </w:r>
      <w:r>
        <w:t>, 2015</w:t>
      </w:r>
    </w:p>
    <w:p w:rsidR="0041336C" w:rsidRPr="0041336C" w:rsidRDefault="0041336C" w:rsidP="0041336C">
      <w:pPr>
        <w:pStyle w:val="Heading2"/>
      </w:pPr>
      <w:bookmarkStart w:id="43" w:name="__RefHeading__1434_7096311751"/>
      <w:bookmarkStart w:id="44" w:name="_Toc4145409001"/>
      <w:bookmarkStart w:id="45" w:name="_Toc18999008"/>
      <w:bookmarkEnd w:id="43"/>
      <w:bookmarkEnd w:id="44"/>
      <w:r w:rsidRPr="0041336C">
        <w:t>Bug Fixes</w:t>
      </w:r>
      <w:bookmarkEnd w:id="45"/>
    </w:p>
    <w:p w:rsidR="0041336C" w:rsidRDefault="0041336C" w:rsidP="0041336C">
      <w:r>
        <w:t>1. Faculty type dropdown missing last value.</w:t>
      </w:r>
    </w:p>
    <w:p w:rsidR="0041336C" w:rsidRDefault="0041336C" w:rsidP="0041336C">
      <w:r>
        <w:t xml:space="preserve">2. Caption on concept page timeline references Harvard Catalyst Profiles. </w:t>
      </w:r>
    </w:p>
    <w:p w:rsidR="0041336C" w:rsidRDefault="0041336C" w:rsidP="0041336C">
      <w:r>
        <w:t>4. PMCIDs sometimes missing when both a PMCID and a NIHMSID are provided.</w:t>
      </w:r>
    </w:p>
    <w:p w:rsidR="0041336C" w:rsidRDefault="0041336C" w:rsidP="0041336C">
      <w:r>
        <w:t>5. Remove duplicate indexes.</w:t>
      </w:r>
    </w:p>
    <w:p w:rsidR="0041336C" w:rsidRDefault="0041336C" w:rsidP="0041336C">
      <w:r>
        <w:t>6. Unclosed div, and unnecessary table in EditPropertyList.ascx</w:t>
      </w:r>
    </w:p>
    <w:p w:rsidR="0041336C" w:rsidRDefault="0041336C" w:rsidP="0041336C">
      <w:r>
        <w:t>7. Remove references to Boston University from About page ORCID tab.</w:t>
      </w:r>
    </w:p>
    <w:p w:rsidR="0041336C" w:rsidRDefault="0041336C" w:rsidP="0041336C">
      <w:r>
        <w:t>8. Bug in User.Session.Create session that returns incorrect sessionID values and overwrites data in other nodes.</w:t>
      </w:r>
    </w:p>
    <w:p w:rsidR="0041336C" w:rsidRDefault="0041336C" w:rsidP="0041336C">
      <w:r>
        <w:t>9. Bad counts on direct Incoming preview and incoming details page.</w:t>
      </w:r>
    </w:p>
    <w:p w:rsidR="0041336C" w:rsidRDefault="0041336C" w:rsidP="0041336C">
      <w:r>
        <w:t>10. Misformed closing tag in direct.xml.</w:t>
      </w:r>
    </w:p>
    <w:p w:rsidR="0041336C" w:rsidRDefault="0041336C" w:rsidP="0041336C">
      <w:r>
        <w:t>11. Name missing in text describing radial graph.</w:t>
      </w:r>
    </w:p>
    <w:p w:rsidR="0041336C" w:rsidRDefault="0041336C" w:rsidP="0041336C">
      <w:r>
        <w:t>12. Use consistent case for table column headings on details pages.</w:t>
      </w:r>
    </w:p>
    <w:p w:rsidR="0041336C" w:rsidRPr="0041336C" w:rsidRDefault="0041336C" w:rsidP="0041336C">
      <w:pPr>
        <w:pStyle w:val="Heading2"/>
      </w:pPr>
      <w:bookmarkStart w:id="46" w:name="__RefHeading__1436_7096311751"/>
      <w:bookmarkStart w:id="47" w:name="_Toc4145409011"/>
      <w:bookmarkStart w:id="48" w:name="_Toc18999009"/>
      <w:bookmarkEnd w:id="46"/>
      <w:bookmarkEnd w:id="47"/>
      <w:r w:rsidRPr="0041336C">
        <w:t>What’s New</w:t>
      </w:r>
      <w:bookmarkEnd w:id="48"/>
    </w:p>
    <w:p w:rsidR="0041336C" w:rsidRDefault="0041336C" w:rsidP="006E76A1">
      <w:r>
        <w:t>1. Update Profiles to use ORCID API Version 1.2</w:t>
      </w:r>
    </w:p>
    <w:p w:rsidR="0041336C" w:rsidRDefault="0041336C" w:rsidP="006E76A1">
      <w:r>
        <w:t xml:space="preserve">2. Improved layout of accessible tables for radial and cluster visualizations. </w:t>
      </w:r>
    </w:p>
    <w:p w:rsidR="0041336C" w:rsidRDefault="0041336C" w:rsidP="006E76A1">
      <w:r>
        <w:t>3. Add web.config option to hide Other Options drop down from search page.</w:t>
      </w:r>
    </w:p>
    <w:p w:rsidR="0041336C" w:rsidRDefault="0041336C" w:rsidP="006E76A1">
      <w:r>
        <w:t>4. Add Active Directory and Shibboleth authentication support.</w:t>
      </w:r>
    </w:p>
    <w:p w:rsidR="0041336C" w:rsidRDefault="0041336C" w:rsidP="006E76A1">
      <w:r>
        <w:t>5. Activity Log</w:t>
      </w:r>
      <w:r w:rsidR="000A3446">
        <w:t xml:space="preserve"> captured in new database tables.</w:t>
      </w:r>
    </w:p>
    <w:p w:rsidR="0041336C" w:rsidRDefault="0041336C" w:rsidP="006E76A1">
      <w:r>
        <w:t>6. SQL Server 2014 Support.</w:t>
      </w:r>
    </w:p>
    <w:p w:rsidR="0041336C" w:rsidRDefault="00BD02EE" w:rsidP="006E76A1">
      <w:bookmarkStart w:id="49" w:name="_GoBack1"/>
      <w:bookmarkEnd w:id="49"/>
      <w:r>
        <w:t xml:space="preserve">7. </w:t>
      </w:r>
      <w:r w:rsidR="0041336C">
        <w:t>2015 MESH</w:t>
      </w:r>
    </w:p>
    <w:p w:rsidR="0041336C" w:rsidRPr="004B2199" w:rsidRDefault="00BD02EE" w:rsidP="004B2199">
      <w:r>
        <w:t xml:space="preserve">8. </w:t>
      </w:r>
      <w:r w:rsidR="0041336C">
        <w:t>PubMed and PubMed Centra</w:t>
      </w:r>
      <w:r w:rsidR="004B2199">
        <w:t>l links moved to a single line.</w:t>
      </w:r>
    </w:p>
    <w:p w:rsidR="0041336C" w:rsidRPr="0041336C" w:rsidRDefault="0041336C" w:rsidP="0041336C">
      <w:pPr>
        <w:pStyle w:val="Heading2"/>
      </w:pPr>
      <w:bookmarkStart w:id="50" w:name="__RefHeading__1438_7096311751"/>
      <w:bookmarkStart w:id="51" w:name="_Toc4145409021"/>
      <w:bookmarkStart w:id="52" w:name="_Toc18999010"/>
      <w:bookmarkEnd w:id="50"/>
      <w:bookmarkEnd w:id="51"/>
      <w:r w:rsidRPr="0041336C">
        <w:t>Database Changes</w:t>
      </w:r>
      <w:bookmarkEnd w:id="52"/>
    </w:p>
    <w:p w:rsidR="0041336C" w:rsidRDefault="0041336C" w:rsidP="00BD02EE">
      <w:r>
        <w:t xml:space="preserve">1. </w:t>
      </w:r>
      <w:r w:rsidR="00BD02EE" w:rsidRPr="00BD02EE">
        <w:t>[Profile.Data].[Person.Affiliation]</w:t>
      </w:r>
      <w:r w:rsidR="00BD02EE">
        <w:t xml:space="preserve"> – Removed duplicate indexes.</w:t>
      </w:r>
    </w:p>
    <w:p w:rsidR="0041336C" w:rsidRDefault="0041336C" w:rsidP="00BD02EE">
      <w:r>
        <w:lastRenderedPageBreak/>
        <w:t xml:space="preserve">2. </w:t>
      </w:r>
      <w:r w:rsidR="00BD02EE" w:rsidRPr="00BD02EE">
        <w:t>[Profile.Data].[Publication.Entity.Authorship]</w:t>
      </w:r>
      <w:r w:rsidR="00BD02EE">
        <w:t xml:space="preserve"> – Removed duplicate indexes.</w:t>
      </w:r>
    </w:p>
    <w:p w:rsidR="0041336C" w:rsidRDefault="0041336C" w:rsidP="00BD02EE">
      <w:r>
        <w:t xml:space="preserve">3. </w:t>
      </w:r>
      <w:r w:rsidR="00BD02EE" w:rsidRPr="00BD02EE">
        <w:t>[Profile.Data].[Publication.Entity.InformationResource]</w:t>
      </w:r>
      <w:r w:rsidR="00BD02EE">
        <w:t xml:space="preserve"> – Removed duplicate indexes.</w:t>
      </w:r>
    </w:p>
    <w:p w:rsidR="0041336C" w:rsidRDefault="0041336C" w:rsidP="00BD02EE">
      <w:r>
        <w:t xml:space="preserve">4. </w:t>
      </w:r>
      <w:r w:rsidR="00BD02EE" w:rsidRPr="00BD02EE">
        <w:t>[Profile.Import].[PersonAffiliation]</w:t>
      </w:r>
      <w:r w:rsidR="00BD02EE">
        <w:t xml:space="preserve"> – Removed duplicate indexes.</w:t>
      </w:r>
    </w:p>
    <w:p w:rsidR="0041336C" w:rsidRDefault="0041336C" w:rsidP="00BD02EE">
      <w:r>
        <w:t xml:space="preserve">5. </w:t>
      </w:r>
      <w:r w:rsidR="00BD02EE" w:rsidRPr="00BD02EE">
        <w:t>[RDF.].[Triple]</w:t>
      </w:r>
      <w:r w:rsidR="00BD02EE">
        <w:t xml:space="preserve"> – Removed duplicate indexes.</w:t>
      </w:r>
    </w:p>
    <w:p w:rsidR="0041336C" w:rsidRDefault="0041336C" w:rsidP="00BD02EE">
      <w:r>
        <w:t xml:space="preserve">6. </w:t>
      </w:r>
      <w:r w:rsidR="00BD02EE" w:rsidRPr="00BD02EE">
        <w:t>[RDF.Stage].[InternalNodeMap]</w:t>
      </w:r>
      <w:r w:rsidR="00BD02EE">
        <w:t xml:space="preserve"> – Removed duplicate indexes.</w:t>
      </w:r>
    </w:p>
    <w:p w:rsidR="0041336C" w:rsidRDefault="0041336C" w:rsidP="00BD02EE">
      <w:r>
        <w:t xml:space="preserve">7. </w:t>
      </w:r>
      <w:r w:rsidR="00BD02EE" w:rsidRPr="00BD02EE">
        <w:t>[Framework.].[Log.Activity]</w:t>
      </w:r>
      <w:r w:rsidR="00BD02EE">
        <w:t xml:space="preserve"> – New table for activity log data.</w:t>
      </w:r>
    </w:p>
    <w:p w:rsidR="0041336C" w:rsidRDefault="0041336C" w:rsidP="00BD02EE">
      <w:r>
        <w:t xml:space="preserve">8. </w:t>
      </w:r>
      <w:r w:rsidR="00BD02EE" w:rsidRPr="00BD02EE">
        <w:t>[Framework.].[Log.AddActivity]</w:t>
      </w:r>
      <w:r w:rsidR="00BD02EE">
        <w:t xml:space="preserve"> – New stored procedure for activity logging.</w:t>
      </w:r>
    </w:p>
    <w:p w:rsidR="0041336C" w:rsidRDefault="0041336C" w:rsidP="00BD02EE">
      <w:r>
        <w:t xml:space="preserve">9. </w:t>
      </w:r>
      <w:r w:rsidR="00BD02EE" w:rsidRPr="00BD02EE">
        <w:t>[Profile.Data].[Publication.Pubmed.LoadDisambiguationResults]</w:t>
      </w:r>
      <w:r w:rsidR="00BD02EE">
        <w:t xml:space="preserve"> – Added code for activity logging.</w:t>
      </w:r>
    </w:p>
    <w:p w:rsidR="0041336C" w:rsidRDefault="0041336C" w:rsidP="00BD02EE">
      <w:r>
        <w:t xml:space="preserve">10. </w:t>
      </w:r>
      <w:r w:rsidR="004B2199" w:rsidRPr="004B2199">
        <w:t>[Pr</w:t>
      </w:r>
      <w:r w:rsidR="004B2199">
        <w:t>ofile.Import].[LoadProfilesData</w:t>
      </w:r>
      <w:r w:rsidR="004B2199" w:rsidRPr="00BD02EE">
        <w:t>]</w:t>
      </w:r>
      <w:r w:rsidR="004B2199">
        <w:t xml:space="preserve"> – Added code for activity logging.</w:t>
      </w:r>
    </w:p>
    <w:p w:rsidR="0041336C" w:rsidRDefault="0041336C" w:rsidP="00BD02EE">
      <w:r>
        <w:t xml:space="preserve">11. </w:t>
      </w:r>
      <w:r w:rsidR="004B2199" w:rsidRPr="004B2199">
        <w:t>[Profile.Data].[Publication.Pubmed.ParsePubMedXML]</w:t>
      </w:r>
      <w:r w:rsidR="004B2199">
        <w:t xml:space="preserve"> – Improved parsing of PMCIDs when both a PMCID and a NIHMSID are provided</w:t>
      </w:r>
    </w:p>
    <w:p w:rsidR="0041336C" w:rsidRDefault="0041336C" w:rsidP="00BD02EE">
      <w:r>
        <w:t xml:space="preserve">12. </w:t>
      </w:r>
      <w:r w:rsidR="004B2199" w:rsidRPr="004B2199">
        <w:t>[User.Session].[CreateSession]</w:t>
      </w:r>
      <w:r w:rsidR="004B2199">
        <w:t xml:space="preserve"> – Fix for issue that returns incorrect session ID.</w:t>
      </w:r>
    </w:p>
    <w:p w:rsidR="0041336C" w:rsidRDefault="0041336C" w:rsidP="00BD02EE">
      <w:r>
        <w:t xml:space="preserve">13. </w:t>
      </w:r>
      <w:r w:rsidR="004B2199" w:rsidRPr="004B2199">
        <w:t>[User.Account].[Authenticate</w:t>
      </w:r>
      <w:r w:rsidR="004479B1">
        <w:t>External</w:t>
      </w:r>
      <w:r w:rsidR="004B2199" w:rsidRPr="004B2199">
        <w:t>]</w:t>
      </w:r>
      <w:r w:rsidR="004B2199">
        <w:t xml:space="preserve"> – </w:t>
      </w:r>
      <w:r w:rsidR="004B2199" w:rsidRPr="004B2199">
        <w:t>New procedure used by Active Directory and Shibboleth authentication modules</w:t>
      </w:r>
    </w:p>
    <w:p w:rsidR="0041336C" w:rsidRDefault="0041336C" w:rsidP="004B2199">
      <w:pPr>
        <w:pStyle w:val="Heading2"/>
        <w:autoSpaceDE w:val="0"/>
        <w:autoSpaceDN w:val="0"/>
        <w:adjustRightInd w:val="0"/>
        <w:spacing w:line="240" w:lineRule="auto"/>
        <w:rPr>
          <w:rFonts w:cs="Times New Roman"/>
          <w:bCs w:val="0"/>
          <w:szCs w:val="24"/>
        </w:rPr>
      </w:pPr>
      <w:bookmarkStart w:id="53" w:name="__RefHeading__1440_7096311751"/>
      <w:bookmarkStart w:id="54" w:name="_Toc4145409031"/>
      <w:bookmarkStart w:id="55" w:name="_Toc18999011"/>
      <w:bookmarkEnd w:id="53"/>
      <w:bookmarkEnd w:id="54"/>
      <w:r>
        <w:rPr>
          <w:rFonts w:cs="Times New Roman"/>
          <w:bCs w:val="0"/>
          <w:szCs w:val="24"/>
        </w:rPr>
        <w:t>Depreciated</w:t>
      </w:r>
      <w:bookmarkEnd w:id="55"/>
    </w:p>
    <w:p w:rsidR="0041336C" w:rsidRDefault="005F3414" w:rsidP="0060200A">
      <w:r>
        <w:t>1. Support for IIS6</w:t>
      </w:r>
    </w:p>
    <w:p w:rsidR="001716D0" w:rsidRDefault="001716D0" w:rsidP="0060200A"/>
    <w:p w:rsidR="001716D0" w:rsidRDefault="001716D0" w:rsidP="001716D0">
      <w:pPr>
        <w:pStyle w:val="Heading1"/>
      </w:pPr>
      <w:bookmarkStart w:id="56" w:name="_Toc18999012"/>
      <w:r>
        <w:lastRenderedPageBreak/>
        <w:t>Profiles RNS 2.8</w:t>
      </w:r>
      <w:r w:rsidRPr="0041336C">
        <w:t>.0</w:t>
      </w:r>
      <w:bookmarkEnd w:id="56"/>
    </w:p>
    <w:p w:rsidR="001716D0" w:rsidRDefault="000378FE" w:rsidP="001716D0">
      <w:r>
        <w:t xml:space="preserve">Release Date: </w:t>
      </w:r>
      <w:r w:rsidR="00CC6EA8">
        <w:t xml:space="preserve">May </w:t>
      </w:r>
      <w:r w:rsidR="006575D3">
        <w:t>11</w:t>
      </w:r>
      <w:r w:rsidR="001716D0">
        <w:t>, 2016</w:t>
      </w:r>
    </w:p>
    <w:p w:rsidR="001716D0" w:rsidRPr="0041336C" w:rsidRDefault="001716D0" w:rsidP="001716D0">
      <w:pPr>
        <w:pStyle w:val="Heading2"/>
      </w:pPr>
      <w:bookmarkStart w:id="57" w:name="_Toc18999013"/>
      <w:r w:rsidRPr="0041336C">
        <w:t>Bug Fixes</w:t>
      </w:r>
      <w:bookmarkEnd w:id="57"/>
    </w:p>
    <w:p w:rsidR="00E0256A" w:rsidRDefault="001716D0" w:rsidP="001716D0">
      <w:r>
        <w:t xml:space="preserve">1. </w:t>
      </w:r>
      <w:r w:rsidR="00E0256A">
        <w:t xml:space="preserve">Profiles with many publications loading slowly due to GetDataRDF being called 3 times. </w:t>
      </w:r>
    </w:p>
    <w:p w:rsidR="001716D0" w:rsidRDefault="00E0256A" w:rsidP="001716D0">
      <w:r>
        <w:t xml:space="preserve">2. </w:t>
      </w:r>
      <w:r w:rsidR="003E5106" w:rsidRPr="003E5106">
        <w:t>Null SQL parameters and DateTime parsing issues in Framework Utilities DataIO.cs</w:t>
      </w:r>
      <w:r w:rsidR="003E5106">
        <w:t>.</w:t>
      </w:r>
    </w:p>
    <w:p w:rsidR="003E5106" w:rsidRDefault="00E0256A" w:rsidP="001716D0">
      <w:r>
        <w:t>3</w:t>
      </w:r>
      <w:r w:rsidR="003E5106">
        <w:t xml:space="preserve">. </w:t>
      </w:r>
      <w:r w:rsidR="003E5106" w:rsidRPr="003E5106">
        <w:t xml:space="preserve">Active Directory and Shibboleth Authentication switching </w:t>
      </w:r>
      <w:r w:rsidR="00150EC7">
        <w:t>U</w:t>
      </w:r>
      <w:r w:rsidR="003E5106" w:rsidRPr="003E5106">
        <w:t>serID and PersonID</w:t>
      </w:r>
      <w:r w:rsidR="003E5106">
        <w:t>.</w:t>
      </w:r>
    </w:p>
    <w:p w:rsidR="003E5106" w:rsidRDefault="001716D0" w:rsidP="001716D0">
      <w:r>
        <w:t xml:space="preserve">4. </w:t>
      </w:r>
      <w:r w:rsidR="003E5106" w:rsidRPr="003E5106">
        <w:t>Publication page: View in: visible with no link for custom publications.</w:t>
      </w:r>
    </w:p>
    <w:p w:rsidR="001716D0" w:rsidRDefault="001716D0" w:rsidP="001716D0">
      <w:r>
        <w:t xml:space="preserve">5. </w:t>
      </w:r>
      <w:r w:rsidR="003E5106" w:rsidRPr="003E5106">
        <w:t>DirectService.ascx, Result text can create SQL error if it is too long</w:t>
      </w:r>
      <w:r w:rsidR="003E5106">
        <w:t>.</w:t>
      </w:r>
    </w:p>
    <w:p w:rsidR="001716D0" w:rsidRDefault="001716D0" w:rsidP="001716D0">
      <w:r>
        <w:t xml:space="preserve">6. </w:t>
      </w:r>
      <w:r w:rsidR="003E5106" w:rsidRPr="003E5106">
        <w:t>Unclosed database reader in MyNetwork.ascx.cs</w:t>
      </w:r>
    </w:p>
    <w:p w:rsidR="00CC6EA8" w:rsidRDefault="00CA1271" w:rsidP="001716D0">
      <w:r>
        <w:t xml:space="preserve">7. </w:t>
      </w:r>
      <w:r w:rsidRPr="00CA1271">
        <w:t>Content-type charset is duplicated in sitemap header.</w:t>
      </w:r>
      <w:r w:rsidR="00CC6EA8">
        <w:t xml:space="preserve"> </w:t>
      </w:r>
    </w:p>
    <w:p w:rsidR="0092224C" w:rsidRDefault="00E0256A" w:rsidP="001716D0">
      <w:r>
        <w:t>8</w:t>
      </w:r>
      <w:r w:rsidR="0092224C">
        <w:t>. CSS Modernization.</w:t>
      </w:r>
    </w:p>
    <w:p w:rsidR="001716D0" w:rsidRPr="0041336C" w:rsidRDefault="001716D0" w:rsidP="001716D0">
      <w:pPr>
        <w:pStyle w:val="Heading2"/>
      </w:pPr>
      <w:bookmarkStart w:id="58" w:name="_Toc18999014"/>
      <w:r w:rsidRPr="0041336C">
        <w:t>What’s New</w:t>
      </w:r>
      <w:bookmarkEnd w:id="58"/>
    </w:p>
    <w:p w:rsidR="001716D0" w:rsidRDefault="001716D0" w:rsidP="001716D0">
      <w:r>
        <w:t>1. Flash visualizations upgraded to HTML5</w:t>
      </w:r>
    </w:p>
    <w:p w:rsidR="001716D0" w:rsidRDefault="001716D0" w:rsidP="001716D0">
      <w:r>
        <w:t xml:space="preserve">2. Altmetric Badges added to publication lists. </w:t>
      </w:r>
    </w:p>
    <w:p w:rsidR="00E22CB7" w:rsidRDefault="00E22CB7" w:rsidP="001716D0">
      <w:r>
        <w:t>3. Logging option added to RDF..GetDataRDF.</w:t>
      </w:r>
    </w:p>
    <w:p w:rsidR="001716D0" w:rsidRPr="0041336C" w:rsidRDefault="001716D0" w:rsidP="001716D0">
      <w:pPr>
        <w:pStyle w:val="Heading2"/>
      </w:pPr>
      <w:bookmarkStart w:id="59" w:name="_Toc18999015"/>
      <w:r w:rsidRPr="0041336C">
        <w:t>Database Changes</w:t>
      </w:r>
      <w:bookmarkEnd w:id="59"/>
    </w:p>
    <w:p w:rsidR="001716D0" w:rsidRDefault="001716D0" w:rsidP="001716D0">
      <w:r>
        <w:t xml:space="preserve">1. </w:t>
      </w:r>
      <w:r w:rsidRPr="00BD02EE">
        <w:t>[Profile.</w:t>
      </w:r>
      <w:r w:rsidR="000378FE">
        <w:t>Module</w:t>
      </w:r>
      <w:r w:rsidRPr="00BD02EE">
        <w:t>].[</w:t>
      </w:r>
      <w:r w:rsidR="000378FE">
        <w:t>NetworkRadial.GetCoauthors</w:t>
      </w:r>
      <w:r w:rsidRPr="00BD02EE">
        <w:t>]</w:t>
      </w:r>
      <w:r w:rsidR="000378FE">
        <w:t xml:space="preserve"> – </w:t>
      </w:r>
      <w:r w:rsidR="00BD2998">
        <w:t>Added JSON output</w:t>
      </w:r>
      <w:r w:rsidR="00333245">
        <w:t>.</w:t>
      </w:r>
    </w:p>
    <w:p w:rsidR="00E22CB7" w:rsidRDefault="00E22CB7" w:rsidP="001716D0">
      <w:r>
        <w:t>2. [RDF.].[GetDataRDF.DebugLog] – New log table</w:t>
      </w:r>
      <w:r w:rsidR="00333245">
        <w:t>.</w:t>
      </w:r>
    </w:p>
    <w:p w:rsidR="00E22CB7" w:rsidRDefault="00E22CB7" w:rsidP="001716D0">
      <w:r>
        <w:t>3. [RDF.].[GetDataRDF.DebugLog.ExpandRDFListTable] – New log</w:t>
      </w:r>
      <w:r w:rsidR="00333245">
        <w:t xml:space="preserve"> </w:t>
      </w:r>
      <w:r>
        <w:t>table</w:t>
      </w:r>
      <w:r w:rsidR="00333245">
        <w:t>.</w:t>
      </w:r>
    </w:p>
    <w:p w:rsidR="00E22CB7" w:rsidRDefault="00E22CB7" w:rsidP="001716D0">
      <w:r>
        <w:t>4. [RDF.].[GetDataRDF] – Added logging option.</w:t>
      </w:r>
    </w:p>
    <w:p w:rsidR="0060200A" w:rsidRDefault="0060200A" w:rsidP="001429AB"/>
    <w:p w:rsidR="001429AB" w:rsidRDefault="001429AB" w:rsidP="00E31CE0"/>
    <w:p w:rsidR="007C265A" w:rsidRDefault="007C265A" w:rsidP="00B523DA"/>
    <w:p w:rsidR="007C265A" w:rsidRDefault="007C265A" w:rsidP="00B523DA"/>
    <w:p w:rsidR="00C13702" w:rsidRDefault="00C13702" w:rsidP="00C13702">
      <w:pPr>
        <w:pStyle w:val="Heading1"/>
      </w:pPr>
      <w:bookmarkStart w:id="60" w:name="_Toc18999016"/>
      <w:r>
        <w:lastRenderedPageBreak/>
        <w:t>Profiles RNS 2.9</w:t>
      </w:r>
      <w:r w:rsidRPr="0041336C">
        <w:t>.0</w:t>
      </w:r>
      <w:bookmarkEnd w:id="60"/>
    </w:p>
    <w:p w:rsidR="00C13702" w:rsidRDefault="00C13702" w:rsidP="00C13702">
      <w:r>
        <w:t>Release Date: August 1</w:t>
      </w:r>
      <w:r w:rsidR="00DE5273">
        <w:t>2</w:t>
      </w:r>
      <w:r>
        <w:t>, 2016</w:t>
      </w:r>
    </w:p>
    <w:p w:rsidR="00C13702" w:rsidRPr="0041336C" w:rsidRDefault="00C13702" w:rsidP="00C13702">
      <w:pPr>
        <w:pStyle w:val="Heading2"/>
      </w:pPr>
      <w:bookmarkStart w:id="61" w:name="_Toc18999017"/>
      <w:r w:rsidRPr="0041336C">
        <w:t>Bug Fixes</w:t>
      </w:r>
      <w:bookmarkEnd w:id="61"/>
    </w:p>
    <w:p w:rsidR="00C13702" w:rsidRDefault="00DE5273" w:rsidP="00C13702">
      <w:r>
        <w:t>1</w:t>
      </w:r>
      <w:r w:rsidR="00C13702">
        <w:t>. Edits to publication dates in custom publications not saved.</w:t>
      </w:r>
    </w:p>
    <w:p w:rsidR="003C4629" w:rsidRDefault="00DE5273" w:rsidP="00C13702">
      <w:r>
        <w:t>2</w:t>
      </w:r>
      <w:r w:rsidR="00C13702">
        <w:t xml:space="preserve">. </w:t>
      </w:r>
      <w:r w:rsidR="003C4629">
        <w:t xml:space="preserve">List of ORNG gadgets included in person summary </w:t>
      </w:r>
      <w:r w:rsidR="00C13702">
        <w:t>RDF</w:t>
      </w:r>
      <w:r w:rsidR="003C4629">
        <w:t>.</w:t>
      </w:r>
    </w:p>
    <w:p w:rsidR="00C13702" w:rsidRDefault="00DE5273" w:rsidP="00C13702">
      <w:r>
        <w:t>3</w:t>
      </w:r>
      <w:r w:rsidR="00C13702">
        <w:t>. Harvard specific co</w:t>
      </w:r>
      <w:r w:rsidR="003C4629">
        <w:t>de remains in various places in the database and .Net code.</w:t>
      </w:r>
    </w:p>
    <w:p w:rsidR="001522B4" w:rsidRDefault="00DE5273" w:rsidP="001522B4">
      <w:r>
        <w:t>4</w:t>
      </w:r>
      <w:r w:rsidR="001522B4">
        <w:t xml:space="preserve">. </w:t>
      </w:r>
      <w:r w:rsidR="003C4629">
        <w:t>Import validation procedure incorrectly flagging short addresses.</w:t>
      </w:r>
    </w:p>
    <w:p w:rsidR="00DE5273" w:rsidRDefault="00DE5273" w:rsidP="001522B4">
      <w:r>
        <w:t xml:space="preserve">5. </w:t>
      </w:r>
      <w:r w:rsidRPr="00DE5273">
        <w:t>ID repeated for two text boxes in EditDataTypeProperty.ascx</w:t>
      </w:r>
      <w:r>
        <w:t>.</w:t>
      </w:r>
    </w:p>
    <w:p w:rsidR="00C13702" w:rsidRPr="0041336C" w:rsidRDefault="00C13702" w:rsidP="00C13702">
      <w:pPr>
        <w:pStyle w:val="Heading2"/>
      </w:pPr>
      <w:bookmarkStart w:id="62" w:name="_Toc18999018"/>
      <w:r w:rsidRPr="0041336C">
        <w:t>What’s New</w:t>
      </w:r>
      <w:bookmarkEnd w:id="62"/>
    </w:p>
    <w:p w:rsidR="00C13702" w:rsidRDefault="00DE5273" w:rsidP="00C13702">
      <w:r>
        <w:t>1</w:t>
      </w:r>
      <w:r w:rsidR="00C13702">
        <w:t xml:space="preserve">. </w:t>
      </w:r>
      <w:r w:rsidR="00134D5C" w:rsidRPr="00134D5C">
        <w:t xml:space="preserve">A new </w:t>
      </w:r>
      <w:r w:rsidR="00134D5C">
        <w:t xml:space="preserve">Research Activities and Funding </w:t>
      </w:r>
      <w:r w:rsidR="00134D5C" w:rsidRPr="00134D5C">
        <w:t>module. Users can search for and add NIH grants or manually enter funding information. Institutions can pre-populate the site with funding information from local administrative systems if they have it.</w:t>
      </w:r>
    </w:p>
    <w:p w:rsidR="00C13702" w:rsidRDefault="00DE5273" w:rsidP="00C13702">
      <w:r>
        <w:t>2</w:t>
      </w:r>
      <w:r w:rsidR="00C13702">
        <w:t xml:space="preserve">. </w:t>
      </w:r>
      <w:r w:rsidR="00134D5C" w:rsidRPr="00134D5C">
        <w:t>A new Freetext Keywords module. This enables users to enter custom interests or areas of expertise that are not reflected in the automatically-generated Concepts list.</w:t>
      </w:r>
    </w:p>
    <w:p w:rsidR="00C13702" w:rsidRDefault="00DE5273" w:rsidP="00C13702">
      <w:r>
        <w:t>3</w:t>
      </w:r>
      <w:r w:rsidR="00C13702">
        <w:t xml:space="preserve">. </w:t>
      </w:r>
      <w:r w:rsidR="00134D5C" w:rsidRPr="00134D5C">
        <w:t>A new Education and Training module. Users can list the schools they attended and degrees they earned.</w:t>
      </w:r>
    </w:p>
    <w:p w:rsidR="00134D5C" w:rsidRDefault="00DE5273" w:rsidP="00134D5C">
      <w:r>
        <w:t>4</w:t>
      </w:r>
      <w:r w:rsidR="00134D5C">
        <w:t>. The MeSH file included with the Profiles RNS software distribution is updated to 2016 MeSH. The semantic mappings are now included as a separate install file.</w:t>
      </w:r>
    </w:p>
    <w:p w:rsidR="00C13702" w:rsidRDefault="00C13702" w:rsidP="00C13702">
      <w:r>
        <w:t xml:space="preserve">5. </w:t>
      </w:r>
      <w:r w:rsidR="00134D5C">
        <w:t xml:space="preserve">Google Analytics Javascript added by default to the </w:t>
      </w:r>
      <w:r>
        <w:t>Template.Master</w:t>
      </w:r>
      <w:r w:rsidR="00134D5C">
        <w:t xml:space="preserve"> file, with the Google key added as a variable to web.config.</w:t>
      </w:r>
    </w:p>
    <w:p w:rsidR="003C4629" w:rsidRDefault="00F24C8D" w:rsidP="00C13702">
      <w:r>
        <w:t>6. Set validate request</w:t>
      </w:r>
      <w:r w:rsidR="003C4629">
        <w:t xml:space="preserve"> protection to true by default to prevent cross site scripting vulnerability in edit pages.</w:t>
      </w:r>
    </w:p>
    <w:p w:rsidR="003C4629" w:rsidRDefault="003C4629" w:rsidP="00C13702">
      <w:r>
        <w:t>7. Updated the import validation procedure to check that the same internalusername is not used in both the [Profile.Import].[User] and [Profile.Import].[Person] tables.</w:t>
      </w:r>
    </w:p>
    <w:p w:rsidR="00C6362D" w:rsidRDefault="00C6362D" w:rsidP="00C13702">
      <w:r>
        <w:t>8. Updated the PRNS owl file with ontology classes and properties used by the Research Activities and Funding and Education and Training modules.</w:t>
      </w:r>
    </w:p>
    <w:p w:rsidR="00DE5273" w:rsidRDefault="00DE5273" w:rsidP="00C13702">
      <w:r>
        <w:t>9. Updated shindigorng war file.</w:t>
      </w:r>
    </w:p>
    <w:p w:rsidR="00C13702" w:rsidRPr="0041336C" w:rsidRDefault="00C13702" w:rsidP="00C13702">
      <w:pPr>
        <w:pStyle w:val="Heading2"/>
      </w:pPr>
      <w:bookmarkStart w:id="63" w:name="_Toc18999019"/>
      <w:r w:rsidRPr="0041336C">
        <w:lastRenderedPageBreak/>
        <w:t>Database Changes</w:t>
      </w:r>
      <w:bookmarkEnd w:id="63"/>
    </w:p>
    <w:p w:rsidR="00C13702" w:rsidRDefault="00C13702" w:rsidP="00C13702">
      <w:r>
        <w:t xml:space="preserve">1. </w:t>
      </w:r>
      <w:r w:rsidRPr="00BD02EE">
        <w:t>[</w:t>
      </w:r>
      <w:r w:rsidR="002C41B8">
        <w:t>Profile.Data</w:t>
      </w:r>
      <w:r w:rsidRPr="00BD02EE">
        <w:t>].[</w:t>
      </w:r>
      <w:r w:rsidR="00A342F2">
        <w:t>Concept.Mesh.ParseMeshXML</w:t>
      </w:r>
      <w:r w:rsidRPr="00BD02EE">
        <w:t>]</w:t>
      </w:r>
      <w:r>
        <w:t xml:space="preserve"> – </w:t>
      </w:r>
      <w:r w:rsidR="00A342F2">
        <w:t xml:space="preserve">Modified </w:t>
      </w:r>
      <w:r w:rsidR="00C6362D">
        <w:t>to handle 2016 MESH file format and the new Semantic types xml file.</w:t>
      </w:r>
    </w:p>
    <w:p w:rsidR="00C13702" w:rsidRDefault="00A342F2" w:rsidP="00C13702">
      <w:r>
        <w:t>2. [Profile.Data</w:t>
      </w:r>
      <w:r w:rsidR="00C13702">
        <w:t>].[</w:t>
      </w:r>
      <w:r>
        <w:t>Publication.Entity.UpdateEntity</w:t>
      </w:r>
      <w:r w:rsidR="00C13702">
        <w:t>] –</w:t>
      </w:r>
      <w:r>
        <w:t>Modified to fix custom publication date bug</w:t>
      </w:r>
      <w:r w:rsidR="00C13702">
        <w:t>.</w:t>
      </w:r>
    </w:p>
    <w:p w:rsidR="00C13702" w:rsidRDefault="00C13702" w:rsidP="00C13702">
      <w:r>
        <w:t>3. [</w:t>
      </w:r>
      <w:r w:rsidR="00A342F2">
        <w:t>Search.Cache</w:t>
      </w:r>
      <w:r>
        <w:t>].[</w:t>
      </w:r>
      <w:r w:rsidR="00A342F2">
        <w:t>Private.GetNodes</w:t>
      </w:r>
      <w:r>
        <w:t xml:space="preserve">] – </w:t>
      </w:r>
      <w:r w:rsidR="00A342F2">
        <w:t>Modified to remove Harvard specific code</w:t>
      </w:r>
      <w:r>
        <w:t>.</w:t>
      </w:r>
    </w:p>
    <w:p w:rsidR="00C13702" w:rsidRDefault="00A342F2" w:rsidP="00C13702">
      <w:r>
        <w:t>4. [Ontology</w:t>
      </w:r>
      <w:r w:rsidR="00C13702">
        <w:t>.].[</w:t>
      </w:r>
      <w:r>
        <w:t>UpdateDerivedFields</w:t>
      </w:r>
      <w:r w:rsidR="00C13702">
        <w:t xml:space="preserve">] – </w:t>
      </w:r>
      <w:r>
        <w:t xml:space="preserve">Modified to </w:t>
      </w:r>
      <w:r w:rsidR="00C6362D">
        <w:t>overwrite the default label for the Research Activities and Funding module.</w:t>
      </w:r>
    </w:p>
    <w:p w:rsidR="00A342F2" w:rsidRDefault="00A342F2" w:rsidP="00C13702">
      <w:r>
        <w:t>5. [Profile.Data].[Concept.Mesh.SemanticType.XML] – New table to store semantic type xml data.</w:t>
      </w:r>
    </w:p>
    <w:p w:rsidR="00A342F2" w:rsidRDefault="00A342F2" w:rsidP="00C13702">
      <w:r>
        <w:t xml:space="preserve">6. [Profile.Data].[Funding.Add], [Profile.Data].[Funding.Agreement], [Profile.Data].[Funding.Delete], [Profile.Data].[Funding.Role] – New tables for </w:t>
      </w:r>
      <w:r w:rsidR="00C6362D">
        <w:t xml:space="preserve">Research Activities and Funding </w:t>
      </w:r>
      <w:r>
        <w:t>module.</w:t>
      </w:r>
    </w:p>
    <w:p w:rsidR="001522B4" w:rsidRDefault="00A342F2" w:rsidP="00C13702">
      <w:r>
        <w:t xml:space="preserve">7. [Profile.Data].[Funding.AddUpdateFunding], [Profile.Data].[Funding.DeleteFunding], [Profile.Data].Funding.Entity.UpdateEntityOnePerson] – New stored procedures for </w:t>
      </w:r>
      <w:r w:rsidR="00C6362D">
        <w:t>Research Activities and Funding</w:t>
      </w:r>
      <w:r>
        <w:t xml:space="preserve"> module.</w:t>
      </w:r>
    </w:p>
    <w:p w:rsidR="00A342F2" w:rsidRDefault="00A342F2" w:rsidP="00C13702">
      <w:r>
        <w:t>8. [Edit.Module].[Custom.EditEducationalTraining.StoreIt</w:t>
      </w:r>
      <w:r w:rsidR="00C6362D">
        <w:t>em] – New stored procedure for Education and T</w:t>
      </w:r>
      <w:r>
        <w:t>raining module.</w:t>
      </w:r>
    </w:p>
    <w:p w:rsidR="001522B4" w:rsidRDefault="001522B4" w:rsidP="001522B4">
      <w:r>
        <w:t>9. [Profile.Import].[ValidateProfilesImportTables] – Fixed existing and added missing tests.</w:t>
      </w:r>
    </w:p>
    <w:p w:rsidR="001522B4" w:rsidRDefault="001522B4" w:rsidP="00C13702"/>
    <w:p w:rsidR="006A3B0E" w:rsidRDefault="006A3B0E" w:rsidP="006A3B0E">
      <w:pPr>
        <w:pStyle w:val="Heading1"/>
      </w:pPr>
      <w:bookmarkStart w:id="64" w:name="_Toc18999020"/>
      <w:r>
        <w:lastRenderedPageBreak/>
        <w:t>Profiles RNS 2.10</w:t>
      </w:r>
      <w:r w:rsidRPr="0041336C">
        <w:t>.0</w:t>
      </w:r>
      <w:bookmarkEnd w:id="64"/>
    </w:p>
    <w:p w:rsidR="006A3B0E" w:rsidRDefault="006A3B0E" w:rsidP="006A3B0E">
      <w:r>
        <w:t xml:space="preserve">Release Date: </w:t>
      </w:r>
      <w:r w:rsidR="00AB4FC6">
        <w:t>Jan 5, 2017</w:t>
      </w:r>
    </w:p>
    <w:p w:rsidR="006A3B0E" w:rsidRPr="0041336C" w:rsidRDefault="006A3B0E" w:rsidP="006A3B0E">
      <w:pPr>
        <w:pStyle w:val="Heading2"/>
      </w:pPr>
      <w:bookmarkStart w:id="65" w:name="_Toc18999021"/>
      <w:r w:rsidRPr="0041336C">
        <w:t>Bug Fixes</w:t>
      </w:r>
      <w:bookmarkEnd w:id="65"/>
    </w:p>
    <w:p w:rsidR="006A3B0E" w:rsidRDefault="006A3B0E" w:rsidP="006A3B0E">
      <w:r>
        <w:t xml:space="preserve">1. Missing Open Social configuration files. </w:t>
      </w:r>
    </w:p>
    <w:p w:rsidR="006A3B0E" w:rsidRDefault="006A3B0E" w:rsidP="006A3B0E">
      <w:r>
        <w:t>2. Incorrect Department and Institution lists in search proxy when all users in a department / institution are inactive.</w:t>
      </w:r>
    </w:p>
    <w:p w:rsidR="006A3B0E" w:rsidRDefault="006A3B0E" w:rsidP="006A3B0E">
      <w:r>
        <w:t>3. Non default Cache timeout values being ignored.</w:t>
      </w:r>
    </w:p>
    <w:p w:rsidR="006A3B0E" w:rsidRDefault="006A3B0E" w:rsidP="006A3B0E">
      <w:r>
        <w:t>4.</w:t>
      </w:r>
      <w:r w:rsidR="00FD6713">
        <w:t xml:space="preserve"> </w:t>
      </w:r>
      <w:r>
        <w:t>Datamap not correctly ordered during install process</w:t>
      </w:r>
      <w:r w:rsidRPr="003E5106">
        <w:t>.</w:t>
      </w:r>
    </w:p>
    <w:p w:rsidR="006A3B0E" w:rsidRDefault="006A3B0E" w:rsidP="006A3B0E">
      <w:r>
        <w:t xml:space="preserve">5. </w:t>
      </w:r>
      <w:r w:rsidR="00FD6713">
        <w:t>Unnecessary nodes created when grants are added.</w:t>
      </w:r>
    </w:p>
    <w:p w:rsidR="006A3B0E" w:rsidRDefault="006A3B0E" w:rsidP="006A3B0E">
      <w:r>
        <w:t xml:space="preserve">6. </w:t>
      </w:r>
      <w:r w:rsidR="00FD6713">
        <w:t>Removed unused NetworkDetails module.</w:t>
      </w:r>
    </w:p>
    <w:p w:rsidR="00AB4FC6" w:rsidRDefault="00AB4FC6" w:rsidP="006A3B0E">
      <w:r>
        <w:t>7. RDF for funding objects missing some properties.</w:t>
      </w:r>
    </w:p>
    <w:p w:rsidR="00AB4FC6" w:rsidRDefault="00AB4FC6" w:rsidP="006A3B0E">
      <w:r>
        <w:t>8. Delete all publications doesn’t immediately update RDF.</w:t>
      </w:r>
    </w:p>
    <w:p w:rsidR="006A3B0E" w:rsidRPr="0041336C" w:rsidRDefault="006A3B0E" w:rsidP="006A3B0E">
      <w:pPr>
        <w:pStyle w:val="Heading2"/>
      </w:pPr>
      <w:bookmarkStart w:id="66" w:name="_Toc18999022"/>
      <w:r w:rsidRPr="0041336C">
        <w:t>What’s New</w:t>
      </w:r>
      <w:bookmarkEnd w:id="66"/>
    </w:p>
    <w:p w:rsidR="00FD6713" w:rsidRDefault="006A3B0E" w:rsidP="006A3B0E">
      <w:r>
        <w:t>1.</w:t>
      </w:r>
      <w:r w:rsidR="00FD6713">
        <w:t xml:space="preserve"> Funding disambiguation.</w:t>
      </w:r>
    </w:p>
    <w:p w:rsidR="00FD6713" w:rsidRDefault="00FD6713" w:rsidP="006A3B0E">
      <w:r>
        <w:t>2. Live updates.</w:t>
      </w:r>
      <w:r w:rsidR="006A3B0E">
        <w:t xml:space="preserve"> </w:t>
      </w:r>
    </w:p>
    <w:p w:rsidR="00FD6713" w:rsidRDefault="00FD6713" w:rsidP="00FD6713">
      <w:r>
        <w:t>3. Batch Processing of PubMed XML.</w:t>
      </w:r>
    </w:p>
    <w:p w:rsidR="006A3B0E" w:rsidRDefault="00FD6713" w:rsidP="006A3B0E">
      <w:r>
        <w:t xml:space="preserve">4. </w:t>
      </w:r>
      <w:r w:rsidR="006A3B0E">
        <w:t>Removed redundant database calls when multiple publications are added at the same time.</w:t>
      </w:r>
    </w:p>
    <w:p w:rsidR="006A3B0E" w:rsidRDefault="00FD6713" w:rsidP="006A3B0E">
      <w:r>
        <w:t>5</w:t>
      </w:r>
      <w:r w:rsidR="006A3B0E">
        <w:t xml:space="preserve">. </w:t>
      </w:r>
      <w:r>
        <w:t>Updated CustomEditAuthorInAuthorship module to use https</w:t>
      </w:r>
      <w:r w:rsidR="006A3B0E">
        <w:t xml:space="preserve"> PubMed eutils API.</w:t>
      </w:r>
    </w:p>
    <w:p w:rsidR="00FD6713" w:rsidRDefault="00FD6713" w:rsidP="006A3B0E">
      <w:r>
        <w:t>6. Updated XML parsing to handle new date format in PubMed data.</w:t>
      </w:r>
    </w:p>
    <w:p w:rsidR="006A3B0E" w:rsidRPr="0041336C" w:rsidRDefault="006A3B0E" w:rsidP="006A3B0E">
      <w:pPr>
        <w:pStyle w:val="Heading2"/>
      </w:pPr>
      <w:bookmarkStart w:id="67" w:name="_Toc18999023"/>
      <w:r w:rsidRPr="0041336C">
        <w:t>Database Changes</w:t>
      </w:r>
      <w:bookmarkEnd w:id="67"/>
    </w:p>
    <w:p w:rsidR="00FD6713" w:rsidRDefault="006A3B0E" w:rsidP="006A3B0E">
      <w:r>
        <w:t xml:space="preserve">1. </w:t>
      </w:r>
      <w:r w:rsidR="00FD6713">
        <w:t>[Profile.Data].[Funding.DisambiguationAudit], [Profile.Data].Funding.DisambiguationOrganizationMapping], [Profile.Data].[Funding.DisambiguationResults] – New tables for funding disambiguation.</w:t>
      </w:r>
    </w:p>
    <w:p w:rsidR="006A3B0E" w:rsidRDefault="00574B61" w:rsidP="006A3B0E">
      <w:r>
        <w:t>2. [Profile.Data].[Funding.AddDisambiguationLog], [Profile.Data].[Funding.GetPersonInfoForDisambiguation]</w:t>
      </w:r>
      <w:r w:rsidR="00656A5E">
        <w:t>, [Profile.Data].[LoadDisambiguationResults], [Profile.Data].[ParseDisambiguationXML] – New stored procedures for funding disambiguation.</w:t>
      </w:r>
    </w:p>
    <w:p w:rsidR="006A3B0E" w:rsidRDefault="006A3B0E" w:rsidP="006A3B0E">
      <w:r>
        <w:lastRenderedPageBreak/>
        <w:t>3.</w:t>
      </w:r>
      <w:r w:rsidR="00656A5E">
        <w:t xml:space="preserve"> [Profile.Data].[Publication.PubMed.Author.Stage], [Profile.Data].[Publication.PubMed.General.Stage], [Profile.Data].[PubMed.Mesh.Stage] – New tables</w:t>
      </w:r>
      <w:r w:rsidR="0065284C">
        <w:t xml:space="preserve"> for batch processing PubMed XML</w:t>
      </w:r>
      <w:r w:rsidR="00656A5E">
        <w:t>.</w:t>
      </w:r>
    </w:p>
    <w:p w:rsidR="006A3B0E" w:rsidRDefault="00656A5E" w:rsidP="006A3B0E">
      <w:r>
        <w:t>4. [Profile.Data].[Publication.PubMed.AddPubMedXML]</w:t>
      </w:r>
      <w:r w:rsidR="0065284C">
        <w:t xml:space="preserve"> – Modified to allow for batch processing PubMed XML.</w:t>
      </w:r>
    </w:p>
    <w:p w:rsidR="0065284C" w:rsidRDefault="0065284C" w:rsidP="006A3B0E">
      <w:r>
        <w:t>5. [Profile.Data].[Publication.PubMed.ParseAllPubMedXML] – New stored procedure for batch processing PubMed XML.</w:t>
      </w:r>
    </w:p>
    <w:p w:rsidR="0078571D" w:rsidRDefault="0078571D" w:rsidP="006A3B0E"/>
    <w:p w:rsidR="0078571D" w:rsidRDefault="0078571D" w:rsidP="0078571D">
      <w:pPr>
        <w:pStyle w:val="Heading1"/>
      </w:pPr>
      <w:bookmarkStart w:id="68" w:name="_Toc18999024"/>
      <w:r>
        <w:lastRenderedPageBreak/>
        <w:t>Profiles RNS 2.10.1</w:t>
      </w:r>
      <w:bookmarkEnd w:id="68"/>
    </w:p>
    <w:p w:rsidR="0078571D" w:rsidRDefault="0078571D" w:rsidP="0078571D">
      <w:r>
        <w:t>Release Date: March 23, 2017</w:t>
      </w:r>
    </w:p>
    <w:p w:rsidR="0078571D" w:rsidRPr="0041336C" w:rsidRDefault="0078571D" w:rsidP="0078571D">
      <w:pPr>
        <w:pStyle w:val="Heading2"/>
      </w:pPr>
      <w:bookmarkStart w:id="69" w:name="_Toc18999025"/>
      <w:r w:rsidRPr="0041336C">
        <w:t>Bug Fixes</w:t>
      </w:r>
      <w:bookmarkEnd w:id="69"/>
    </w:p>
    <w:p w:rsidR="0078571D" w:rsidRDefault="0078571D" w:rsidP="0078571D">
      <w:r>
        <w:t xml:space="preserve">1. </w:t>
      </w:r>
      <w:r w:rsidRPr="0078571D">
        <w:t>[Profile.Data]</w:t>
      </w:r>
      <w:r>
        <w:t xml:space="preserve">.[Publication.PubMed.Author] can </w:t>
      </w:r>
      <w:r w:rsidRPr="0078571D">
        <w:t>grow exponentially during disambiguation runs.</w:t>
      </w:r>
    </w:p>
    <w:p w:rsidR="0078571D" w:rsidRDefault="0078571D" w:rsidP="0078571D">
      <w:r>
        <w:t>2. [Profile.Data].[</w:t>
      </w:r>
      <w:r w:rsidRPr="0078571D">
        <w:t>Funding.G</w:t>
      </w:r>
      <w:r>
        <w:t>etPersonInfoForDisambiguation] d</w:t>
      </w:r>
      <w:r w:rsidRPr="0078571D">
        <w:t>oesn't correctly return batches of people.</w:t>
      </w:r>
    </w:p>
    <w:p w:rsidR="0078571D" w:rsidRDefault="0078571D" w:rsidP="0078571D">
      <w:r>
        <w:t xml:space="preserve">3. </w:t>
      </w:r>
      <w:r w:rsidRPr="0078571D">
        <w:t>GetFunding SSIS SQL Server 2008 package doesn't load results.</w:t>
      </w:r>
    </w:p>
    <w:p w:rsidR="0078571D" w:rsidRDefault="0078571D" w:rsidP="0078571D">
      <w:r>
        <w:t xml:space="preserve">4. </w:t>
      </w:r>
      <w:r w:rsidRPr="0078571D">
        <w:t>Multiple records generated in activity log for deleted profiles</w:t>
      </w:r>
      <w:r>
        <w:t>.</w:t>
      </w:r>
    </w:p>
    <w:p w:rsidR="0078571D" w:rsidRPr="0041336C" w:rsidRDefault="0078571D" w:rsidP="0078571D">
      <w:pPr>
        <w:pStyle w:val="Heading2"/>
      </w:pPr>
      <w:bookmarkStart w:id="70" w:name="_Toc18999026"/>
      <w:r w:rsidRPr="0041336C">
        <w:t>What’s New</w:t>
      </w:r>
      <w:bookmarkEnd w:id="70"/>
    </w:p>
    <w:p w:rsidR="007B4954" w:rsidRDefault="0078571D" w:rsidP="00892E8A">
      <w:r>
        <w:t>1. Updated column lengths to be compatible with 2017 PubMed xml.</w:t>
      </w:r>
    </w:p>
    <w:p w:rsidR="00892E8A" w:rsidRDefault="00892E8A" w:rsidP="00892E8A">
      <w:r>
        <w:t>2. Performance improvement in Activity Log database query.</w:t>
      </w:r>
    </w:p>
    <w:p w:rsidR="0078571D" w:rsidRPr="0041336C" w:rsidRDefault="0078571D" w:rsidP="0078571D">
      <w:pPr>
        <w:pStyle w:val="Heading2"/>
      </w:pPr>
      <w:bookmarkStart w:id="71" w:name="_Toc18999027"/>
      <w:r w:rsidRPr="0041336C">
        <w:t>Database Changes</w:t>
      </w:r>
      <w:bookmarkEnd w:id="71"/>
    </w:p>
    <w:p w:rsidR="0078571D" w:rsidRDefault="0078571D" w:rsidP="00892E8A">
      <w:r>
        <w:t>1. [Profile.Import].[LoadProfilesData] – Modified to avoid multiple records being generated for deleted profiles.</w:t>
      </w:r>
    </w:p>
    <w:p w:rsidR="0078571D" w:rsidRDefault="0078571D" w:rsidP="00892E8A">
      <w:r>
        <w:t xml:space="preserve">2. </w:t>
      </w:r>
      <w:r w:rsidR="008073CB">
        <w:t>[Profile.Data].Publication.PubMed.Author.Stage], [Profile.Data].Publication.PubMed.Author],</w:t>
      </w:r>
      <w:r w:rsidR="008073CB" w:rsidRPr="008073CB">
        <w:t xml:space="preserve"> </w:t>
      </w:r>
      <w:r w:rsidR="008073CB">
        <w:t>[Profile.Data].Publication.PubMed.General.Stage],</w:t>
      </w:r>
      <w:r w:rsidR="008073CB" w:rsidRPr="008073CB">
        <w:t xml:space="preserve"> </w:t>
      </w:r>
      <w:r w:rsidR="008073CB">
        <w:t>[Profile.Data].Publication.PubMed.General],</w:t>
      </w:r>
      <w:r w:rsidR="008073CB" w:rsidRPr="008073CB">
        <w:t xml:space="preserve"> </w:t>
      </w:r>
      <w:r w:rsidR="008073CB">
        <w:t>[Profile.Data].Publication.PubMed.Keyword] – Columns widths changed to be compatible with 2017 PubMed xml.</w:t>
      </w:r>
    </w:p>
    <w:p w:rsidR="008073CB" w:rsidRDefault="008073CB" w:rsidP="00892E8A">
      <w:r>
        <w:t>3. [Profile.Data].[Funding.GetPersonInfoForDisambiguation] – Changed to correctly batch results.</w:t>
      </w:r>
    </w:p>
    <w:p w:rsidR="008073CB" w:rsidRDefault="008073CB" w:rsidP="00892E8A">
      <w:r>
        <w:t xml:space="preserve">4. [Profile.Data].[Publication.PubMed.ParseAllPubMedXML] – Modified to prevent exponential growth in </w:t>
      </w:r>
      <w:r w:rsidRPr="0078571D">
        <w:t>[Profile.Data]</w:t>
      </w:r>
      <w:r>
        <w:t>.[Publication.PubMed.Author].</w:t>
      </w:r>
    </w:p>
    <w:p w:rsidR="000233CE" w:rsidRDefault="000233CE">
      <w:r>
        <w:br w:type="page"/>
      </w:r>
    </w:p>
    <w:p w:rsidR="000233CE" w:rsidRDefault="000233CE" w:rsidP="000233CE">
      <w:pPr>
        <w:pStyle w:val="Heading1"/>
      </w:pPr>
      <w:bookmarkStart w:id="72" w:name="_Toc18999028"/>
      <w:r>
        <w:lastRenderedPageBreak/>
        <w:t>Profiles RNS 2.11.0</w:t>
      </w:r>
      <w:bookmarkEnd w:id="72"/>
    </w:p>
    <w:p w:rsidR="000233CE" w:rsidRDefault="000233CE" w:rsidP="000233CE">
      <w:r>
        <w:t xml:space="preserve">Release Date: </w:t>
      </w:r>
      <w:r w:rsidR="00EA085D">
        <w:t>May 1</w:t>
      </w:r>
      <w:r w:rsidR="00891B18">
        <w:t>, 2018</w:t>
      </w:r>
    </w:p>
    <w:p w:rsidR="000233CE" w:rsidRPr="0041336C" w:rsidRDefault="000233CE" w:rsidP="000233CE">
      <w:pPr>
        <w:pStyle w:val="Heading2"/>
      </w:pPr>
      <w:bookmarkStart w:id="73" w:name="_Toc18999029"/>
      <w:r w:rsidRPr="0041336C">
        <w:t>Bug Fixes</w:t>
      </w:r>
      <w:bookmarkEnd w:id="73"/>
    </w:p>
    <w:p w:rsidR="000233CE" w:rsidRDefault="000233CE" w:rsidP="000233CE">
      <w:r>
        <w:t>1. Profiles defaults to Internet Explorer 7 mode when running in Internet Explorer. This prevents some CSS from being rendered correctly, and visualizations from loading.</w:t>
      </w:r>
    </w:p>
    <w:p w:rsidR="000233CE" w:rsidRDefault="000233CE" w:rsidP="000233CE">
      <w:r>
        <w:t xml:space="preserve">2. </w:t>
      </w:r>
      <w:r w:rsidR="00891B18">
        <w:t>Typo in SearchDropDown.cs</w:t>
      </w:r>
    </w:p>
    <w:p w:rsidR="000233CE" w:rsidRDefault="000233CE" w:rsidP="000233CE">
      <w:r>
        <w:t xml:space="preserve">3. </w:t>
      </w:r>
      <w:r w:rsidR="00891B18">
        <w:t>Direct2Experts database access refactored to use parameterized stored procedure calls.</w:t>
      </w:r>
    </w:p>
    <w:p w:rsidR="005D21BE" w:rsidRDefault="005D21BE" w:rsidP="000233CE">
      <w:r>
        <w:t>4. Removed unused PresentationXML assembly from database schema.</w:t>
      </w:r>
    </w:p>
    <w:p w:rsidR="00333836" w:rsidRDefault="00333836" w:rsidP="000233CE">
      <w:r>
        <w:t xml:space="preserve">5. Fixed bug where inactive users could still </w:t>
      </w:r>
      <w:r w:rsidR="00D87831">
        <w:t>log in</w:t>
      </w:r>
      <w:r>
        <w:t>.</w:t>
      </w:r>
    </w:p>
    <w:p w:rsidR="00333836" w:rsidRDefault="00333836" w:rsidP="000233CE">
      <w:r>
        <w:t>6. Limited timeline visualizations to 30 years to avoid graphic extending outside panel.</w:t>
      </w:r>
    </w:p>
    <w:p w:rsidR="000233CE" w:rsidRPr="0041336C" w:rsidRDefault="000233CE" w:rsidP="000233CE">
      <w:pPr>
        <w:pStyle w:val="Heading2"/>
      </w:pPr>
      <w:bookmarkStart w:id="74" w:name="_Toc18999030"/>
      <w:r w:rsidRPr="0041336C">
        <w:t>What’s New</w:t>
      </w:r>
      <w:bookmarkEnd w:id="74"/>
    </w:p>
    <w:p w:rsidR="000233CE" w:rsidRDefault="000233CE" w:rsidP="000233CE">
      <w:r>
        <w:t xml:space="preserve">1. </w:t>
      </w:r>
      <w:r w:rsidR="00EA085D" w:rsidRPr="00EA085D">
        <w:t>Group Profiles - This is a new feature that enables site administrators to create separate pages in the Profiles RNS website for centers, laboratories, projects, or other groups of people. This allows a group to share information about itself on the Profiles RNS website and link to the profile pages of its members. (See the Profiles RNS Installation Guide for more information.)</w:t>
      </w:r>
    </w:p>
    <w:p w:rsidR="000233CE" w:rsidRDefault="000233CE" w:rsidP="000233CE">
      <w:r>
        <w:t>2. Upgrade</w:t>
      </w:r>
      <w:r w:rsidR="00EA085D">
        <w:t>d</w:t>
      </w:r>
      <w:r>
        <w:t xml:space="preserve"> .Net version to 4.6.2.</w:t>
      </w:r>
    </w:p>
    <w:p w:rsidR="000233CE" w:rsidRDefault="000233CE" w:rsidP="000233CE">
      <w:r>
        <w:t>3. More resilient handling of over length fields in ParseAllPubMedXML.</w:t>
      </w:r>
    </w:p>
    <w:p w:rsidR="000233CE" w:rsidRDefault="000233CE" w:rsidP="000233CE">
      <w:r>
        <w:t>4. Updated Direct2Experts site list.</w:t>
      </w:r>
    </w:p>
    <w:p w:rsidR="005D21BE" w:rsidRDefault="005D21BE" w:rsidP="000233CE">
      <w:r>
        <w:t>5. Compatibility with SQL Server 2016 and SQL Server 2017.</w:t>
      </w:r>
    </w:p>
    <w:p w:rsidR="000233CE" w:rsidRPr="0041336C" w:rsidRDefault="000233CE" w:rsidP="000233CE">
      <w:pPr>
        <w:pStyle w:val="Heading2"/>
      </w:pPr>
      <w:bookmarkStart w:id="75" w:name="_Toc18999031"/>
      <w:r w:rsidRPr="0041336C">
        <w:t>Database Changes</w:t>
      </w:r>
      <w:bookmarkEnd w:id="75"/>
    </w:p>
    <w:p w:rsidR="00810A06" w:rsidRDefault="000233CE" w:rsidP="000233CE">
      <w:r>
        <w:t xml:space="preserve">1. </w:t>
      </w:r>
      <w:r w:rsidR="007304C5">
        <w:t>[Profile.Data].[Group.Admin], [Profile.Data].[Group.General], [Profile.Data].[Group.Manager], [Profile.Data].[Group.Member], [Profile.Data].[Group.Photo], [Profile.Data].[Publication.Group.Include], [Profile.Data].[Publication.Group.MyPub.General], [Profile.Data].</w:t>
      </w:r>
      <w:r w:rsidR="00810A06">
        <w:t>[Publication.Group.Option]</w:t>
      </w:r>
      <w:r w:rsidR="00964EA4">
        <w:t xml:space="preserve"> – New tables for Group Profiles.</w:t>
      </w:r>
    </w:p>
    <w:p w:rsidR="00810A06" w:rsidRDefault="00810A06" w:rsidP="000233CE">
      <w:r>
        <w:t xml:space="preserve">2. </w:t>
      </w:r>
      <w:r w:rsidR="007304C5">
        <w:t xml:space="preserve">[Profile.Data].[vwGroup.General], [Profile.Data].[vwGeneralWithDeleted], [Profile.Data].[vwGroup.Manager], </w:t>
      </w:r>
      <w:r>
        <w:t>[Profile.Data].[vwGroup.Member], [Profile.Data].[vwGroup.Photo], [Profile.Data].[vwGroup.Publication.Entity.AssociatedInformationResource]</w:t>
      </w:r>
      <w:r w:rsidR="00964EA4">
        <w:t xml:space="preserve"> – New views for Group Profiles.</w:t>
      </w:r>
    </w:p>
    <w:p w:rsidR="000233CE" w:rsidRDefault="00810A06" w:rsidP="000233CE">
      <w:r>
        <w:lastRenderedPageBreak/>
        <w:t xml:space="preserve">3. [Edit.Module].[CustomEditAssociatedInformationResource.GetList], [Profile.Data].[Group.AddPhoto], [Profile.Data].[Group.AddUpdateGroup], [Profile.Data].[Group.DeleteRestoreGroup], [Profile.Data].[Group.GetGroup], [Profile.Data].[Group.GetGroups], [Profile.Data].[Group.GetPhotos], [Profile.Data].[Group.Manager.AddManager], [Profile.Data].[Group.Manager.DeleteManager], [Profile.Data].[Group.Manager.GetManagers], [Profile.Data].[Group.Member.AddUpdateMember], [Profile.Data].[Group.Member.DeleteMember], [Profile.Data].[Group.Member.GetMembers], [Profile.Data].[Group.Member.Search], [Profile.Data].[Group.UpdateSecurityMembership], [Profile.Data].[Publication.Entity.UpdateEntityOneGroup], [Profile.Data].[Publication.GetGroupMemberPublications], [Profile.Data].[Publication.GetGroupOption], [Profile.Data].[Publication.Group.DeleteAllPublications], [Profile.Data].[Publication.Group.DeleteOnePublication], [Profile.Data].[Publication.Group.MyPub.AddPublication], [Profile.Data].[Publications.Group.MyPub.CopyExistingPublication], [Profile.Data].[Publication.Group.Pubmed.AddPublication], [Profile.Data].[Publication.SetGroupOption], </w:t>
      </w:r>
      <w:r w:rsidR="00F00B16">
        <w:t>[Profile.Module</w:t>
      </w:r>
      <w:r>
        <w:t>].</w:t>
      </w:r>
      <w:r w:rsidR="00F00B16">
        <w:t>[CustomViewAuthorInAuthorship.GetGroupList], [Profile.Module].[NetworkAuthorshipTimeline.Group.GetData], [Profile.Module].[NetworkMap.GetGroup], [Profile.Module].[NetworkRadial.Group.GetCoAuthors]</w:t>
      </w:r>
      <w:r w:rsidR="00964EA4">
        <w:t xml:space="preserve"> – New Procedures for Group Profiles.</w:t>
      </w:r>
    </w:p>
    <w:p w:rsidR="000233CE" w:rsidRDefault="00964EA4" w:rsidP="00892E8A">
      <w:r>
        <w:t>4. [Ontology.].[UpdateDerivedFields], [ORNG.].[AddAppToPerson], [ORNG.].[RemoveAppFromPerson], [Profile.Data].[Publications.Entity.UpdateEntity], [RDF.].[GetDataRDF], [RDF.].[GetPresentationXML], [RDF.Security].[GetSessionSecurityGroupNodes] – Modified stored procedures for Group Profiles.</w:t>
      </w:r>
    </w:p>
    <w:p w:rsidR="00964EA4" w:rsidRDefault="00964EA4" w:rsidP="00892E8A">
      <w:r>
        <w:t xml:space="preserve">5. [Direct.Framework].[AddLogIncoming]. [Direct.Framework].[AddLogOutgoing], [Direct.Framework].[UpdateLogOutgoing] – New stored procedures to </w:t>
      </w:r>
      <w:r w:rsidR="00CC0FBC">
        <w:t>parameterize website access to direct2Experts log tables.</w:t>
      </w:r>
    </w:p>
    <w:p w:rsidR="00CC0FBC" w:rsidRDefault="00CC0FBC" w:rsidP="00892E8A">
      <w:r>
        <w:t>6. [Profile.Data].[Publication.Pubmed.ParseAllPubMedXML] – Stored procedure modified to increase resilience to over length fields.</w:t>
      </w:r>
    </w:p>
    <w:p w:rsidR="00646FF1" w:rsidRDefault="00646FF1" w:rsidP="00892E8A">
      <w:r>
        <w:t xml:space="preserve">7. [PresentationXML] </w:t>
      </w:r>
      <w:r w:rsidR="005D21BE">
        <w:t>–</w:t>
      </w:r>
      <w:r>
        <w:t xml:space="preserve"> </w:t>
      </w:r>
      <w:r w:rsidR="005D21BE">
        <w:t>Removed unused assembly.</w:t>
      </w:r>
    </w:p>
    <w:p w:rsidR="00333836" w:rsidRDefault="00333836" w:rsidP="00892E8A">
      <w:r>
        <w:t>8. [User.Session].[CreateSession], [User.Session].</w:t>
      </w:r>
      <w:r w:rsidR="00EA085D">
        <w:t>[</w:t>
      </w:r>
      <w:r>
        <w:t>UpdateSession</w:t>
      </w:r>
      <w:r w:rsidR="00EA085D">
        <w:t>]</w:t>
      </w:r>
      <w:r>
        <w:t xml:space="preserve"> – Edited so users with inactive profiles can no longer</w:t>
      </w:r>
      <w:r w:rsidR="00D87831">
        <w:t xml:space="preserve"> log in</w:t>
      </w:r>
      <w:r>
        <w:t>.</w:t>
      </w:r>
    </w:p>
    <w:p w:rsidR="00333836" w:rsidRDefault="00333836" w:rsidP="00892E8A">
      <w:r>
        <w:t>9. [Profile.Module].[NetworkAuthorshipTimeline.Concept.GetData], [Profile.Module].[NetworkAuthorship.Timeline.Person.GetData] – Limited results to 30 years.</w:t>
      </w:r>
    </w:p>
    <w:p w:rsidR="00260DE0" w:rsidRDefault="00260DE0">
      <w:r>
        <w:br w:type="page"/>
      </w:r>
    </w:p>
    <w:p w:rsidR="00260DE0" w:rsidRDefault="00216CD9" w:rsidP="00260DE0">
      <w:pPr>
        <w:pStyle w:val="Heading1"/>
      </w:pPr>
      <w:bookmarkStart w:id="76" w:name="_Toc18999032"/>
      <w:r>
        <w:lastRenderedPageBreak/>
        <w:t>Profiles RNS 2.11.1</w:t>
      </w:r>
      <w:bookmarkEnd w:id="76"/>
    </w:p>
    <w:p w:rsidR="00260DE0" w:rsidRDefault="00260DE0" w:rsidP="00260DE0">
      <w:r>
        <w:t>Release Date: June 5, 2018</w:t>
      </w:r>
    </w:p>
    <w:p w:rsidR="00260DE0" w:rsidRPr="0041336C" w:rsidRDefault="00260DE0" w:rsidP="00260DE0">
      <w:pPr>
        <w:pStyle w:val="Heading2"/>
      </w:pPr>
      <w:bookmarkStart w:id="77" w:name="_Toc18999033"/>
      <w:r w:rsidRPr="0041336C">
        <w:t>Bug Fixes</w:t>
      </w:r>
      <w:bookmarkEnd w:id="77"/>
    </w:p>
    <w:p w:rsidR="00260DE0" w:rsidRDefault="00260DE0" w:rsidP="00260DE0">
      <w:r>
        <w:t xml:space="preserve">1. </w:t>
      </w:r>
      <w:r w:rsidRPr="00260DE0">
        <w:t>Incorrect redirect on DIRECT page when opening local site from DIRECT results</w:t>
      </w:r>
      <w:r>
        <w:t>.</w:t>
      </w:r>
    </w:p>
    <w:p w:rsidR="00260DE0" w:rsidRDefault="00260DE0" w:rsidP="00260DE0">
      <w:r>
        <w:t xml:space="preserve">2. </w:t>
      </w:r>
      <w:r w:rsidR="006F2DDB">
        <w:t xml:space="preserve">Incorrect ordering in </w:t>
      </w:r>
      <w:r w:rsidRPr="00260DE0">
        <w:t>[Profile.Data].[Person.GetFacultyRanks]</w:t>
      </w:r>
      <w:r>
        <w:t xml:space="preserve"> </w:t>
      </w:r>
    </w:p>
    <w:p w:rsidR="00260DE0" w:rsidRDefault="00260DE0" w:rsidP="00260DE0">
      <w:r>
        <w:t xml:space="preserve">3. </w:t>
      </w:r>
      <w:r w:rsidR="006F2DDB" w:rsidRPr="006F2DDB">
        <w:t>SQL server 2016 jobs missing in release zip</w:t>
      </w:r>
    </w:p>
    <w:p w:rsidR="00260DE0" w:rsidRPr="0041336C" w:rsidRDefault="00260DE0" w:rsidP="00260DE0">
      <w:pPr>
        <w:pStyle w:val="Heading2"/>
      </w:pPr>
      <w:bookmarkStart w:id="78" w:name="_Toc18999034"/>
      <w:r w:rsidRPr="0041336C">
        <w:t>What’s New</w:t>
      </w:r>
      <w:bookmarkEnd w:id="78"/>
    </w:p>
    <w:p w:rsidR="00260DE0" w:rsidRDefault="00260DE0" w:rsidP="00260DE0">
      <w:r>
        <w:t>1. GetDataRDF efficiency improvements - Modifications to allow different ExpandRDF lists per page.</w:t>
      </w:r>
    </w:p>
    <w:p w:rsidR="006F2DDB" w:rsidRDefault="006F2DDB" w:rsidP="00260DE0">
      <w:r>
        <w:t xml:space="preserve">2. </w:t>
      </w:r>
      <w:r w:rsidRPr="006F2DDB">
        <w:t>Cache Presentation Data</w:t>
      </w:r>
      <w:r>
        <w:t>.</w:t>
      </w:r>
    </w:p>
    <w:p w:rsidR="00260DE0" w:rsidRDefault="006F2DDB" w:rsidP="00260DE0">
      <w:r>
        <w:t xml:space="preserve">3. </w:t>
      </w:r>
      <w:r w:rsidRPr="006F2DDB">
        <w:t>Uniqueness constraints for tables populated by Profile.Import.LoadProfilesData</w:t>
      </w:r>
      <w:r>
        <w:t>. Prevents loading of invalid data.</w:t>
      </w:r>
    </w:p>
    <w:p w:rsidR="006F2DDB" w:rsidRDefault="006F2DDB" w:rsidP="00260DE0">
      <w:r>
        <w:t>3. 2018 MeSH.</w:t>
      </w:r>
    </w:p>
    <w:p w:rsidR="00260DE0" w:rsidRDefault="006F2DDB" w:rsidP="00260DE0">
      <w:r>
        <w:t>4</w:t>
      </w:r>
      <w:r w:rsidR="00260DE0">
        <w:t>. Remove unnecessary “usings” from C# code.</w:t>
      </w:r>
    </w:p>
    <w:p w:rsidR="00260DE0" w:rsidRDefault="006F2DDB" w:rsidP="00260DE0">
      <w:r>
        <w:t>5</w:t>
      </w:r>
      <w:r w:rsidR="00260DE0">
        <w:t xml:space="preserve">. </w:t>
      </w:r>
      <w:r w:rsidRPr="006F2DDB">
        <w:t>Move Direct log stored procedures from Direct.Framework to Direct. Schema</w:t>
      </w:r>
    </w:p>
    <w:p w:rsidR="00260DE0" w:rsidRPr="0041336C" w:rsidRDefault="00260DE0" w:rsidP="00260DE0">
      <w:pPr>
        <w:pStyle w:val="Heading2"/>
      </w:pPr>
      <w:bookmarkStart w:id="79" w:name="_Toc18999035"/>
      <w:r w:rsidRPr="0041336C">
        <w:t>Database Changes</w:t>
      </w:r>
      <w:bookmarkEnd w:id="79"/>
    </w:p>
    <w:p w:rsidR="00260DE0" w:rsidRDefault="00260DE0" w:rsidP="00260DE0">
      <w:r>
        <w:t xml:space="preserve">1. </w:t>
      </w:r>
      <w:r w:rsidR="00042F6B">
        <w:t>[Direct.Framework].[AddLogIncoming] – Renamed to [Direct.].[AddLogIncoming]</w:t>
      </w:r>
    </w:p>
    <w:p w:rsidR="00042F6B" w:rsidRDefault="00042F6B" w:rsidP="00260DE0">
      <w:r>
        <w:t>2. [Direct.Framework].[AddLogOutgoing] – Renamed to [Direct.].[AddLogOutgoing]</w:t>
      </w:r>
    </w:p>
    <w:p w:rsidR="00042F6B" w:rsidRDefault="00042F6B" w:rsidP="00260DE0">
      <w:r>
        <w:t>3. [Direct.Framework].[UpdateLogOutgoing] – Renamed to [Direct.].[UpdateLogOutgoing]</w:t>
      </w:r>
    </w:p>
    <w:p w:rsidR="00042F6B" w:rsidRDefault="00042F6B" w:rsidP="00260DE0">
      <w:r>
        <w:t>4. [Profile.Data].[Group.GetPhotos] – Merged into [Profile.Data].[Person.GetPhotos]</w:t>
      </w:r>
    </w:p>
    <w:p w:rsidR="00042F6B" w:rsidRDefault="00042F6B" w:rsidP="00260DE0">
      <w:r>
        <w:t>5. [Profile.Data].[Organization.Department], [Profile.Data].[Organization.Division], [Profile.Data].[Organization.Institution], [Profile.Data].[Person], [Profile.Data].[Person.Affiliation], [Profile.Data].[Person.FacultyRank], [User.Account].[User] – Added unique constraints to prevent loading of invalid data.</w:t>
      </w:r>
    </w:p>
    <w:p w:rsidR="00D14049" w:rsidRDefault="00042F6B" w:rsidP="00260DE0">
      <w:r>
        <w:t>6.</w:t>
      </w:r>
      <w:r w:rsidR="00D14049">
        <w:t xml:space="preserve"> [Ontology.].[ClassPropertyCustom] – New table to overwrite [Ontology.].[ClassProperty] for common [RDF.].[GetDataRDF] queries.</w:t>
      </w:r>
    </w:p>
    <w:p w:rsidR="00042F6B" w:rsidRDefault="00D14049" w:rsidP="00260DE0">
      <w:r>
        <w:t>7.</w:t>
      </w:r>
      <w:r w:rsidR="00042F6B">
        <w:t xml:space="preserve"> [Framework.].</w:t>
      </w:r>
      <w:r>
        <w:t>[CreateInstallData], [Framework.].[LoadInstallData], [Ontology.].[Cleanup] – Modified to add [Ontology.].[ClassPropertyCustom] to install data.</w:t>
      </w:r>
    </w:p>
    <w:p w:rsidR="00D14049" w:rsidRDefault="00D14049" w:rsidP="00260DE0">
      <w:r>
        <w:lastRenderedPageBreak/>
        <w:t xml:space="preserve">8. [RDF.].[GetDataRDF] – Modified to use [Ontology.].[ClassPropertyCustom] </w:t>
      </w:r>
      <w:r w:rsidR="0082517F">
        <w:t>for faster page loading</w:t>
      </w:r>
      <w:r>
        <w:t>.</w:t>
      </w:r>
    </w:p>
    <w:p w:rsidR="0082517F" w:rsidRDefault="0082517F" w:rsidP="00260DE0">
      <w:r>
        <w:t>9. [Profile.Data].[Person.GetFacultyRanks] – Added sort by.</w:t>
      </w:r>
    </w:p>
    <w:p w:rsidR="00D14049" w:rsidRDefault="00672D1A" w:rsidP="00260DE0">
      <w:r>
        <w:t xml:space="preserve">10. </w:t>
      </w:r>
      <w:r w:rsidR="001B057D" w:rsidRPr="001B057D">
        <w:t>[Profile.Data].[Concept.Mesh.ParseMeshXML]</w:t>
      </w:r>
      <w:r w:rsidR="001B057D">
        <w:t xml:space="preserve"> – Added truncation of </w:t>
      </w:r>
      <w:r w:rsidR="001B057D" w:rsidRPr="001B057D">
        <w:t>[Profile.Data].[Concept.Mesh.SemanticType.XML]</w:t>
      </w:r>
      <w:r w:rsidR="001B057D">
        <w:t xml:space="preserve"> table</w:t>
      </w:r>
      <w:r w:rsidR="00130D69">
        <w:t xml:space="preserve"> to allow MeSH update.</w:t>
      </w:r>
    </w:p>
    <w:p w:rsidR="00042F6B" w:rsidRDefault="00042F6B" w:rsidP="00260DE0"/>
    <w:p w:rsidR="00B46D0F" w:rsidRDefault="00B46D0F" w:rsidP="00B46D0F">
      <w:pPr>
        <w:pStyle w:val="Heading1"/>
      </w:pPr>
      <w:bookmarkStart w:id="80" w:name="_Toc18999036"/>
      <w:r>
        <w:lastRenderedPageBreak/>
        <w:t>Profiles RNS 2.12.0</w:t>
      </w:r>
      <w:bookmarkEnd w:id="80"/>
    </w:p>
    <w:p w:rsidR="00B46D0F" w:rsidRDefault="00B46D0F" w:rsidP="00B46D0F">
      <w:r>
        <w:t xml:space="preserve">Release Date: </w:t>
      </w:r>
      <w:r w:rsidR="009932F4">
        <w:t>September 12</w:t>
      </w:r>
      <w:r>
        <w:t>, 2019</w:t>
      </w:r>
    </w:p>
    <w:p w:rsidR="00B46D0F" w:rsidRPr="0041336C" w:rsidRDefault="00B46D0F" w:rsidP="00B46D0F">
      <w:pPr>
        <w:pStyle w:val="Heading2"/>
      </w:pPr>
      <w:bookmarkStart w:id="81" w:name="_Toc18999037"/>
      <w:r w:rsidRPr="0041336C">
        <w:t>Bug Fixes</w:t>
      </w:r>
      <w:bookmarkEnd w:id="81"/>
    </w:p>
    <w:p w:rsidR="00B46D0F" w:rsidRDefault="00B46D0F" w:rsidP="00B46D0F">
      <w:r>
        <w:t>1.</w:t>
      </w:r>
      <w:r w:rsidR="002C4354" w:rsidRPr="002C4354">
        <w:t xml:space="preserve"> ORNG gadget metadata</w:t>
      </w:r>
      <w:r w:rsidR="0086251D">
        <w:t xml:space="preserve"> incorrectly being indexed and</w:t>
      </w:r>
      <w:r w:rsidR="002C4354" w:rsidRPr="002C4354">
        <w:t xml:space="preserve"> returned in search results</w:t>
      </w:r>
      <w:r w:rsidR="0086251D">
        <w:t>.</w:t>
      </w:r>
    </w:p>
    <w:p w:rsidR="003B0362" w:rsidRDefault="003B0362" w:rsidP="00B46D0F">
      <w:r>
        <w:t xml:space="preserve">2. </w:t>
      </w:r>
      <w:r w:rsidR="005857B8">
        <w:t>ClassPropertyCustom table was not being updated</w:t>
      </w:r>
      <w:r w:rsidR="000A4D67">
        <w:t xml:space="preserve"> with new _ClassPropertyIDs</w:t>
      </w:r>
      <w:r w:rsidR="005857B8">
        <w:t xml:space="preserve"> when </w:t>
      </w:r>
      <w:r w:rsidR="000A4D67">
        <w:t>[Ontology.].[AddProperty] is run, leading to incorrect properties being shown in profile pages.</w:t>
      </w:r>
    </w:p>
    <w:p w:rsidR="00813D6D" w:rsidRDefault="00813D6D" w:rsidP="00B46D0F">
      <w:r>
        <w:t>3. Updated Geocoding SSIS package to include Google API key.</w:t>
      </w:r>
    </w:p>
    <w:p w:rsidR="00B46D0F" w:rsidRPr="0041336C" w:rsidRDefault="00B46D0F" w:rsidP="00B46D0F">
      <w:pPr>
        <w:pStyle w:val="Heading2"/>
      </w:pPr>
      <w:bookmarkStart w:id="82" w:name="_Toc18999038"/>
      <w:r w:rsidRPr="0041336C">
        <w:t>What’s New</w:t>
      </w:r>
      <w:bookmarkEnd w:id="82"/>
    </w:p>
    <w:p w:rsidR="00B46D0F" w:rsidRDefault="00B46D0F" w:rsidP="00B46D0F">
      <w:r>
        <w:t xml:space="preserve">1. </w:t>
      </w:r>
      <w:r w:rsidR="00EB75EE">
        <w:t>New look and feel.</w:t>
      </w:r>
      <w:r w:rsidR="00CB6827">
        <w:t xml:space="preserve"> </w:t>
      </w:r>
      <w:r w:rsidR="0086251D">
        <w:t>Changes include moving the left sidebar links to a top menu bar, and increasing width of the main content section.</w:t>
      </w:r>
    </w:p>
    <w:p w:rsidR="00B46D0F" w:rsidRDefault="00B46D0F" w:rsidP="00B46D0F">
      <w:r>
        <w:t xml:space="preserve">2. </w:t>
      </w:r>
      <w:r w:rsidR="00EB75EE">
        <w:t>Enhanced publications module. Adding citation counts, journal headings, and sorting options.</w:t>
      </w:r>
    </w:p>
    <w:p w:rsidR="00813D6D" w:rsidRDefault="00813D6D" w:rsidP="00B46D0F">
      <w:r>
        <w:t>3. New CallPRNSWebservice SSIS package designed to allow additional PRNS webservices to be added without institutions needing to install new packages. The Bibliometrics webservice required by the enhanced publications module uses this package.</w:t>
      </w:r>
    </w:p>
    <w:p w:rsidR="00B46D0F" w:rsidRPr="0041336C" w:rsidRDefault="00B46D0F" w:rsidP="00B46D0F">
      <w:pPr>
        <w:pStyle w:val="Heading2"/>
      </w:pPr>
      <w:bookmarkStart w:id="83" w:name="_Toc18999039"/>
      <w:r w:rsidRPr="0041336C">
        <w:t>Database Changes</w:t>
      </w:r>
      <w:bookmarkEnd w:id="83"/>
    </w:p>
    <w:p w:rsidR="00B46D0F" w:rsidRDefault="00B46D0F" w:rsidP="00B46D0F">
      <w:r>
        <w:t xml:space="preserve">1. </w:t>
      </w:r>
      <w:r w:rsidR="002C4354" w:rsidRPr="002C4354">
        <w:t>[Profile.Import].[</w:t>
      </w:r>
      <w:r w:rsidR="00813D6D">
        <w:t>PRNS</w:t>
      </w:r>
      <w:r w:rsidR="002C4354" w:rsidRPr="002C4354">
        <w:t>Webservice.Log]</w:t>
      </w:r>
      <w:r w:rsidR="002C4354">
        <w:t xml:space="preserve">, </w:t>
      </w:r>
      <w:r w:rsidR="002C4354" w:rsidRPr="002C4354">
        <w:t>[Profile.Import].[</w:t>
      </w:r>
      <w:r w:rsidR="00813D6D">
        <w:t>PRNS</w:t>
      </w:r>
      <w:r w:rsidR="002C4354" w:rsidRPr="002C4354">
        <w:t>Webservice.AddLog]</w:t>
      </w:r>
      <w:r w:rsidR="002C4354">
        <w:t xml:space="preserve">, </w:t>
      </w:r>
      <w:r w:rsidR="002C4354" w:rsidRPr="002C4354">
        <w:t>[Profile.Import].[</w:t>
      </w:r>
      <w:r w:rsidR="00813D6D">
        <w:t>PRNS</w:t>
      </w:r>
      <w:r w:rsidR="002C4354" w:rsidRPr="002C4354">
        <w:t>Webservice.GetPostData]</w:t>
      </w:r>
      <w:r w:rsidR="002C4354">
        <w:t xml:space="preserve">, </w:t>
      </w:r>
      <w:r w:rsidR="002C4354" w:rsidRPr="002C4354">
        <w:t>[Profile.Import].[</w:t>
      </w:r>
      <w:r w:rsidR="00813D6D">
        <w:t>PRNS</w:t>
      </w:r>
      <w:r w:rsidR="002C4354" w:rsidRPr="002C4354">
        <w:t>Webservice.ImportData]</w:t>
      </w:r>
      <w:r w:rsidR="002C4354">
        <w:t xml:space="preserve"> – New generic table and stored procedures for </w:t>
      </w:r>
      <w:r w:rsidR="00A054D9">
        <w:t>PRNS</w:t>
      </w:r>
      <w:r w:rsidR="002C4354">
        <w:t xml:space="preserve"> webservice SSIS package.</w:t>
      </w:r>
    </w:p>
    <w:p w:rsidR="00B46D0F" w:rsidRDefault="003B0362" w:rsidP="00B46D0F">
      <w:r>
        <w:t>2</w:t>
      </w:r>
      <w:r w:rsidR="00B46D0F">
        <w:t xml:space="preserve">. </w:t>
      </w:r>
      <w:r w:rsidR="002C4354" w:rsidRPr="002C4354">
        <w:t>[Profile.Data].[Publication.Pubmed.Bibliometrics]</w:t>
      </w:r>
      <w:r>
        <w:t xml:space="preserve">, </w:t>
      </w:r>
      <w:r w:rsidRPr="003B0362">
        <w:t>[Profile.Data].[Publication.Pubmed.JournalHeading]</w:t>
      </w:r>
      <w:r>
        <w:t xml:space="preserve">, </w:t>
      </w:r>
      <w:r w:rsidRPr="003B0362">
        <w:t>[Profile.Module].[CustomViewAuthorInAuthorship.GetJournalHeadings]</w:t>
      </w:r>
      <w:r>
        <w:t xml:space="preserve">, </w:t>
      </w:r>
      <w:r w:rsidRPr="002C4354">
        <w:t>[Profile.Data].[Publication.Pubmed.GetPMIDsforBibliometrics]</w:t>
      </w:r>
      <w:r>
        <w:t xml:space="preserve">, </w:t>
      </w:r>
      <w:r w:rsidRPr="002C4354">
        <w:t>[Profile.Data].[Publication.Pubmed.ParseBibliometricResults]</w:t>
      </w:r>
      <w:r>
        <w:t xml:space="preserve"> – New tables and stored procedures for Enhanced publications module.</w:t>
      </w:r>
    </w:p>
    <w:p w:rsidR="00B46D0F" w:rsidRDefault="003B0362" w:rsidP="00B46D0F">
      <w:r>
        <w:t>3</w:t>
      </w:r>
      <w:r w:rsidR="00B46D0F">
        <w:t xml:space="preserve">. </w:t>
      </w:r>
      <w:r w:rsidRPr="003B0362">
        <w:t>[Profile.Module].[CustomViewAuthorInAuthorship.GetGroupList]</w:t>
      </w:r>
      <w:r>
        <w:t xml:space="preserve">, </w:t>
      </w:r>
      <w:r w:rsidRPr="003B0362">
        <w:t>[Profile.Module].[CustomViewAuthorInAuthorship.GetList]</w:t>
      </w:r>
      <w:r>
        <w:t xml:space="preserve"> – Modified stored procedures for enhanced publications module.</w:t>
      </w:r>
    </w:p>
    <w:p w:rsidR="00B46D0F" w:rsidRDefault="003B0362" w:rsidP="00B46D0F">
      <w:r>
        <w:t>4</w:t>
      </w:r>
      <w:r w:rsidR="00B46D0F">
        <w:t xml:space="preserve">. </w:t>
      </w:r>
      <w:r w:rsidRPr="003B0362">
        <w:t>[Ontology.].[AddProperty]</w:t>
      </w:r>
      <w:r w:rsidR="000A4D67">
        <w:t xml:space="preserve"> – Added code to update ClassPropertyCustom table.</w:t>
      </w:r>
    </w:p>
    <w:p w:rsidR="00B10E9C" w:rsidRDefault="00B10E9C" w:rsidP="00B10E9C">
      <w:pPr>
        <w:pStyle w:val="Heading2"/>
        <w:autoSpaceDE w:val="0"/>
        <w:autoSpaceDN w:val="0"/>
        <w:adjustRightInd w:val="0"/>
        <w:spacing w:line="240" w:lineRule="auto"/>
        <w:rPr>
          <w:rFonts w:cs="Times New Roman"/>
          <w:bCs w:val="0"/>
          <w:szCs w:val="24"/>
        </w:rPr>
      </w:pPr>
      <w:bookmarkStart w:id="84" w:name="_Toc18999040"/>
      <w:r>
        <w:rPr>
          <w:rFonts w:cs="Times New Roman"/>
          <w:bCs w:val="0"/>
          <w:szCs w:val="24"/>
        </w:rPr>
        <w:t>Depreciated</w:t>
      </w:r>
      <w:bookmarkEnd w:id="84"/>
    </w:p>
    <w:p w:rsidR="00B10E9C" w:rsidRDefault="00B10E9C" w:rsidP="00B10E9C">
      <w:r>
        <w:t xml:space="preserve">1. </w:t>
      </w:r>
      <w:r w:rsidR="00C0176E">
        <w:t>Support for SQL Server 2008</w:t>
      </w:r>
    </w:p>
    <w:p w:rsidR="00B46D0F" w:rsidRPr="0046665B" w:rsidRDefault="00B46D0F" w:rsidP="00260DE0"/>
    <w:sectPr w:rsidR="00B46D0F" w:rsidRPr="0046665B" w:rsidSect="00236E02">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BD6" w:rsidRDefault="00566BD6" w:rsidP="0075180C">
      <w:pPr>
        <w:spacing w:after="0" w:line="240" w:lineRule="auto"/>
      </w:pPr>
      <w:r>
        <w:separator/>
      </w:r>
    </w:p>
  </w:endnote>
  <w:endnote w:type="continuationSeparator" w:id="0">
    <w:p w:rsidR="00566BD6" w:rsidRDefault="00566BD6" w:rsidP="00751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421402"/>
      <w:docPartObj>
        <w:docPartGallery w:val="Page Numbers (Bottom of Page)"/>
        <w:docPartUnique/>
      </w:docPartObj>
    </w:sdtPr>
    <w:sdtContent>
      <w:p w:rsidR="00813D6D" w:rsidRDefault="00813D6D">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rsidR="00813D6D" w:rsidRDefault="00813D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BD6" w:rsidRDefault="00566BD6" w:rsidP="0075180C">
      <w:pPr>
        <w:spacing w:after="0" w:line="240" w:lineRule="auto"/>
      </w:pPr>
      <w:r>
        <w:separator/>
      </w:r>
    </w:p>
  </w:footnote>
  <w:footnote w:type="continuationSeparator" w:id="0">
    <w:p w:rsidR="00566BD6" w:rsidRDefault="00566BD6" w:rsidP="007518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00000002"/>
    <w:multiLevelType w:val="multilevel"/>
    <w:tmpl w:val="00000002"/>
    <w:lvl w:ilvl="0">
      <w:start w:val="7"/>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56F2C85"/>
    <w:multiLevelType w:val="hybridMultilevel"/>
    <w:tmpl w:val="1AAEDE0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370113"/>
    <w:multiLevelType w:val="hybridMultilevel"/>
    <w:tmpl w:val="B8123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E46D6"/>
    <w:multiLevelType w:val="hybridMultilevel"/>
    <w:tmpl w:val="0D2CB94E"/>
    <w:lvl w:ilvl="0" w:tplc="DBF25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6E3459"/>
    <w:multiLevelType w:val="hybridMultilevel"/>
    <w:tmpl w:val="96AC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7D7592"/>
    <w:multiLevelType w:val="hybridMultilevel"/>
    <w:tmpl w:val="832A5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353AF"/>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10D2589"/>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9" w15:restartNumberingAfterBreak="0">
    <w:nsid w:val="22C06A2C"/>
    <w:multiLevelType w:val="hybridMultilevel"/>
    <w:tmpl w:val="C0F4DE0C"/>
    <w:lvl w:ilvl="0" w:tplc="74043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A2BB9"/>
    <w:multiLevelType w:val="hybridMultilevel"/>
    <w:tmpl w:val="26EE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641341"/>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8655F"/>
    <w:multiLevelType w:val="hybridMultilevel"/>
    <w:tmpl w:val="22C8AE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6017E"/>
    <w:multiLevelType w:val="hybridMultilevel"/>
    <w:tmpl w:val="C750F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4C7C74"/>
    <w:multiLevelType w:val="hybridMultilevel"/>
    <w:tmpl w:val="91DA0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9760C0"/>
    <w:multiLevelType w:val="hybridMultilevel"/>
    <w:tmpl w:val="06A07BF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C4B2D"/>
    <w:multiLevelType w:val="hybridMultilevel"/>
    <w:tmpl w:val="75AC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01341"/>
    <w:multiLevelType w:val="hybridMultilevel"/>
    <w:tmpl w:val="9B988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006ED0"/>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9" w15:restartNumberingAfterBreak="0">
    <w:nsid w:val="4A7B1B4B"/>
    <w:multiLevelType w:val="hybridMultilevel"/>
    <w:tmpl w:val="9F9E139A"/>
    <w:lvl w:ilvl="0" w:tplc="BD363F2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4B984DB3"/>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1" w15:restartNumberingAfterBreak="0">
    <w:nsid w:val="4ECE0015"/>
    <w:multiLevelType w:val="hybridMultilevel"/>
    <w:tmpl w:val="C46CD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55770C"/>
    <w:multiLevelType w:val="hybridMultilevel"/>
    <w:tmpl w:val="67047E26"/>
    <w:lvl w:ilvl="0" w:tplc="0409000F">
      <w:start w:val="1"/>
      <w:numFmt w:val="decimal"/>
      <w:lvlText w:val="%1."/>
      <w:lvlJc w:val="left"/>
      <w:pPr>
        <w:ind w:left="36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3" w15:restartNumberingAfterBreak="0">
    <w:nsid w:val="52346BB5"/>
    <w:multiLevelType w:val="hybridMultilevel"/>
    <w:tmpl w:val="60BEC7E2"/>
    <w:lvl w:ilvl="0" w:tplc="561A80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A6E0743"/>
    <w:multiLevelType w:val="hybridMultilevel"/>
    <w:tmpl w:val="B1D4C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651184"/>
    <w:multiLevelType w:val="hybridMultilevel"/>
    <w:tmpl w:val="742E9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94C84"/>
    <w:multiLevelType w:val="hybridMultilevel"/>
    <w:tmpl w:val="447A5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CB56F91"/>
    <w:multiLevelType w:val="hybridMultilevel"/>
    <w:tmpl w:val="9CE0E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7"/>
  </w:num>
  <w:num w:numId="3">
    <w:abstractNumId w:val="16"/>
  </w:num>
  <w:num w:numId="4">
    <w:abstractNumId w:val="12"/>
  </w:num>
  <w:num w:numId="5">
    <w:abstractNumId w:val="3"/>
  </w:num>
  <w:num w:numId="6">
    <w:abstractNumId w:val="14"/>
  </w:num>
  <w:num w:numId="7">
    <w:abstractNumId w:val="23"/>
  </w:num>
  <w:num w:numId="8">
    <w:abstractNumId w:val="4"/>
  </w:num>
  <w:num w:numId="9">
    <w:abstractNumId w:val="6"/>
  </w:num>
  <w:num w:numId="10">
    <w:abstractNumId w:val="15"/>
  </w:num>
  <w:num w:numId="11">
    <w:abstractNumId w:val="2"/>
  </w:num>
  <w:num w:numId="12">
    <w:abstractNumId w:val="1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6"/>
  </w:num>
  <w:num w:numId="15">
    <w:abstractNumId w:val="21"/>
  </w:num>
  <w:num w:numId="16">
    <w:abstractNumId w:val="8"/>
  </w:num>
  <w:num w:numId="17">
    <w:abstractNumId w:val="20"/>
  </w:num>
  <w:num w:numId="18">
    <w:abstractNumId w:val="10"/>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num>
  <w:num w:numId="21">
    <w:abstractNumId w:val="18"/>
  </w:num>
  <w:num w:numId="22">
    <w:abstractNumId w:val="11"/>
  </w:num>
  <w:num w:numId="23">
    <w:abstractNumId w:val="17"/>
  </w:num>
  <w:num w:numId="24">
    <w:abstractNumId w:val="9"/>
  </w:num>
  <w:num w:numId="25">
    <w:abstractNumId w:val="19"/>
  </w:num>
  <w:num w:numId="26">
    <w:abstractNumId w:val="25"/>
  </w:num>
  <w:num w:numId="27">
    <w:abstractNumId w:val="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51F"/>
    <w:rsid w:val="00001211"/>
    <w:rsid w:val="00007D9F"/>
    <w:rsid w:val="000146F1"/>
    <w:rsid w:val="000233CE"/>
    <w:rsid w:val="000378FE"/>
    <w:rsid w:val="00042F6B"/>
    <w:rsid w:val="0004362D"/>
    <w:rsid w:val="0004533F"/>
    <w:rsid w:val="00055BD3"/>
    <w:rsid w:val="0006646B"/>
    <w:rsid w:val="000706B6"/>
    <w:rsid w:val="00072911"/>
    <w:rsid w:val="00073489"/>
    <w:rsid w:val="00074706"/>
    <w:rsid w:val="0007757C"/>
    <w:rsid w:val="00077A3F"/>
    <w:rsid w:val="00086CBA"/>
    <w:rsid w:val="000912C8"/>
    <w:rsid w:val="00094A0A"/>
    <w:rsid w:val="000964F3"/>
    <w:rsid w:val="00097DF0"/>
    <w:rsid w:val="000A3446"/>
    <w:rsid w:val="000A4D67"/>
    <w:rsid w:val="000A7EB6"/>
    <w:rsid w:val="000B08B7"/>
    <w:rsid w:val="000B6075"/>
    <w:rsid w:val="000C49BF"/>
    <w:rsid w:val="000D33E3"/>
    <w:rsid w:val="000F3A2F"/>
    <w:rsid w:val="000F509D"/>
    <w:rsid w:val="001016C3"/>
    <w:rsid w:val="001056BC"/>
    <w:rsid w:val="001075CD"/>
    <w:rsid w:val="001124D6"/>
    <w:rsid w:val="0012443D"/>
    <w:rsid w:val="00130D69"/>
    <w:rsid w:val="001314EE"/>
    <w:rsid w:val="00134D5C"/>
    <w:rsid w:val="001429AB"/>
    <w:rsid w:val="00150EC7"/>
    <w:rsid w:val="001522B4"/>
    <w:rsid w:val="0015480B"/>
    <w:rsid w:val="0015570B"/>
    <w:rsid w:val="00155E43"/>
    <w:rsid w:val="001653ED"/>
    <w:rsid w:val="00165A40"/>
    <w:rsid w:val="00170AA0"/>
    <w:rsid w:val="00171327"/>
    <w:rsid w:val="001716D0"/>
    <w:rsid w:val="00174ABD"/>
    <w:rsid w:val="00176BED"/>
    <w:rsid w:val="00180199"/>
    <w:rsid w:val="00181857"/>
    <w:rsid w:val="0019212C"/>
    <w:rsid w:val="001973D8"/>
    <w:rsid w:val="001A29B5"/>
    <w:rsid w:val="001A72C5"/>
    <w:rsid w:val="001B057D"/>
    <w:rsid w:val="001B246B"/>
    <w:rsid w:val="001C12B6"/>
    <w:rsid w:val="001C19FC"/>
    <w:rsid w:val="001C3DEC"/>
    <w:rsid w:val="001C7B2C"/>
    <w:rsid w:val="001D6905"/>
    <w:rsid w:val="001F00A6"/>
    <w:rsid w:val="001F00DE"/>
    <w:rsid w:val="001F563F"/>
    <w:rsid w:val="001F5F7F"/>
    <w:rsid w:val="00216CD9"/>
    <w:rsid w:val="00224053"/>
    <w:rsid w:val="00236E02"/>
    <w:rsid w:val="00260DE0"/>
    <w:rsid w:val="00261285"/>
    <w:rsid w:val="0026203F"/>
    <w:rsid w:val="00266459"/>
    <w:rsid w:val="00267265"/>
    <w:rsid w:val="00273F77"/>
    <w:rsid w:val="00274A15"/>
    <w:rsid w:val="002810E9"/>
    <w:rsid w:val="002819A5"/>
    <w:rsid w:val="002B56A2"/>
    <w:rsid w:val="002C25A7"/>
    <w:rsid w:val="002C41B8"/>
    <w:rsid w:val="002C4354"/>
    <w:rsid w:val="002D04C8"/>
    <w:rsid w:val="002D2253"/>
    <w:rsid w:val="002E2785"/>
    <w:rsid w:val="002E3800"/>
    <w:rsid w:val="002F0D81"/>
    <w:rsid w:val="002F44A4"/>
    <w:rsid w:val="002F6A1A"/>
    <w:rsid w:val="002F776F"/>
    <w:rsid w:val="00300D7F"/>
    <w:rsid w:val="00303BD1"/>
    <w:rsid w:val="00304ED3"/>
    <w:rsid w:val="00307AFD"/>
    <w:rsid w:val="00310E34"/>
    <w:rsid w:val="00333245"/>
    <w:rsid w:val="00333836"/>
    <w:rsid w:val="00334E42"/>
    <w:rsid w:val="00337289"/>
    <w:rsid w:val="00337CBE"/>
    <w:rsid w:val="00357365"/>
    <w:rsid w:val="00370361"/>
    <w:rsid w:val="00372E47"/>
    <w:rsid w:val="0038019C"/>
    <w:rsid w:val="00380676"/>
    <w:rsid w:val="003B0362"/>
    <w:rsid w:val="003B709D"/>
    <w:rsid w:val="003C02B7"/>
    <w:rsid w:val="003C4629"/>
    <w:rsid w:val="003C565A"/>
    <w:rsid w:val="003C676E"/>
    <w:rsid w:val="003C7BB7"/>
    <w:rsid w:val="003D4FF3"/>
    <w:rsid w:val="003E5106"/>
    <w:rsid w:val="003E5F6F"/>
    <w:rsid w:val="003E7736"/>
    <w:rsid w:val="004029FC"/>
    <w:rsid w:val="0040445A"/>
    <w:rsid w:val="004122A5"/>
    <w:rsid w:val="0041336C"/>
    <w:rsid w:val="00416FCB"/>
    <w:rsid w:val="00417101"/>
    <w:rsid w:val="00424E48"/>
    <w:rsid w:val="004479B1"/>
    <w:rsid w:val="0046665B"/>
    <w:rsid w:val="0047013E"/>
    <w:rsid w:val="00471237"/>
    <w:rsid w:val="00473EEF"/>
    <w:rsid w:val="00486217"/>
    <w:rsid w:val="004A5086"/>
    <w:rsid w:val="004B2199"/>
    <w:rsid w:val="004B2989"/>
    <w:rsid w:val="004B4009"/>
    <w:rsid w:val="004C3B45"/>
    <w:rsid w:val="004C5292"/>
    <w:rsid w:val="004C54C6"/>
    <w:rsid w:val="004C591B"/>
    <w:rsid w:val="004D3C3C"/>
    <w:rsid w:val="004D57E7"/>
    <w:rsid w:val="004D742D"/>
    <w:rsid w:val="004E2517"/>
    <w:rsid w:val="004E5BD4"/>
    <w:rsid w:val="004F5C78"/>
    <w:rsid w:val="00513E12"/>
    <w:rsid w:val="0051441A"/>
    <w:rsid w:val="00515F49"/>
    <w:rsid w:val="00527628"/>
    <w:rsid w:val="00527AC4"/>
    <w:rsid w:val="00536C01"/>
    <w:rsid w:val="00537181"/>
    <w:rsid w:val="0054079F"/>
    <w:rsid w:val="005452EB"/>
    <w:rsid w:val="00553E6B"/>
    <w:rsid w:val="00555C49"/>
    <w:rsid w:val="00557FAE"/>
    <w:rsid w:val="00560722"/>
    <w:rsid w:val="005619C0"/>
    <w:rsid w:val="00562547"/>
    <w:rsid w:val="00562955"/>
    <w:rsid w:val="00566BD6"/>
    <w:rsid w:val="00574238"/>
    <w:rsid w:val="00574B61"/>
    <w:rsid w:val="0058530E"/>
    <w:rsid w:val="005857B8"/>
    <w:rsid w:val="005A2E9A"/>
    <w:rsid w:val="005B6270"/>
    <w:rsid w:val="005B6CB0"/>
    <w:rsid w:val="005C260F"/>
    <w:rsid w:val="005C681B"/>
    <w:rsid w:val="005D022C"/>
    <w:rsid w:val="005D21BE"/>
    <w:rsid w:val="005D287F"/>
    <w:rsid w:val="005D36FA"/>
    <w:rsid w:val="005F3414"/>
    <w:rsid w:val="005F57A8"/>
    <w:rsid w:val="0060051C"/>
    <w:rsid w:val="0060200A"/>
    <w:rsid w:val="00605296"/>
    <w:rsid w:val="00611319"/>
    <w:rsid w:val="00611AFA"/>
    <w:rsid w:val="00614CD0"/>
    <w:rsid w:val="00616AAD"/>
    <w:rsid w:val="006311E2"/>
    <w:rsid w:val="006359B5"/>
    <w:rsid w:val="006379F5"/>
    <w:rsid w:val="00646FF1"/>
    <w:rsid w:val="00652667"/>
    <w:rsid w:val="0065284C"/>
    <w:rsid w:val="006528C9"/>
    <w:rsid w:val="00656551"/>
    <w:rsid w:val="00656A5E"/>
    <w:rsid w:val="006575D3"/>
    <w:rsid w:val="00657764"/>
    <w:rsid w:val="00664A82"/>
    <w:rsid w:val="00665856"/>
    <w:rsid w:val="00667B63"/>
    <w:rsid w:val="006724D2"/>
    <w:rsid w:val="00672D1A"/>
    <w:rsid w:val="00681A96"/>
    <w:rsid w:val="00682305"/>
    <w:rsid w:val="00683470"/>
    <w:rsid w:val="006867C1"/>
    <w:rsid w:val="00695451"/>
    <w:rsid w:val="006964B7"/>
    <w:rsid w:val="006A05F6"/>
    <w:rsid w:val="006A3B0E"/>
    <w:rsid w:val="006B3413"/>
    <w:rsid w:val="006B3FC4"/>
    <w:rsid w:val="006D61E1"/>
    <w:rsid w:val="006D6D8B"/>
    <w:rsid w:val="006E6239"/>
    <w:rsid w:val="006E76A1"/>
    <w:rsid w:val="006F1111"/>
    <w:rsid w:val="006F2DDB"/>
    <w:rsid w:val="007025F9"/>
    <w:rsid w:val="0071424E"/>
    <w:rsid w:val="00723DD4"/>
    <w:rsid w:val="00724037"/>
    <w:rsid w:val="00727E29"/>
    <w:rsid w:val="007304C5"/>
    <w:rsid w:val="007378E6"/>
    <w:rsid w:val="0074763B"/>
    <w:rsid w:val="0075180C"/>
    <w:rsid w:val="007608D8"/>
    <w:rsid w:val="00774BD6"/>
    <w:rsid w:val="007809A7"/>
    <w:rsid w:val="0078571D"/>
    <w:rsid w:val="00791483"/>
    <w:rsid w:val="00791FED"/>
    <w:rsid w:val="00795185"/>
    <w:rsid w:val="007A050C"/>
    <w:rsid w:val="007A2128"/>
    <w:rsid w:val="007A7CE2"/>
    <w:rsid w:val="007B026C"/>
    <w:rsid w:val="007B4954"/>
    <w:rsid w:val="007B5281"/>
    <w:rsid w:val="007C2422"/>
    <w:rsid w:val="007C265A"/>
    <w:rsid w:val="007D560E"/>
    <w:rsid w:val="007E5685"/>
    <w:rsid w:val="008069F5"/>
    <w:rsid w:val="008073CB"/>
    <w:rsid w:val="00810A06"/>
    <w:rsid w:val="00813D6D"/>
    <w:rsid w:val="00821745"/>
    <w:rsid w:val="0082517F"/>
    <w:rsid w:val="008301E0"/>
    <w:rsid w:val="00830948"/>
    <w:rsid w:val="0084004B"/>
    <w:rsid w:val="008426B8"/>
    <w:rsid w:val="00844FA5"/>
    <w:rsid w:val="008514A4"/>
    <w:rsid w:val="00852201"/>
    <w:rsid w:val="008528F2"/>
    <w:rsid w:val="00855973"/>
    <w:rsid w:val="00856FA4"/>
    <w:rsid w:val="00860963"/>
    <w:rsid w:val="008616EC"/>
    <w:rsid w:val="0086251D"/>
    <w:rsid w:val="0086453E"/>
    <w:rsid w:val="008662D9"/>
    <w:rsid w:val="00880BD8"/>
    <w:rsid w:val="00882490"/>
    <w:rsid w:val="00891B18"/>
    <w:rsid w:val="00892E8A"/>
    <w:rsid w:val="00894890"/>
    <w:rsid w:val="00894D1E"/>
    <w:rsid w:val="00895488"/>
    <w:rsid w:val="008A362D"/>
    <w:rsid w:val="008A5231"/>
    <w:rsid w:val="008C0165"/>
    <w:rsid w:val="008C0A97"/>
    <w:rsid w:val="008C4C84"/>
    <w:rsid w:val="008D130A"/>
    <w:rsid w:val="008D4876"/>
    <w:rsid w:val="008E1324"/>
    <w:rsid w:val="008E1CFA"/>
    <w:rsid w:val="008E269E"/>
    <w:rsid w:val="008F0100"/>
    <w:rsid w:val="008F75B7"/>
    <w:rsid w:val="0090181B"/>
    <w:rsid w:val="00903844"/>
    <w:rsid w:val="0090457D"/>
    <w:rsid w:val="00911F9A"/>
    <w:rsid w:val="00913026"/>
    <w:rsid w:val="00915041"/>
    <w:rsid w:val="0092059C"/>
    <w:rsid w:val="0092224C"/>
    <w:rsid w:val="00924EB7"/>
    <w:rsid w:val="00930A1E"/>
    <w:rsid w:val="0093249C"/>
    <w:rsid w:val="009345F6"/>
    <w:rsid w:val="0093510B"/>
    <w:rsid w:val="009440C1"/>
    <w:rsid w:val="00944B9C"/>
    <w:rsid w:val="00944F6E"/>
    <w:rsid w:val="00951E17"/>
    <w:rsid w:val="009557D3"/>
    <w:rsid w:val="0096123B"/>
    <w:rsid w:val="00964EA4"/>
    <w:rsid w:val="00966E64"/>
    <w:rsid w:val="00982D9D"/>
    <w:rsid w:val="009932F4"/>
    <w:rsid w:val="00993975"/>
    <w:rsid w:val="009A370D"/>
    <w:rsid w:val="009A45A6"/>
    <w:rsid w:val="009B4725"/>
    <w:rsid w:val="009C2D9B"/>
    <w:rsid w:val="009C7B44"/>
    <w:rsid w:val="009D437A"/>
    <w:rsid w:val="009D4F9E"/>
    <w:rsid w:val="009F30AF"/>
    <w:rsid w:val="00A02CA9"/>
    <w:rsid w:val="00A054D9"/>
    <w:rsid w:val="00A126A8"/>
    <w:rsid w:val="00A12D58"/>
    <w:rsid w:val="00A17805"/>
    <w:rsid w:val="00A32946"/>
    <w:rsid w:val="00A342F2"/>
    <w:rsid w:val="00A5081C"/>
    <w:rsid w:val="00A528A1"/>
    <w:rsid w:val="00A71953"/>
    <w:rsid w:val="00A808E2"/>
    <w:rsid w:val="00A919BB"/>
    <w:rsid w:val="00A93D6C"/>
    <w:rsid w:val="00AA376E"/>
    <w:rsid w:val="00AB4FC6"/>
    <w:rsid w:val="00AF64E0"/>
    <w:rsid w:val="00B02D75"/>
    <w:rsid w:val="00B07D3B"/>
    <w:rsid w:val="00B10E9C"/>
    <w:rsid w:val="00B15652"/>
    <w:rsid w:val="00B22F9B"/>
    <w:rsid w:val="00B27D55"/>
    <w:rsid w:val="00B27F6C"/>
    <w:rsid w:val="00B379C8"/>
    <w:rsid w:val="00B37FCF"/>
    <w:rsid w:val="00B46D0F"/>
    <w:rsid w:val="00B5131C"/>
    <w:rsid w:val="00B523DA"/>
    <w:rsid w:val="00B54659"/>
    <w:rsid w:val="00B603C2"/>
    <w:rsid w:val="00B642EC"/>
    <w:rsid w:val="00B64BCD"/>
    <w:rsid w:val="00B67011"/>
    <w:rsid w:val="00B71600"/>
    <w:rsid w:val="00B73E1D"/>
    <w:rsid w:val="00B85685"/>
    <w:rsid w:val="00B87D02"/>
    <w:rsid w:val="00B92318"/>
    <w:rsid w:val="00B9530E"/>
    <w:rsid w:val="00B960C2"/>
    <w:rsid w:val="00BC0068"/>
    <w:rsid w:val="00BC3A84"/>
    <w:rsid w:val="00BD02EE"/>
    <w:rsid w:val="00BD2998"/>
    <w:rsid w:val="00BD3E81"/>
    <w:rsid w:val="00BD4452"/>
    <w:rsid w:val="00BD77C8"/>
    <w:rsid w:val="00BF5417"/>
    <w:rsid w:val="00C0176E"/>
    <w:rsid w:val="00C13702"/>
    <w:rsid w:val="00C218AC"/>
    <w:rsid w:val="00C237DD"/>
    <w:rsid w:val="00C37F6E"/>
    <w:rsid w:val="00C414B9"/>
    <w:rsid w:val="00C4740B"/>
    <w:rsid w:val="00C4787A"/>
    <w:rsid w:val="00C47AA4"/>
    <w:rsid w:val="00C60512"/>
    <w:rsid w:val="00C60FF4"/>
    <w:rsid w:val="00C6362D"/>
    <w:rsid w:val="00C73760"/>
    <w:rsid w:val="00C75675"/>
    <w:rsid w:val="00C84C38"/>
    <w:rsid w:val="00C857A3"/>
    <w:rsid w:val="00C96F29"/>
    <w:rsid w:val="00CA120A"/>
    <w:rsid w:val="00CA1271"/>
    <w:rsid w:val="00CA28A3"/>
    <w:rsid w:val="00CA3EBC"/>
    <w:rsid w:val="00CB6827"/>
    <w:rsid w:val="00CB6839"/>
    <w:rsid w:val="00CC0FBC"/>
    <w:rsid w:val="00CC17E0"/>
    <w:rsid w:val="00CC4329"/>
    <w:rsid w:val="00CC6EA8"/>
    <w:rsid w:val="00CC7CCF"/>
    <w:rsid w:val="00CD10EF"/>
    <w:rsid w:val="00CE1B0E"/>
    <w:rsid w:val="00CE1F97"/>
    <w:rsid w:val="00CE24A6"/>
    <w:rsid w:val="00CE5700"/>
    <w:rsid w:val="00CF71AB"/>
    <w:rsid w:val="00D01567"/>
    <w:rsid w:val="00D01E6B"/>
    <w:rsid w:val="00D02ACD"/>
    <w:rsid w:val="00D05009"/>
    <w:rsid w:val="00D06C2D"/>
    <w:rsid w:val="00D10A51"/>
    <w:rsid w:val="00D14049"/>
    <w:rsid w:val="00D236A1"/>
    <w:rsid w:val="00D2656C"/>
    <w:rsid w:val="00D26DB8"/>
    <w:rsid w:val="00D27365"/>
    <w:rsid w:val="00D27988"/>
    <w:rsid w:val="00D30BEA"/>
    <w:rsid w:val="00D47B17"/>
    <w:rsid w:val="00D50D62"/>
    <w:rsid w:val="00D5207C"/>
    <w:rsid w:val="00D74C31"/>
    <w:rsid w:val="00D87831"/>
    <w:rsid w:val="00D95AC9"/>
    <w:rsid w:val="00DA079B"/>
    <w:rsid w:val="00DA5614"/>
    <w:rsid w:val="00DB7EFD"/>
    <w:rsid w:val="00DC3D8B"/>
    <w:rsid w:val="00DC5B95"/>
    <w:rsid w:val="00DD6319"/>
    <w:rsid w:val="00DE5273"/>
    <w:rsid w:val="00DF0733"/>
    <w:rsid w:val="00E0256A"/>
    <w:rsid w:val="00E1283B"/>
    <w:rsid w:val="00E17C7A"/>
    <w:rsid w:val="00E17CD6"/>
    <w:rsid w:val="00E21223"/>
    <w:rsid w:val="00E21885"/>
    <w:rsid w:val="00E22A4C"/>
    <w:rsid w:val="00E22CB7"/>
    <w:rsid w:val="00E271EC"/>
    <w:rsid w:val="00E31CE0"/>
    <w:rsid w:val="00E448E6"/>
    <w:rsid w:val="00E45587"/>
    <w:rsid w:val="00E469BB"/>
    <w:rsid w:val="00E53663"/>
    <w:rsid w:val="00E575AA"/>
    <w:rsid w:val="00E62E59"/>
    <w:rsid w:val="00E635CB"/>
    <w:rsid w:val="00E660B5"/>
    <w:rsid w:val="00E66300"/>
    <w:rsid w:val="00E83607"/>
    <w:rsid w:val="00E900A2"/>
    <w:rsid w:val="00E9588A"/>
    <w:rsid w:val="00EA085D"/>
    <w:rsid w:val="00EA51C7"/>
    <w:rsid w:val="00EB2498"/>
    <w:rsid w:val="00EB75EE"/>
    <w:rsid w:val="00EC7795"/>
    <w:rsid w:val="00EC79B0"/>
    <w:rsid w:val="00ED43CA"/>
    <w:rsid w:val="00EE3432"/>
    <w:rsid w:val="00EF5078"/>
    <w:rsid w:val="00F00B16"/>
    <w:rsid w:val="00F11140"/>
    <w:rsid w:val="00F113B8"/>
    <w:rsid w:val="00F115FD"/>
    <w:rsid w:val="00F1251F"/>
    <w:rsid w:val="00F179F4"/>
    <w:rsid w:val="00F24C8D"/>
    <w:rsid w:val="00F270F0"/>
    <w:rsid w:val="00F51719"/>
    <w:rsid w:val="00F6113E"/>
    <w:rsid w:val="00F63035"/>
    <w:rsid w:val="00F6419E"/>
    <w:rsid w:val="00F8456B"/>
    <w:rsid w:val="00F90F3B"/>
    <w:rsid w:val="00F92059"/>
    <w:rsid w:val="00F924EA"/>
    <w:rsid w:val="00F93E84"/>
    <w:rsid w:val="00FB3136"/>
    <w:rsid w:val="00FB5688"/>
    <w:rsid w:val="00FB5D07"/>
    <w:rsid w:val="00FC0EDC"/>
    <w:rsid w:val="00FC417F"/>
    <w:rsid w:val="00FD0CCF"/>
    <w:rsid w:val="00FD6713"/>
    <w:rsid w:val="00FF1AB4"/>
    <w:rsid w:val="00FF1E70"/>
    <w:rsid w:val="00FF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DC082"/>
  <w15:docId w15:val="{F4DB753E-A660-4600-AEB8-83EB802C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0BD8"/>
    <w:rPr>
      <w:rFonts w:ascii="Arial" w:hAnsi="Arial"/>
    </w:rPr>
  </w:style>
  <w:style w:type="paragraph" w:styleId="Heading1">
    <w:name w:val="heading 1"/>
    <w:basedOn w:val="Normal"/>
    <w:next w:val="Normal"/>
    <w:link w:val="Heading1Char"/>
    <w:uiPriority w:val="9"/>
    <w:qFormat/>
    <w:rsid w:val="00944F6E"/>
    <w:pPr>
      <w:keepNext/>
      <w:keepLines/>
      <w:pageBreakBefore/>
      <w:spacing w:before="480" w:after="360"/>
      <w:outlineLvl w:val="0"/>
    </w:pPr>
    <w:rPr>
      <w:rFonts w:eastAsiaTheme="majorEastAsia" w:cstheme="majorBidi"/>
      <w:b/>
      <w:bCs/>
      <w:sz w:val="28"/>
      <w:szCs w:val="28"/>
      <w:u w:val="single"/>
    </w:rPr>
  </w:style>
  <w:style w:type="paragraph" w:styleId="Heading2">
    <w:name w:val="heading 2"/>
    <w:next w:val="Normal"/>
    <w:link w:val="Heading2Char"/>
    <w:uiPriority w:val="9"/>
    <w:unhideWhenUsed/>
    <w:qFormat/>
    <w:rsid w:val="00944F6E"/>
    <w:pPr>
      <w:keepNext/>
      <w:keepLines/>
      <w:spacing w:before="240" w:after="240"/>
      <w:outlineLvl w:val="1"/>
    </w:pPr>
    <w:rPr>
      <w:rFonts w:ascii="Arial" w:eastAsiaTheme="majorEastAsia" w:hAnsi="Arial" w:cstheme="majorBidi"/>
      <w:b/>
      <w:bCs/>
      <w:szCs w:val="26"/>
      <w:u w:val="single"/>
    </w:rPr>
  </w:style>
  <w:style w:type="paragraph" w:styleId="Heading4">
    <w:name w:val="heading 4"/>
    <w:basedOn w:val="Normal"/>
    <w:next w:val="Normal"/>
    <w:link w:val="Heading4Char"/>
    <w:uiPriority w:val="9"/>
    <w:semiHidden/>
    <w:unhideWhenUsed/>
    <w:qFormat/>
    <w:rsid w:val="009A37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7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44F6E"/>
    <w:rPr>
      <w:rFonts w:ascii="Arial" w:eastAsiaTheme="majorEastAsia" w:hAnsi="Arial" w:cstheme="majorBidi"/>
      <w:b/>
      <w:bCs/>
      <w:sz w:val="28"/>
      <w:szCs w:val="28"/>
      <w:u w:val="single"/>
    </w:rPr>
  </w:style>
  <w:style w:type="paragraph" w:styleId="BalloonText">
    <w:name w:val="Balloon Text"/>
    <w:basedOn w:val="Normal"/>
    <w:link w:val="BalloonTextChar"/>
    <w:uiPriority w:val="99"/>
    <w:semiHidden/>
    <w:unhideWhenUsed/>
    <w:rsid w:val="00304E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D3"/>
    <w:rPr>
      <w:rFonts w:ascii="Tahoma" w:hAnsi="Tahoma" w:cs="Tahoma"/>
      <w:sz w:val="16"/>
      <w:szCs w:val="16"/>
    </w:rPr>
  </w:style>
  <w:style w:type="paragraph" w:styleId="ListParagraph">
    <w:name w:val="List Paragraph"/>
    <w:basedOn w:val="Normal"/>
    <w:uiPriority w:val="99"/>
    <w:qFormat/>
    <w:rsid w:val="00CC17E0"/>
    <w:pPr>
      <w:ind w:left="720"/>
      <w:contextualSpacing/>
    </w:pPr>
  </w:style>
  <w:style w:type="character" w:styleId="Hyperlink">
    <w:name w:val="Hyperlink"/>
    <w:uiPriority w:val="99"/>
    <w:unhideWhenUsed/>
    <w:rsid w:val="000964F3"/>
    <w:rPr>
      <w:color w:val="0000FF"/>
      <w:u w:val="single"/>
    </w:rPr>
  </w:style>
  <w:style w:type="paragraph" w:styleId="TOC1">
    <w:name w:val="toc 1"/>
    <w:basedOn w:val="Normal"/>
    <w:next w:val="Normal"/>
    <w:autoRedefine/>
    <w:uiPriority w:val="39"/>
    <w:rsid w:val="008C0165"/>
    <w:pPr>
      <w:spacing w:after="100" w:line="240" w:lineRule="auto"/>
    </w:pPr>
    <w:rPr>
      <w:rFonts w:eastAsia="Times New Roman" w:cs="Times New Roman"/>
      <w:sz w:val="24"/>
      <w:szCs w:val="24"/>
    </w:rPr>
  </w:style>
  <w:style w:type="paragraph" w:styleId="Header">
    <w:name w:val="header"/>
    <w:basedOn w:val="Normal"/>
    <w:link w:val="HeaderChar"/>
    <w:uiPriority w:val="99"/>
    <w:semiHidden/>
    <w:unhideWhenUsed/>
    <w:rsid w:val="0075180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5180C"/>
    <w:rPr>
      <w:rFonts w:ascii="Arial" w:hAnsi="Arial"/>
    </w:rPr>
  </w:style>
  <w:style w:type="paragraph" w:styleId="Footer">
    <w:name w:val="footer"/>
    <w:basedOn w:val="Normal"/>
    <w:link w:val="FooterChar"/>
    <w:uiPriority w:val="99"/>
    <w:unhideWhenUsed/>
    <w:rsid w:val="007518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80C"/>
    <w:rPr>
      <w:rFonts w:ascii="Arial" w:hAnsi="Arial"/>
    </w:rPr>
  </w:style>
  <w:style w:type="character" w:customStyle="1" w:styleId="Heading2Char">
    <w:name w:val="Heading 2 Char"/>
    <w:basedOn w:val="DefaultParagraphFont"/>
    <w:link w:val="Heading2"/>
    <w:uiPriority w:val="9"/>
    <w:rsid w:val="00944F6E"/>
    <w:rPr>
      <w:rFonts w:ascii="Arial" w:eastAsiaTheme="majorEastAsia" w:hAnsi="Arial" w:cstheme="majorBidi"/>
      <w:b/>
      <w:bCs/>
      <w:szCs w:val="26"/>
      <w:u w:val="single"/>
    </w:rPr>
  </w:style>
  <w:style w:type="paragraph" w:styleId="TOC2">
    <w:name w:val="toc 2"/>
    <w:basedOn w:val="Normal"/>
    <w:next w:val="Normal"/>
    <w:autoRedefine/>
    <w:uiPriority w:val="39"/>
    <w:unhideWhenUsed/>
    <w:rsid w:val="00614CD0"/>
    <w:pPr>
      <w:spacing w:after="100"/>
      <w:ind w:left="220"/>
    </w:pPr>
  </w:style>
  <w:style w:type="character" w:customStyle="1" w:styleId="Heading4Char">
    <w:name w:val="Heading 4 Char"/>
    <w:basedOn w:val="DefaultParagraphFont"/>
    <w:link w:val="Heading4"/>
    <w:uiPriority w:val="9"/>
    <w:semiHidden/>
    <w:rsid w:val="009A370D"/>
    <w:rPr>
      <w:rFonts w:asciiTheme="majorHAnsi" w:eastAsiaTheme="majorEastAsia" w:hAnsiTheme="majorHAnsi" w:cstheme="majorBidi"/>
      <w:b/>
      <w:bCs/>
      <w:i/>
      <w:iCs/>
      <w:color w:val="4F81BD" w:themeColor="accent1"/>
    </w:rPr>
  </w:style>
  <w:style w:type="paragraph" w:customStyle="1" w:styleId="Default">
    <w:name w:val="Default"/>
    <w:rsid w:val="0046665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7492264">
      <w:bodyDiv w:val="1"/>
      <w:marLeft w:val="0"/>
      <w:marRight w:val="0"/>
      <w:marTop w:val="0"/>
      <w:marBottom w:val="0"/>
      <w:divBdr>
        <w:top w:val="none" w:sz="0" w:space="0" w:color="auto"/>
        <w:left w:val="none" w:sz="0" w:space="0" w:color="auto"/>
        <w:bottom w:val="none" w:sz="0" w:space="0" w:color="auto"/>
        <w:right w:val="none" w:sz="0" w:space="0" w:color="auto"/>
      </w:divBdr>
    </w:div>
    <w:div w:id="1064328350">
      <w:bodyDiv w:val="1"/>
      <w:marLeft w:val="0"/>
      <w:marRight w:val="0"/>
      <w:marTop w:val="0"/>
      <w:marBottom w:val="0"/>
      <w:divBdr>
        <w:top w:val="none" w:sz="0" w:space="0" w:color="auto"/>
        <w:left w:val="none" w:sz="0" w:space="0" w:color="auto"/>
        <w:bottom w:val="none" w:sz="0" w:space="0" w:color="auto"/>
        <w:right w:val="none" w:sz="0" w:space="0" w:color="auto"/>
      </w:divBdr>
      <w:divsChild>
        <w:div w:id="789519824">
          <w:marLeft w:val="0"/>
          <w:marRight w:val="0"/>
          <w:marTop w:val="0"/>
          <w:marBottom w:val="0"/>
          <w:divBdr>
            <w:top w:val="none" w:sz="0" w:space="0" w:color="auto"/>
            <w:left w:val="none" w:sz="0" w:space="0" w:color="auto"/>
            <w:bottom w:val="none" w:sz="0" w:space="0" w:color="auto"/>
            <w:right w:val="none" w:sz="0" w:space="0" w:color="auto"/>
          </w:divBdr>
          <w:divsChild>
            <w:div w:id="109714885">
              <w:marLeft w:val="0"/>
              <w:marRight w:val="0"/>
              <w:marTop w:val="0"/>
              <w:marBottom w:val="0"/>
              <w:divBdr>
                <w:top w:val="none" w:sz="0" w:space="0" w:color="auto"/>
                <w:left w:val="none" w:sz="0" w:space="0" w:color="auto"/>
                <w:bottom w:val="none" w:sz="0" w:space="0" w:color="auto"/>
                <w:right w:val="none" w:sz="0" w:space="0" w:color="auto"/>
              </w:divBdr>
            </w:div>
            <w:div w:id="161698147">
              <w:marLeft w:val="0"/>
              <w:marRight w:val="0"/>
              <w:marTop w:val="0"/>
              <w:marBottom w:val="0"/>
              <w:divBdr>
                <w:top w:val="none" w:sz="0" w:space="0" w:color="auto"/>
                <w:left w:val="none" w:sz="0" w:space="0" w:color="auto"/>
                <w:bottom w:val="none" w:sz="0" w:space="0" w:color="auto"/>
                <w:right w:val="none" w:sz="0" w:space="0" w:color="auto"/>
              </w:divBdr>
            </w:div>
            <w:div w:id="476381893">
              <w:marLeft w:val="0"/>
              <w:marRight w:val="0"/>
              <w:marTop w:val="0"/>
              <w:marBottom w:val="0"/>
              <w:divBdr>
                <w:top w:val="none" w:sz="0" w:space="0" w:color="auto"/>
                <w:left w:val="none" w:sz="0" w:space="0" w:color="auto"/>
                <w:bottom w:val="none" w:sz="0" w:space="0" w:color="auto"/>
                <w:right w:val="none" w:sz="0" w:space="0" w:color="auto"/>
              </w:divBdr>
            </w:div>
            <w:div w:id="528180579">
              <w:marLeft w:val="0"/>
              <w:marRight w:val="0"/>
              <w:marTop w:val="0"/>
              <w:marBottom w:val="0"/>
              <w:divBdr>
                <w:top w:val="none" w:sz="0" w:space="0" w:color="auto"/>
                <w:left w:val="none" w:sz="0" w:space="0" w:color="auto"/>
                <w:bottom w:val="none" w:sz="0" w:space="0" w:color="auto"/>
                <w:right w:val="none" w:sz="0" w:space="0" w:color="auto"/>
              </w:divBdr>
            </w:div>
            <w:div w:id="542835433">
              <w:marLeft w:val="0"/>
              <w:marRight w:val="0"/>
              <w:marTop w:val="0"/>
              <w:marBottom w:val="0"/>
              <w:divBdr>
                <w:top w:val="none" w:sz="0" w:space="0" w:color="auto"/>
                <w:left w:val="none" w:sz="0" w:space="0" w:color="auto"/>
                <w:bottom w:val="none" w:sz="0" w:space="0" w:color="auto"/>
                <w:right w:val="none" w:sz="0" w:space="0" w:color="auto"/>
              </w:divBdr>
            </w:div>
            <w:div w:id="574127465">
              <w:marLeft w:val="0"/>
              <w:marRight w:val="0"/>
              <w:marTop w:val="0"/>
              <w:marBottom w:val="0"/>
              <w:divBdr>
                <w:top w:val="none" w:sz="0" w:space="0" w:color="auto"/>
                <w:left w:val="none" w:sz="0" w:space="0" w:color="auto"/>
                <w:bottom w:val="none" w:sz="0" w:space="0" w:color="auto"/>
                <w:right w:val="none" w:sz="0" w:space="0" w:color="auto"/>
              </w:divBdr>
            </w:div>
            <w:div w:id="637304007">
              <w:marLeft w:val="0"/>
              <w:marRight w:val="0"/>
              <w:marTop w:val="0"/>
              <w:marBottom w:val="0"/>
              <w:divBdr>
                <w:top w:val="none" w:sz="0" w:space="0" w:color="auto"/>
                <w:left w:val="none" w:sz="0" w:space="0" w:color="auto"/>
                <w:bottom w:val="none" w:sz="0" w:space="0" w:color="auto"/>
                <w:right w:val="none" w:sz="0" w:space="0" w:color="auto"/>
              </w:divBdr>
            </w:div>
            <w:div w:id="678895707">
              <w:marLeft w:val="0"/>
              <w:marRight w:val="0"/>
              <w:marTop w:val="0"/>
              <w:marBottom w:val="0"/>
              <w:divBdr>
                <w:top w:val="none" w:sz="0" w:space="0" w:color="auto"/>
                <w:left w:val="none" w:sz="0" w:space="0" w:color="auto"/>
                <w:bottom w:val="none" w:sz="0" w:space="0" w:color="auto"/>
                <w:right w:val="none" w:sz="0" w:space="0" w:color="auto"/>
              </w:divBdr>
            </w:div>
            <w:div w:id="692878163">
              <w:marLeft w:val="0"/>
              <w:marRight w:val="0"/>
              <w:marTop w:val="0"/>
              <w:marBottom w:val="0"/>
              <w:divBdr>
                <w:top w:val="none" w:sz="0" w:space="0" w:color="auto"/>
                <w:left w:val="none" w:sz="0" w:space="0" w:color="auto"/>
                <w:bottom w:val="none" w:sz="0" w:space="0" w:color="auto"/>
                <w:right w:val="none" w:sz="0" w:space="0" w:color="auto"/>
              </w:divBdr>
            </w:div>
            <w:div w:id="783038139">
              <w:marLeft w:val="0"/>
              <w:marRight w:val="0"/>
              <w:marTop w:val="0"/>
              <w:marBottom w:val="0"/>
              <w:divBdr>
                <w:top w:val="none" w:sz="0" w:space="0" w:color="auto"/>
                <w:left w:val="none" w:sz="0" w:space="0" w:color="auto"/>
                <w:bottom w:val="none" w:sz="0" w:space="0" w:color="auto"/>
                <w:right w:val="none" w:sz="0" w:space="0" w:color="auto"/>
              </w:divBdr>
            </w:div>
            <w:div w:id="812254269">
              <w:marLeft w:val="0"/>
              <w:marRight w:val="0"/>
              <w:marTop w:val="0"/>
              <w:marBottom w:val="0"/>
              <w:divBdr>
                <w:top w:val="none" w:sz="0" w:space="0" w:color="auto"/>
                <w:left w:val="none" w:sz="0" w:space="0" w:color="auto"/>
                <w:bottom w:val="none" w:sz="0" w:space="0" w:color="auto"/>
                <w:right w:val="none" w:sz="0" w:space="0" w:color="auto"/>
              </w:divBdr>
            </w:div>
            <w:div w:id="1028023248">
              <w:marLeft w:val="0"/>
              <w:marRight w:val="0"/>
              <w:marTop w:val="0"/>
              <w:marBottom w:val="0"/>
              <w:divBdr>
                <w:top w:val="none" w:sz="0" w:space="0" w:color="auto"/>
                <w:left w:val="none" w:sz="0" w:space="0" w:color="auto"/>
                <w:bottom w:val="none" w:sz="0" w:space="0" w:color="auto"/>
                <w:right w:val="none" w:sz="0" w:space="0" w:color="auto"/>
              </w:divBdr>
            </w:div>
            <w:div w:id="1061708593">
              <w:marLeft w:val="0"/>
              <w:marRight w:val="0"/>
              <w:marTop w:val="0"/>
              <w:marBottom w:val="0"/>
              <w:divBdr>
                <w:top w:val="none" w:sz="0" w:space="0" w:color="auto"/>
                <w:left w:val="none" w:sz="0" w:space="0" w:color="auto"/>
                <w:bottom w:val="none" w:sz="0" w:space="0" w:color="auto"/>
                <w:right w:val="none" w:sz="0" w:space="0" w:color="auto"/>
              </w:divBdr>
            </w:div>
            <w:div w:id="1099132856">
              <w:marLeft w:val="0"/>
              <w:marRight w:val="0"/>
              <w:marTop w:val="0"/>
              <w:marBottom w:val="0"/>
              <w:divBdr>
                <w:top w:val="none" w:sz="0" w:space="0" w:color="auto"/>
                <w:left w:val="none" w:sz="0" w:space="0" w:color="auto"/>
                <w:bottom w:val="none" w:sz="0" w:space="0" w:color="auto"/>
                <w:right w:val="none" w:sz="0" w:space="0" w:color="auto"/>
              </w:divBdr>
            </w:div>
            <w:div w:id="1191184712">
              <w:marLeft w:val="0"/>
              <w:marRight w:val="0"/>
              <w:marTop w:val="0"/>
              <w:marBottom w:val="0"/>
              <w:divBdr>
                <w:top w:val="none" w:sz="0" w:space="0" w:color="auto"/>
                <w:left w:val="none" w:sz="0" w:space="0" w:color="auto"/>
                <w:bottom w:val="none" w:sz="0" w:space="0" w:color="auto"/>
                <w:right w:val="none" w:sz="0" w:space="0" w:color="auto"/>
              </w:divBdr>
            </w:div>
            <w:div w:id="1395004742">
              <w:marLeft w:val="0"/>
              <w:marRight w:val="0"/>
              <w:marTop w:val="0"/>
              <w:marBottom w:val="0"/>
              <w:divBdr>
                <w:top w:val="none" w:sz="0" w:space="0" w:color="auto"/>
                <w:left w:val="none" w:sz="0" w:space="0" w:color="auto"/>
                <w:bottom w:val="none" w:sz="0" w:space="0" w:color="auto"/>
                <w:right w:val="none" w:sz="0" w:space="0" w:color="auto"/>
              </w:divBdr>
            </w:div>
            <w:div w:id="1416513318">
              <w:marLeft w:val="0"/>
              <w:marRight w:val="0"/>
              <w:marTop w:val="0"/>
              <w:marBottom w:val="0"/>
              <w:divBdr>
                <w:top w:val="none" w:sz="0" w:space="0" w:color="auto"/>
                <w:left w:val="none" w:sz="0" w:space="0" w:color="auto"/>
                <w:bottom w:val="none" w:sz="0" w:space="0" w:color="auto"/>
                <w:right w:val="none" w:sz="0" w:space="0" w:color="auto"/>
              </w:divBdr>
            </w:div>
            <w:div w:id="1461000148">
              <w:marLeft w:val="0"/>
              <w:marRight w:val="0"/>
              <w:marTop w:val="0"/>
              <w:marBottom w:val="0"/>
              <w:divBdr>
                <w:top w:val="none" w:sz="0" w:space="0" w:color="auto"/>
                <w:left w:val="none" w:sz="0" w:space="0" w:color="auto"/>
                <w:bottom w:val="none" w:sz="0" w:space="0" w:color="auto"/>
                <w:right w:val="none" w:sz="0" w:space="0" w:color="auto"/>
              </w:divBdr>
            </w:div>
            <w:div w:id="1697123996">
              <w:marLeft w:val="0"/>
              <w:marRight w:val="0"/>
              <w:marTop w:val="0"/>
              <w:marBottom w:val="0"/>
              <w:divBdr>
                <w:top w:val="none" w:sz="0" w:space="0" w:color="auto"/>
                <w:left w:val="none" w:sz="0" w:space="0" w:color="auto"/>
                <w:bottom w:val="none" w:sz="0" w:space="0" w:color="auto"/>
                <w:right w:val="none" w:sz="0" w:space="0" w:color="auto"/>
              </w:divBdr>
            </w:div>
            <w:div w:id="1700859422">
              <w:marLeft w:val="0"/>
              <w:marRight w:val="0"/>
              <w:marTop w:val="0"/>
              <w:marBottom w:val="0"/>
              <w:divBdr>
                <w:top w:val="none" w:sz="0" w:space="0" w:color="auto"/>
                <w:left w:val="none" w:sz="0" w:space="0" w:color="auto"/>
                <w:bottom w:val="none" w:sz="0" w:space="0" w:color="auto"/>
                <w:right w:val="none" w:sz="0" w:space="0" w:color="auto"/>
              </w:divBdr>
            </w:div>
            <w:div w:id="2089957200">
              <w:marLeft w:val="0"/>
              <w:marRight w:val="0"/>
              <w:marTop w:val="0"/>
              <w:marBottom w:val="0"/>
              <w:divBdr>
                <w:top w:val="none" w:sz="0" w:space="0" w:color="auto"/>
                <w:left w:val="none" w:sz="0" w:space="0" w:color="auto"/>
                <w:bottom w:val="none" w:sz="0" w:space="0" w:color="auto"/>
                <w:right w:val="none" w:sz="0" w:space="0" w:color="auto"/>
              </w:divBdr>
            </w:div>
            <w:div w:id="2096171814">
              <w:marLeft w:val="0"/>
              <w:marRight w:val="0"/>
              <w:marTop w:val="0"/>
              <w:marBottom w:val="0"/>
              <w:divBdr>
                <w:top w:val="none" w:sz="0" w:space="0" w:color="auto"/>
                <w:left w:val="none" w:sz="0" w:space="0" w:color="auto"/>
                <w:bottom w:val="none" w:sz="0" w:space="0" w:color="auto"/>
                <w:right w:val="none" w:sz="0" w:space="0" w:color="auto"/>
              </w:divBdr>
            </w:div>
            <w:div w:id="209847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7421">
      <w:bodyDiv w:val="1"/>
      <w:marLeft w:val="0"/>
      <w:marRight w:val="0"/>
      <w:marTop w:val="0"/>
      <w:marBottom w:val="0"/>
      <w:divBdr>
        <w:top w:val="none" w:sz="0" w:space="0" w:color="auto"/>
        <w:left w:val="none" w:sz="0" w:space="0" w:color="auto"/>
        <w:bottom w:val="none" w:sz="0" w:space="0" w:color="auto"/>
        <w:right w:val="none" w:sz="0" w:space="0" w:color="auto"/>
      </w:divBdr>
    </w:div>
    <w:div w:id="1332215983">
      <w:bodyDiv w:val="1"/>
      <w:marLeft w:val="0"/>
      <w:marRight w:val="0"/>
      <w:marTop w:val="0"/>
      <w:marBottom w:val="0"/>
      <w:divBdr>
        <w:top w:val="none" w:sz="0" w:space="0" w:color="auto"/>
        <w:left w:val="none" w:sz="0" w:space="0" w:color="auto"/>
        <w:bottom w:val="none" w:sz="0" w:space="0" w:color="auto"/>
        <w:right w:val="none" w:sz="0" w:space="0" w:color="auto"/>
      </w:divBdr>
    </w:div>
    <w:div w:id="1342392334">
      <w:bodyDiv w:val="1"/>
      <w:marLeft w:val="0"/>
      <w:marRight w:val="0"/>
      <w:marTop w:val="0"/>
      <w:marBottom w:val="0"/>
      <w:divBdr>
        <w:top w:val="none" w:sz="0" w:space="0" w:color="auto"/>
        <w:left w:val="none" w:sz="0" w:space="0" w:color="auto"/>
        <w:bottom w:val="none" w:sz="0" w:space="0" w:color="auto"/>
        <w:right w:val="none" w:sz="0" w:space="0" w:color="auto"/>
      </w:divBdr>
    </w:div>
    <w:div w:id="1612938395">
      <w:bodyDiv w:val="1"/>
      <w:marLeft w:val="0"/>
      <w:marRight w:val="0"/>
      <w:marTop w:val="0"/>
      <w:marBottom w:val="0"/>
      <w:divBdr>
        <w:top w:val="none" w:sz="0" w:space="0" w:color="auto"/>
        <w:left w:val="none" w:sz="0" w:space="0" w:color="auto"/>
        <w:bottom w:val="none" w:sz="0" w:space="0" w:color="auto"/>
        <w:right w:val="none" w:sz="0" w:space="0" w:color="auto"/>
      </w:divBdr>
    </w:div>
    <w:div w:id="2062632289">
      <w:bodyDiv w:val="1"/>
      <w:marLeft w:val="0"/>
      <w:marRight w:val="0"/>
      <w:marTop w:val="0"/>
      <w:marBottom w:val="0"/>
      <w:divBdr>
        <w:top w:val="none" w:sz="0" w:space="0" w:color="auto"/>
        <w:left w:val="none" w:sz="0" w:space="0" w:color="auto"/>
        <w:bottom w:val="none" w:sz="0" w:space="0" w:color="auto"/>
        <w:right w:val="none" w:sz="0" w:space="0" w:color="auto"/>
      </w:divBdr>
    </w:div>
    <w:div w:id="206556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ofilesRNS/ProfilesRNS/issues?milestone=1&amp;page=1&amp;state=clos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rofilesRNS/ProfilesRNS/issues?milestone=2&amp;page=1&amp;state=clos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76A66-3853-4B65-9303-9A5DDE0DF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76558</TotalTime>
  <Pages>34</Pages>
  <Words>6441</Words>
  <Characters>36718</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M Weber</dc:creator>
  <cp:keywords/>
  <dc:description/>
  <cp:lastModifiedBy>Brown, Nicholas William</cp:lastModifiedBy>
  <cp:revision>13</cp:revision>
  <cp:lastPrinted>2017-07-28T17:50:00Z</cp:lastPrinted>
  <dcterms:created xsi:type="dcterms:W3CDTF">2011-07-04T16:24:00Z</dcterms:created>
  <dcterms:modified xsi:type="dcterms:W3CDTF">2019-09-10T13:09:00Z</dcterms:modified>
</cp:coreProperties>
</file>