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0F509D" w:rsidP="002810E9">
      <w:pPr>
        <w:spacing w:after="0" w:line="240" w:lineRule="auto"/>
        <w:rPr>
          <w:rFonts w:cs="Arial"/>
          <w:b/>
          <w:sz w:val="36"/>
          <w:szCs w:val="36"/>
        </w:rPr>
      </w:pPr>
      <w:r>
        <w:rPr>
          <w:rFonts w:cs="Arial"/>
          <w:b/>
          <w:sz w:val="36"/>
          <w:szCs w:val="36"/>
        </w:rPr>
        <w:t>Read Me First</w:t>
      </w:r>
    </w:p>
    <w:p w:rsidR="002810E9" w:rsidRDefault="002810E9" w:rsidP="002810E9">
      <w:pPr>
        <w:spacing w:after="0" w:line="240" w:lineRule="auto"/>
        <w:rPr>
          <w:rFonts w:cs="Arial"/>
        </w:rPr>
      </w:pPr>
    </w:p>
    <w:p w:rsidR="002810E9" w:rsidRDefault="002810E9" w:rsidP="002810E9">
      <w:pPr>
        <w:spacing w:after="0" w:line="240" w:lineRule="auto"/>
        <w:rPr>
          <w:rFonts w:cs="Arial"/>
        </w:rPr>
      </w:pPr>
      <w:r w:rsidRPr="002A0B9E">
        <w:rPr>
          <w:rFonts w:cs="Arial"/>
          <w:b/>
        </w:rPr>
        <w:t>Documentation Version</w:t>
      </w:r>
      <w:r>
        <w:rPr>
          <w:rFonts w:cs="Arial"/>
        </w:rPr>
        <w:t xml:space="preserve">: </w:t>
      </w:r>
      <w:r w:rsidR="005E1AB2">
        <w:rPr>
          <w:rFonts w:cs="Arial"/>
        </w:rPr>
        <w:t>May 11</w:t>
      </w:r>
      <w:bookmarkStart w:id="0" w:name="_GoBack"/>
      <w:bookmarkEnd w:id="0"/>
      <w:r w:rsidR="00983746">
        <w:rPr>
          <w:rFonts w:cs="Arial"/>
        </w:rPr>
        <w:t>, 2015</w:t>
      </w:r>
    </w:p>
    <w:p w:rsidR="002810E9" w:rsidRDefault="002810E9" w:rsidP="002810E9">
      <w:pPr>
        <w:spacing w:after="0" w:line="240" w:lineRule="auto"/>
        <w:rPr>
          <w:rFonts w:cs="Arial"/>
        </w:rPr>
      </w:pPr>
    </w:p>
    <w:p w:rsidR="002810E9" w:rsidRPr="00794E51" w:rsidRDefault="002810E9" w:rsidP="002810E9">
      <w:pPr>
        <w:spacing w:after="0" w:line="240" w:lineRule="auto"/>
        <w:rPr>
          <w:rFonts w:cs="Arial"/>
        </w:rPr>
      </w:pPr>
      <w:r w:rsidRPr="002A0B9E">
        <w:rPr>
          <w:rFonts w:cs="Arial"/>
          <w:b/>
        </w:rPr>
        <w:t>Software Version</w:t>
      </w:r>
      <w:r w:rsidR="0096123B">
        <w:rPr>
          <w:rFonts w:cs="Arial"/>
        </w:rPr>
        <w:t>: ProfilesRNS</w:t>
      </w:r>
      <w:r w:rsidR="00983746">
        <w:rPr>
          <w:rFonts w:cs="Arial"/>
        </w:rPr>
        <w:t>_2.</w:t>
      </w:r>
      <w:r w:rsidR="00CF0215">
        <w:rPr>
          <w:rFonts w:cs="Arial"/>
        </w:rPr>
        <w:t>8</w:t>
      </w:r>
      <w:r w:rsidR="00A555FF">
        <w:rPr>
          <w:rFonts w:cs="Arial"/>
        </w:rPr>
        <w:t>.0</w:t>
      </w:r>
    </w:p>
    <w:p w:rsidR="002810E9" w:rsidRDefault="002810E9" w:rsidP="002810E9">
      <w:pPr>
        <w:spacing w:after="0" w:line="240" w:lineRule="auto"/>
        <w:rPr>
          <w:rFonts w:cs="Arial"/>
          <w:b/>
          <w:sz w:val="36"/>
          <w:szCs w:val="36"/>
        </w:rPr>
      </w:pPr>
    </w:p>
    <w:p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rsidR="00D236A1" w:rsidRPr="00D236A1" w:rsidRDefault="009931CF">
          <w:pPr>
            <w:pStyle w:val="TOC1"/>
            <w:tabs>
              <w:tab w:val="right" w:leader="dot" w:pos="9350"/>
            </w:tabs>
            <w:rPr>
              <w:rFonts w:ascii="Arial" w:eastAsiaTheme="minorEastAsia" w:hAnsi="Arial" w:cs="Arial"/>
              <w:noProof/>
              <w:sz w:val="22"/>
              <w:szCs w:val="22"/>
            </w:rPr>
          </w:pPr>
          <w:r w:rsidRPr="00D236A1">
            <w:rPr>
              <w:rFonts w:ascii="Arial" w:hAnsi="Arial" w:cs="Arial"/>
              <w:sz w:val="22"/>
              <w:szCs w:val="22"/>
            </w:rPr>
            <w:fldChar w:fldCharType="begin"/>
          </w:r>
          <w:r w:rsidR="000964F3" w:rsidRPr="00D236A1">
            <w:rPr>
              <w:rFonts w:ascii="Arial" w:hAnsi="Arial" w:cs="Arial"/>
              <w:sz w:val="22"/>
              <w:szCs w:val="22"/>
            </w:rPr>
            <w:instrText xml:space="preserve"> TOC \o "1-3" \h \z \u </w:instrText>
          </w:r>
          <w:r w:rsidRPr="00D236A1">
            <w:rPr>
              <w:rFonts w:ascii="Arial" w:hAnsi="Arial" w:cs="Arial"/>
              <w:sz w:val="22"/>
              <w:szCs w:val="22"/>
            </w:rPr>
            <w:fldChar w:fldCharType="separate"/>
          </w:r>
          <w:hyperlink w:anchor="_Toc328904706" w:history="1">
            <w:r w:rsidR="00D236A1" w:rsidRPr="00D236A1">
              <w:rPr>
                <w:rStyle w:val="Hyperlink"/>
                <w:rFonts w:ascii="Arial" w:hAnsi="Arial" w:cs="Arial"/>
                <w:noProof/>
                <w:sz w:val="22"/>
                <w:szCs w:val="22"/>
              </w:rPr>
              <w:t>Introduction</w:t>
            </w:r>
            <w:r w:rsidR="00D236A1" w:rsidRPr="00D236A1">
              <w:rPr>
                <w:rFonts w:ascii="Arial" w:hAnsi="Arial" w:cs="Arial"/>
                <w:noProof/>
                <w:webHidden/>
                <w:sz w:val="22"/>
                <w:szCs w:val="22"/>
              </w:rPr>
              <w:tab/>
            </w:r>
            <w:r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_Toc328904706 \h </w:instrText>
            </w:r>
            <w:r w:rsidRPr="00D236A1">
              <w:rPr>
                <w:rFonts w:ascii="Arial" w:hAnsi="Arial" w:cs="Arial"/>
                <w:noProof/>
                <w:webHidden/>
                <w:sz w:val="22"/>
                <w:szCs w:val="22"/>
              </w:rPr>
            </w:r>
            <w:r w:rsidRPr="00D236A1">
              <w:rPr>
                <w:rFonts w:ascii="Arial" w:hAnsi="Arial" w:cs="Arial"/>
                <w:noProof/>
                <w:webHidden/>
                <w:sz w:val="22"/>
                <w:szCs w:val="22"/>
              </w:rPr>
              <w:fldChar w:fldCharType="separate"/>
            </w:r>
            <w:r w:rsidR="00D236A1" w:rsidRPr="00D236A1">
              <w:rPr>
                <w:rFonts w:ascii="Arial" w:hAnsi="Arial" w:cs="Arial"/>
                <w:noProof/>
                <w:webHidden/>
                <w:sz w:val="22"/>
                <w:szCs w:val="22"/>
              </w:rPr>
              <w:t>2</w:t>
            </w:r>
            <w:r w:rsidRPr="00D236A1">
              <w:rPr>
                <w:rFonts w:ascii="Arial" w:hAnsi="Arial" w:cs="Arial"/>
                <w:noProof/>
                <w:webHidden/>
                <w:sz w:val="22"/>
                <w:szCs w:val="22"/>
              </w:rPr>
              <w:fldChar w:fldCharType="end"/>
            </w:r>
          </w:hyperlink>
        </w:p>
        <w:p w:rsidR="00D236A1" w:rsidRPr="00D236A1" w:rsidRDefault="00B60882">
          <w:pPr>
            <w:pStyle w:val="TOC1"/>
            <w:tabs>
              <w:tab w:val="right" w:leader="dot" w:pos="9350"/>
            </w:tabs>
            <w:rPr>
              <w:rFonts w:ascii="Arial" w:eastAsiaTheme="minorEastAsia" w:hAnsi="Arial" w:cs="Arial"/>
              <w:noProof/>
              <w:sz w:val="22"/>
              <w:szCs w:val="22"/>
            </w:rPr>
          </w:pPr>
          <w:hyperlink w:anchor="_Toc328904707" w:history="1">
            <w:r w:rsidR="00D236A1" w:rsidRPr="00D236A1">
              <w:rPr>
                <w:rStyle w:val="Hyperlink"/>
                <w:rFonts w:ascii="Arial" w:hAnsi="Arial" w:cs="Arial"/>
                <w:noProof/>
                <w:sz w:val="22"/>
                <w:szCs w:val="22"/>
              </w:rPr>
              <w:t>Where to Go Next</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_Toc328904707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3</w:t>
            </w:r>
            <w:r w:rsidR="009931CF" w:rsidRPr="00D236A1">
              <w:rPr>
                <w:rFonts w:ascii="Arial" w:hAnsi="Arial" w:cs="Arial"/>
                <w:noProof/>
                <w:webHidden/>
                <w:sz w:val="22"/>
                <w:szCs w:val="22"/>
              </w:rPr>
              <w:fldChar w:fldCharType="end"/>
            </w:r>
          </w:hyperlink>
        </w:p>
        <w:p w:rsidR="00D236A1" w:rsidRPr="00D236A1" w:rsidRDefault="00B60882">
          <w:pPr>
            <w:pStyle w:val="TOC1"/>
            <w:tabs>
              <w:tab w:val="right" w:leader="dot" w:pos="9350"/>
            </w:tabs>
            <w:rPr>
              <w:rFonts w:ascii="Arial" w:eastAsiaTheme="minorEastAsia" w:hAnsi="Arial" w:cs="Arial"/>
              <w:noProof/>
              <w:sz w:val="22"/>
              <w:szCs w:val="22"/>
            </w:rPr>
          </w:pPr>
          <w:hyperlink w:anchor="_Toc328904708" w:history="1">
            <w:r w:rsidR="00D236A1" w:rsidRPr="00D236A1">
              <w:rPr>
                <w:rStyle w:val="Hyperlink"/>
                <w:rFonts w:ascii="Arial" w:hAnsi="Arial" w:cs="Arial"/>
                <w:noProof/>
                <w:sz w:val="22"/>
                <w:szCs w:val="22"/>
              </w:rPr>
              <w:t>More Information</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_Toc328904708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4</w:t>
            </w:r>
            <w:r w:rsidR="009931CF" w:rsidRPr="00D236A1">
              <w:rPr>
                <w:rFonts w:ascii="Arial" w:hAnsi="Arial" w:cs="Arial"/>
                <w:noProof/>
                <w:webHidden/>
                <w:sz w:val="22"/>
                <w:szCs w:val="22"/>
              </w:rPr>
              <w:fldChar w:fldCharType="end"/>
            </w:r>
          </w:hyperlink>
        </w:p>
        <w:p w:rsidR="00D236A1" w:rsidRPr="00D236A1" w:rsidRDefault="00B60882">
          <w:pPr>
            <w:pStyle w:val="TOC1"/>
            <w:tabs>
              <w:tab w:val="right" w:leader="dot" w:pos="9350"/>
            </w:tabs>
            <w:rPr>
              <w:rFonts w:ascii="Arial" w:eastAsiaTheme="minorEastAsia" w:hAnsi="Arial" w:cs="Arial"/>
              <w:noProof/>
              <w:sz w:val="22"/>
              <w:szCs w:val="22"/>
            </w:rPr>
          </w:pPr>
          <w:hyperlink w:anchor="_Toc328904709" w:history="1">
            <w:r w:rsidR="00D236A1" w:rsidRPr="00D236A1">
              <w:rPr>
                <w:rStyle w:val="Hyperlink"/>
                <w:rFonts w:ascii="Arial" w:hAnsi="Arial" w:cs="Arial"/>
                <w:noProof/>
                <w:sz w:val="22"/>
                <w:szCs w:val="22"/>
              </w:rPr>
              <w:t>Acknowledgements</w:t>
            </w:r>
            <w:r w:rsidR="00D236A1" w:rsidRPr="00D236A1">
              <w:rPr>
                <w:rFonts w:ascii="Arial" w:hAnsi="Arial" w:cs="Arial"/>
                <w:noProof/>
                <w:webHidden/>
                <w:sz w:val="22"/>
                <w:szCs w:val="22"/>
              </w:rPr>
              <w:tab/>
            </w:r>
            <w:r w:rsidR="009931CF" w:rsidRPr="00D236A1">
              <w:rPr>
                <w:rFonts w:ascii="Arial" w:hAnsi="Arial" w:cs="Arial"/>
                <w:noProof/>
                <w:webHidden/>
                <w:sz w:val="22"/>
                <w:szCs w:val="22"/>
              </w:rPr>
              <w:fldChar w:fldCharType="begin"/>
            </w:r>
            <w:r w:rsidR="00D236A1" w:rsidRPr="00D236A1">
              <w:rPr>
                <w:rFonts w:ascii="Arial" w:hAnsi="Arial" w:cs="Arial"/>
                <w:noProof/>
                <w:webHidden/>
                <w:sz w:val="22"/>
                <w:szCs w:val="22"/>
              </w:rPr>
              <w:instrText xml:space="preserve"> PAGEREF _Toc328904709 \h </w:instrText>
            </w:r>
            <w:r w:rsidR="009931CF" w:rsidRPr="00D236A1">
              <w:rPr>
                <w:rFonts w:ascii="Arial" w:hAnsi="Arial" w:cs="Arial"/>
                <w:noProof/>
                <w:webHidden/>
                <w:sz w:val="22"/>
                <w:szCs w:val="22"/>
              </w:rPr>
            </w:r>
            <w:r w:rsidR="009931CF" w:rsidRPr="00D236A1">
              <w:rPr>
                <w:rFonts w:ascii="Arial" w:hAnsi="Arial" w:cs="Arial"/>
                <w:noProof/>
                <w:webHidden/>
                <w:sz w:val="22"/>
                <w:szCs w:val="22"/>
              </w:rPr>
              <w:fldChar w:fldCharType="separate"/>
            </w:r>
            <w:r w:rsidR="00D236A1" w:rsidRPr="00D236A1">
              <w:rPr>
                <w:rFonts w:ascii="Arial" w:hAnsi="Arial" w:cs="Arial"/>
                <w:noProof/>
                <w:webHidden/>
                <w:sz w:val="22"/>
                <w:szCs w:val="22"/>
              </w:rPr>
              <w:t>5</w:t>
            </w:r>
            <w:r w:rsidR="009931CF" w:rsidRPr="00D236A1">
              <w:rPr>
                <w:rFonts w:ascii="Arial" w:hAnsi="Arial" w:cs="Arial"/>
                <w:noProof/>
                <w:webHidden/>
                <w:sz w:val="22"/>
                <w:szCs w:val="22"/>
              </w:rPr>
              <w:fldChar w:fldCharType="end"/>
            </w:r>
          </w:hyperlink>
        </w:p>
        <w:p w:rsidR="000964F3" w:rsidRPr="00D236A1" w:rsidRDefault="009931CF" w:rsidP="000964F3">
          <w:pPr>
            <w:rPr>
              <w:rFonts w:cs="Arial"/>
            </w:rPr>
          </w:pPr>
          <w:r w:rsidRPr="00D236A1">
            <w:rPr>
              <w:rFonts w:cs="Arial"/>
            </w:rPr>
            <w:fldChar w:fldCharType="end"/>
          </w:r>
        </w:p>
      </w:sdtContent>
    </w:sdt>
    <w:p w:rsidR="00F1251F" w:rsidRPr="000964F3" w:rsidRDefault="000964F3" w:rsidP="000964F3">
      <w:pPr>
        <w:rPr>
          <w:b/>
          <w:bCs/>
          <w:u w:val="single"/>
        </w:rPr>
      </w:pPr>
      <w:r>
        <w:br w:type="page"/>
      </w:r>
    </w:p>
    <w:p w:rsidR="002810E9" w:rsidRDefault="005D36FA" w:rsidP="00EC79B0">
      <w:pPr>
        <w:pStyle w:val="Heading1"/>
        <w:spacing w:before="0" w:line="240" w:lineRule="auto"/>
      </w:pPr>
      <w:bookmarkStart w:id="1" w:name="_Toc328904706"/>
      <w:r>
        <w:lastRenderedPageBreak/>
        <w:t>Introduction</w:t>
      </w:r>
      <w:bookmarkEnd w:id="1"/>
    </w:p>
    <w:p w:rsidR="00880BD8" w:rsidRDefault="00880BD8" w:rsidP="000F509D">
      <w:pPr>
        <w:spacing w:after="0" w:line="240" w:lineRule="auto"/>
      </w:pPr>
    </w:p>
    <w:p w:rsidR="000F509D" w:rsidRDefault="000F509D" w:rsidP="000F509D">
      <w:pPr>
        <w:spacing w:after="0" w:line="240" w:lineRule="auto"/>
      </w:pPr>
      <w:r w:rsidRPr="000F509D">
        <w:t>Profiles Research Networking Software is an open source tool to speed the process of finding researchers with specific areas of expertise for collaboration and professional networking. Profiles RNS imports and analyzes "white pages" information, publications, and other data sources to create and maintain a complete searchable library of web-based electronic CV's. Built-in network analysis and data visualization tools allow administrators to generate research portfolios of their institution, discover connections between parts of their organization, and understand what f</w:t>
      </w:r>
      <w:r>
        <w:t>actors influence collaboration.</w:t>
      </w:r>
    </w:p>
    <w:p w:rsidR="000F509D" w:rsidRDefault="000F509D" w:rsidP="000F509D">
      <w:pPr>
        <w:spacing w:after="0" w:line="240" w:lineRule="auto"/>
      </w:pPr>
    </w:p>
    <w:p w:rsidR="000F509D" w:rsidRDefault="00C644E2" w:rsidP="000F509D">
      <w:pPr>
        <w:spacing w:after="0" w:line="240" w:lineRule="auto"/>
      </w:pPr>
      <w:r>
        <w:t>Profiles RNS</w:t>
      </w:r>
      <w:r w:rsidR="00791483">
        <w:t xml:space="preserve"> </w:t>
      </w:r>
      <w:r w:rsidR="000F509D">
        <w:t>is a Semantic Web application that uses the</w:t>
      </w:r>
      <w:r w:rsidR="00791483">
        <w:t xml:space="preserve"> Resource Description Framework (RDF) data model</w:t>
      </w:r>
      <w:r w:rsidR="000F509D">
        <w:t xml:space="preserve">. </w:t>
      </w:r>
      <w:r w:rsidR="001C3DEC">
        <w:t>In RDF, e</w:t>
      </w:r>
      <w:r w:rsidR="000F509D">
        <w:t>very entity (e.g., person, publication, concept) is given a unique URI</w:t>
      </w:r>
      <w:r w:rsidR="001C3DEC">
        <w:t>. Entities are linked together using “triples” that contain three URIs--a subject, predicate, and object. For example, the URI of a Person can be connected to the URI of a Concept through a predicate URI of hasResearchArea.</w:t>
      </w:r>
      <w:r w:rsidR="009A45A6">
        <w:t xml:space="preserve"> An instance of Profiles RNS can have millions of URIs and triples. Semantic Web applications use an </w:t>
      </w:r>
      <w:r w:rsidR="00894890">
        <w:t>o</w:t>
      </w:r>
      <w:r w:rsidR="009A45A6">
        <w:t>ntology, which describes the classes and properties used to define entities and link them together. Profiles RNS uses the VIVO Ontology, which was developed as</w:t>
      </w:r>
      <w:r w:rsidR="00894890">
        <w:t xml:space="preserve"> part of an NIH-funded grant to be a standard for academic and research institutions. A growing number of sites around the world are adopting research networking platforms that use the VIVO Ontology. Because RDF can link different triple-stores that use the same ontology, software developers are able to create tools that span multiple institutions and data sources.</w:t>
      </w:r>
    </w:p>
    <w:p w:rsidR="00E53663" w:rsidRDefault="00E53663" w:rsidP="006D6D8B">
      <w:pPr>
        <w:spacing w:after="0" w:line="240" w:lineRule="auto"/>
        <w:rPr>
          <w:rFonts w:cs="Arial"/>
        </w:rPr>
      </w:pPr>
    </w:p>
    <w:p w:rsidR="006D6D8B" w:rsidRDefault="006D6D8B" w:rsidP="006D6D8B">
      <w:pPr>
        <w:spacing w:after="0" w:line="240" w:lineRule="auto"/>
        <w:rPr>
          <w:rFonts w:cs="Arial"/>
        </w:rPr>
      </w:pPr>
    </w:p>
    <w:p w:rsidR="006D6D8B" w:rsidRDefault="006D6D8B">
      <w:pPr>
        <w:rPr>
          <w:rFonts w:eastAsiaTheme="majorEastAsia" w:cstheme="majorBidi"/>
          <w:b/>
          <w:bCs/>
          <w:sz w:val="28"/>
          <w:szCs w:val="28"/>
          <w:u w:val="single"/>
        </w:rPr>
      </w:pPr>
      <w:r>
        <w:br w:type="page"/>
      </w:r>
    </w:p>
    <w:p w:rsidR="006D6D8B" w:rsidRDefault="006D6D8B" w:rsidP="006D6D8B">
      <w:pPr>
        <w:pStyle w:val="Heading1"/>
        <w:spacing w:before="0" w:line="240" w:lineRule="auto"/>
      </w:pPr>
      <w:bookmarkStart w:id="2" w:name="_Toc328904707"/>
      <w:r>
        <w:lastRenderedPageBreak/>
        <w:t>Where to Go Next</w:t>
      </w:r>
      <w:bookmarkEnd w:id="2"/>
    </w:p>
    <w:p w:rsidR="006D6D8B" w:rsidRDefault="006D6D8B" w:rsidP="006D6D8B">
      <w:pPr>
        <w:spacing w:after="0" w:line="240" w:lineRule="auto"/>
        <w:rPr>
          <w:rFonts w:cs="Arial"/>
        </w:rPr>
      </w:pPr>
    </w:p>
    <w:p w:rsidR="006D6D8B" w:rsidRDefault="006D6D8B" w:rsidP="006D6D8B">
      <w:pPr>
        <w:spacing w:after="0" w:line="240" w:lineRule="auto"/>
        <w:rPr>
          <w:rFonts w:cs="Arial"/>
        </w:rPr>
      </w:pPr>
      <w:r>
        <w:rPr>
          <w:rFonts w:cs="Arial"/>
        </w:rPr>
        <w:t>This document provides a brief introduction to Profiles RNS and information on the resources that are available to help you install and use the software. The other documentation files are:</w:t>
      </w:r>
    </w:p>
    <w:p w:rsidR="006D6D8B" w:rsidRDefault="006D6D8B" w:rsidP="006D6D8B">
      <w:pPr>
        <w:spacing w:after="0" w:line="240" w:lineRule="auto"/>
        <w:rPr>
          <w:rFonts w:cs="Arial"/>
        </w:rPr>
      </w:pPr>
    </w:p>
    <w:p w:rsidR="006D6D8B" w:rsidRDefault="009A25F1" w:rsidP="006D6D8B">
      <w:pPr>
        <w:pStyle w:val="ListParagraph"/>
        <w:numPr>
          <w:ilvl w:val="0"/>
          <w:numId w:val="12"/>
        </w:numPr>
        <w:spacing w:after="0" w:line="240" w:lineRule="auto"/>
        <w:rPr>
          <w:rFonts w:cs="Arial"/>
        </w:rPr>
      </w:pPr>
      <w:r>
        <w:rPr>
          <w:rFonts w:cs="Arial"/>
          <w:u w:val="single"/>
        </w:rPr>
        <w:t>ProfilesRNS</w:t>
      </w:r>
      <w:r w:rsidR="006D6D8B" w:rsidRPr="006D6D8B">
        <w:rPr>
          <w:rFonts w:cs="Arial"/>
          <w:u w:val="single"/>
        </w:rPr>
        <w:t>_InstallGuide.pdf</w:t>
      </w:r>
      <w:r w:rsidR="006D6D8B" w:rsidRPr="006D6D8B">
        <w:rPr>
          <w:rFonts w:cs="Arial"/>
        </w:rPr>
        <w:t xml:space="preserve"> – Follow the instructions in this document to install a new instance of Profiles RNS or upgrade from an older version.</w:t>
      </w:r>
    </w:p>
    <w:p w:rsidR="006D6D8B" w:rsidRPr="006D6D8B" w:rsidRDefault="006D6D8B" w:rsidP="006D6D8B">
      <w:pPr>
        <w:pStyle w:val="ListParagraph"/>
        <w:spacing w:after="0" w:line="240" w:lineRule="auto"/>
        <w:rPr>
          <w:rFonts w:cs="Arial"/>
        </w:rPr>
      </w:pPr>
    </w:p>
    <w:p w:rsidR="006D6D8B" w:rsidRDefault="009B371F" w:rsidP="006D6D8B">
      <w:pPr>
        <w:pStyle w:val="ListParagraph"/>
        <w:numPr>
          <w:ilvl w:val="0"/>
          <w:numId w:val="12"/>
        </w:numPr>
        <w:spacing w:after="0" w:line="240" w:lineRule="auto"/>
        <w:rPr>
          <w:rFonts w:cs="Arial"/>
        </w:rPr>
      </w:pPr>
      <w:r>
        <w:rPr>
          <w:rFonts w:cs="Arial"/>
          <w:u w:val="single"/>
        </w:rPr>
        <w:t>ProfilesRNS_</w:t>
      </w:r>
      <w:r w:rsidR="006D6D8B" w:rsidRPr="006D6D8B">
        <w:rPr>
          <w:rFonts w:cs="Arial"/>
          <w:u w:val="single"/>
        </w:rPr>
        <w:t>APIGuide.pdf</w:t>
      </w:r>
      <w:r w:rsidR="006D6D8B" w:rsidRPr="006D6D8B">
        <w:rPr>
          <w:rFonts w:cs="Arial"/>
        </w:rPr>
        <w:t xml:space="preserve"> – An important feature of Profiles RNS is its ability to share data. The API Guide describes the various types of ways this can be done. </w:t>
      </w:r>
      <w:r w:rsidR="00F6113E">
        <w:rPr>
          <w:rFonts w:cs="Arial"/>
        </w:rPr>
        <w:t xml:space="preserve">It also contains a brief introduction to the ontology used by Profiles RNS. </w:t>
      </w:r>
      <w:r w:rsidR="006D6D8B" w:rsidRPr="006D6D8B">
        <w:rPr>
          <w:rFonts w:cs="Arial"/>
        </w:rPr>
        <w:t>The API_Examples folder contains related files, such as XSDs and example API request messages.</w:t>
      </w:r>
    </w:p>
    <w:p w:rsidR="006D6D8B" w:rsidRPr="006D6D8B" w:rsidRDefault="006D6D8B" w:rsidP="006D6D8B">
      <w:pPr>
        <w:spacing w:after="0" w:line="240" w:lineRule="auto"/>
        <w:rPr>
          <w:rFonts w:cs="Arial"/>
        </w:rPr>
      </w:pPr>
    </w:p>
    <w:p w:rsidR="006D6D8B" w:rsidRPr="006D6D8B" w:rsidRDefault="006D6D8B" w:rsidP="006D6D8B">
      <w:pPr>
        <w:pStyle w:val="ListParagraph"/>
        <w:numPr>
          <w:ilvl w:val="0"/>
          <w:numId w:val="12"/>
        </w:numPr>
        <w:spacing w:after="0" w:line="240" w:lineRule="auto"/>
        <w:rPr>
          <w:rFonts w:cs="Arial"/>
        </w:rPr>
      </w:pPr>
      <w:r w:rsidRPr="006D6D8B">
        <w:rPr>
          <w:rFonts w:cs="Arial"/>
          <w:u w:val="single"/>
        </w:rPr>
        <w:t>ProfilesRNS_ArchitectureGuide.pdf</w:t>
      </w:r>
      <w:r w:rsidRPr="006D6D8B">
        <w:rPr>
          <w:rFonts w:cs="Arial"/>
        </w:rPr>
        <w:t xml:space="preserve"> – This document describes how Profiles RNS works and how you can extend the ontology, add custom data feeds, or modify the user interface.</w:t>
      </w:r>
    </w:p>
    <w:p w:rsidR="00CA120A" w:rsidRPr="006D6D8B" w:rsidRDefault="00CA120A" w:rsidP="00CA120A">
      <w:pPr>
        <w:spacing w:after="0" w:line="240" w:lineRule="auto"/>
        <w:rPr>
          <w:rFonts w:cs="Arial"/>
        </w:rPr>
      </w:pPr>
    </w:p>
    <w:p w:rsidR="00CA120A" w:rsidRPr="006D6D8B" w:rsidRDefault="00CA120A" w:rsidP="00CA120A">
      <w:pPr>
        <w:pStyle w:val="ListParagraph"/>
        <w:numPr>
          <w:ilvl w:val="0"/>
          <w:numId w:val="12"/>
        </w:numPr>
        <w:spacing w:after="0" w:line="240" w:lineRule="auto"/>
        <w:rPr>
          <w:rFonts w:cs="Arial"/>
        </w:rPr>
      </w:pPr>
      <w:r w:rsidRPr="006D6D8B">
        <w:rPr>
          <w:rFonts w:cs="Arial"/>
          <w:u w:val="single"/>
        </w:rPr>
        <w:t>ProfilesRNS_</w:t>
      </w:r>
      <w:r>
        <w:rPr>
          <w:rFonts w:cs="Arial"/>
          <w:u w:val="single"/>
        </w:rPr>
        <w:t>ReleaseNo</w:t>
      </w:r>
      <w:r w:rsidR="00EB33F8">
        <w:rPr>
          <w:rFonts w:cs="Arial"/>
          <w:u w:val="single"/>
        </w:rPr>
        <w:t>t</w:t>
      </w:r>
      <w:r>
        <w:rPr>
          <w:rFonts w:cs="Arial"/>
          <w:u w:val="single"/>
        </w:rPr>
        <w:t>es</w:t>
      </w:r>
      <w:r w:rsidRPr="006D6D8B">
        <w:rPr>
          <w:rFonts w:cs="Arial"/>
          <w:u w:val="single"/>
        </w:rPr>
        <w:t>.pdf</w:t>
      </w:r>
      <w:r w:rsidRPr="006D6D8B">
        <w:rPr>
          <w:rFonts w:cs="Arial"/>
        </w:rPr>
        <w:t xml:space="preserve"> – This document </w:t>
      </w:r>
      <w:r>
        <w:rPr>
          <w:rFonts w:cs="Arial"/>
        </w:rPr>
        <w:t>lists new features, bug fixes, and known issues with each release of Profiles RNS</w:t>
      </w:r>
      <w:r w:rsidRPr="006D6D8B">
        <w:rPr>
          <w:rFonts w:cs="Arial"/>
        </w:rPr>
        <w:t>.</w:t>
      </w:r>
    </w:p>
    <w:p w:rsidR="006D6D8B" w:rsidRDefault="006D6D8B" w:rsidP="006D6D8B">
      <w:pPr>
        <w:spacing w:after="0" w:line="240" w:lineRule="auto"/>
        <w:rPr>
          <w:rFonts w:cs="Arial"/>
        </w:rPr>
      </w:pPr>
    </w:p>
    <w:p w:rsidR="006D6D8B" w:rsidRDefault="006D6D8B" w:rsidP="006D6D8B">
      <w:pPr>
        <w:spacing w:after="0" w:line="240" w:lineRule="auto"/>
        <w:rPr>
          <w:rFonts w:cs="Arial"/>
        </w:rPr>
      </w:pPr>
    </w:p>
    <w:p w:rsidR="006D6D8B" w:rsidRDefault="006D6D8B" w:rsidP="006D6D8B">
      <w:pPr>
        <w:spacing w:after="0" w:line="240" w:lineRule="auto"/>
        <w:rPr>
          <w:rFonts w:cs="Arial"/>
        </w:rPr>
      </w:pPr>
      <w:r>
        <w:rPr>
          <w:rFonts w:cs="Arial"/>
        </w:rPr>
        <w:t xml:space="preserve">  </w:t>
      </w:r>
    </w:p>
    <w:p w:rsidR="006D6D8B" w:rsidRDefault="006D6D8B">
      <w:pPr>
        <w:rPr>
          <w:rFonts w:eastAsiaTheme="majorEastAsia" w:cstheme="majorBidi"/>
          <w:b/>
          <w:bCs/>
          <w:sz w:val="28"/>
          <w:szCs w:val="28"/>
          <w:u w:val="single"/>
        </w:rPr>
      </w:pPr>
      <w:r>
        <w:br w:type="page"/>
      </w:r>
    </w:p>
    <w:p w:rsidR="006D6D8B" w:rsidRDefault="006D6D8B" w:rsidP="006D6D8B">
      <w:pPr>
        <w:pStyle w:val="Heading1"/>
      </w:pPr>
      <w:bookmarkStart w:id="3" w:name="_Toc328904708"/>
      <w:r>
        <w:lastRenderedPageBreak/>
        <w:t>More Information</w:t>
      </w:r>
      <w:bookmarkEnd w:id="3"/>
    </w:p>
    <w:p w:rsidR="006D6D8B" w:rsidRDefault="006D6D8B" w:rsidP="006D6D8B">
      <w:pPr>
        <w:spacing w:after="120"/>
        <w:rPr>
          <w:rFonts w:cs="Arial"/>
        </w:rPr>
      </w:pPr>
    </w:p>
    <w:p w:rsidR="006D6D8B" w:rsidRDefault="006D6D8B" w:rsidP="006D6D8B">
      <w:pPr>
        <w:spacing w:after="120"/>
        <w:rPr>
          <w:rFonts w:cs="Arial"/>
        </w:rPr>
      </w:pPr>
      <w:r w:rsidRPr="00695FBF">
        <w:rPr>
          <w:rFonts w:cs="Arial"/>
        </w:rPr>
        <w:t>For more informa</w:t>
      </w:r>
      <w:r>
        <w:rPr>
          <w:rFonts w:cs="Arial"/>
        </w:rPr>
        <w:t>tion about Profiles RNS, please visit</w:t>
      </w:r>
    </w:p>
    <w:p w:rsidR="006D6D8B" w:rsidRDefault="006D6D8B" w:rsidP="006D6D8B">
      <w:pPr>
        <w:spacing w:after="120"/>
        <w:rPr>
          <w:rFonts w:cs="Arial"/>
        </w:rPr>
      </w:pPr>
    </w:p>
    <w:p w:rsidR="006D6D8B" w:rsidRDefault="00B60882" w:rsidP="006D6D8B">
      <w:pPr>
        <w:spacing w:after="120"/>
        <w:rPr>
          <w:rFonts w:cs="Arial"/>
        </w:rPr>
      </w:pPr>
      <w:hyperlink r:id="rId7" w:history="1">
        <w:r w:rsidR="006D6D8B" w:rsidRPr="00BE5339">
          <w:rPr>
            <w:rStyle w:val="Hyperlink"/>
            <w:rFonts w:cs="Arial"/>
          </w:rPr>
          <w:t>http://profiles.catalyst.harvard.edu</w:t>
        </w:r>
      </w:hyperlink>
    </w:p>
    <w:p w:rsidR="006D6D8B" w:rsidRDefault="006D6D8B" w:rsidP="006D6D8B">
      <w:pPr>
        <w:spacing w:after="120"/>
        <w:rPr>
          <w:rFonts w:cs="Arial"/>
        </w:rPr>
      </w:pPr>
    </w:p>
    <w:p w:rsidR="006D6D8B" w:rsidRDefault="006D6D8B" w:rsidP="006D6D8B">
      <w:pPr>
        <w:spacing w:after="120"/>
        <w:rPr>
          <w:rFonts w:cs="Arial"/>
        </w:rPr>
      </w:pPr>
      <w:r>
        <w:rPr>
          <w:rFonts w:cs="Arial"/>
        </w:rPr>
        <w:t xml:space="preserve">The </w:t>
      </w:r>
      <w:r w:rsidRPr="00695FBF">
        <w:rPr>
          <w:rFonts w:cs="Arial"/>
        </w:rPr>
        <w:t xml:space="preserve">Harvard development team </w:t>
      </w:r>
      <w:r>
        <w:rPr>
          <w:rFonts w:cs="Arial"/>
        </w:rPr>
        <w:t xml:space="preserve">can be reached at </w:t>
      </w:r>
      <w:r w:rsidRPr="00695FBF">
        <w:rPr>
          <w:rFonts w:cs="Arial"/>
        </w:rPr>
        <w:t>profiles@hms.harvard.edu.</w:t>
      </w:r>
      <w:r>
        <w:rPr>
          <w:rFonts w:cs="Arial"/>
        </w:rPr>
        <w:t xml:space="preserve"> We will try to reply promptly, though we cannot guarantee that we will be able to answer all questions.</w:t>
      </w:r>
    </w:p>
    <w:p w:rsidR="006D6D8B" w:rsidRPr="00695FBF" w:rsidRDefault="006D6D8B" w:rsidP="006D6D8B">
      <w:pPr>
        <w:spacing w:after="120"/>
        <w:rPr>
          <w:rFonts w:cs="Arial"/>
        </w:rPr>
      </w:pPr>
    </w:p>
    <w:p w:rsidR="001A29B5" w:rsidRDefault="00BC3A84" w:rsidP="006D6D8B">
      <w:pPr>
        <w:spacing w:after="0" w:line="240" w:lineRule="auto"/>
        <w:rPr>
          <w:rFonts w:eastAsiaTheme="majorEastAsia" w:cstheme="majorBidi"/>
          <w:b/>
          <w:bCs/>
          <w:sz w:val="28"/>
          <w:szCs w:val="28"/>
          <w:u w:val="single"/>
        </w:rPr>
      </w:pPr>
      <w:r>
        <w:rPr>
          <w:b/>
          <w:u w:val="single"/>
        </w:rPr>
        <w:br w:type="page"/>
      </w:r>
    </w:p>
    <w:p w:rsidR="000964F3" w:rsidRPr="000964F3" w:rsidRDefault="000964F3" w:rsidP="00727E29">
      <w:pPr>
        <w:pStyle w:val="Heading1"/>
        <w:spacing w:before="0" w:line="240" w:lineRule="auto"/>
        <w:rPr>
          <w:rFonts w:cs="Arial"/>
        </w:rPr>
      </w:pPr>
      <w:bookmarkStart w:id="4" w:name="_Toc328904709"/>
      <w:r>
        <w:lastRenderedPageBreak/>
        <w:t>Acknowledgements</w:t>
      </w:r>
      <w:bookmarkEnd w:id="4"/>
    </w:p>
    <w:p w:rsidR="000964F3" w:rsidRPr="00695FBF" w:rsidRDefault="000964F3" w:rsidP="000964F3">
      <w:pPr>
        <w:spacing w:after="120"/>
        <w:rPr>
          <w:rFonts w:cs="Arial"/>
        </w:rPr>
      </w:pPr>
    </w:p>
    <w:p w:rsidR="000964F3" w:rsidRDefault="000964F3" w:rsidP="000964F3">
      <w:pPr>
        <w:spacing w:after="120"/>
        <w:rPr>
          <w:rFonts w:cs="Arial"/>
        </w:rPr>
      </w:pPr>
      <w:r w:rsidRPr="00695FBF">
        <w:rPr>
          <w:rFonts w:cs="Arial"/>
        </w:rPr>
        <w:t>Profiles Research Networking Software was developed under the supervision of Griffin M Weber, MD, PhD, with support from Grant Number 1 UL1 RR025758-01 to Harvard Catalyst, The Harvard Clinical and Translational Science Center from the National Center for Research Resources and support from Harvard University and its affiliated academic healthcare centers.</w:t>
      </w:r>
      <w:r>
        <w:rPr>
          <w:rFonts w:cs="Arial"/>
        </w:rPr>
        <w:t xml:space="preserve"> </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Harvard Development Team</w:t>
      </w:r>
    </w:p>
    <w:p w:rsidR="000964F3" w:rsidRPr="00695FBF" w:rsidRDefault="000964F3" w:rsidP="000964F3">
      <w:pPr>
        <w:spacing w:after="120"/>
        <w:ind w:left="360"/>
        <w:rPr>
          <w:rFonts w:cs="Arial"/>
        </w:rPr>
      </w:pPr>
      <w:r w:rsidRPr="00695FBF">
        <w:rPr>
          <w:rFonts w:cs="Arial"/>
        </w:rPr>
        <w:t>The software implementation is led by the Harvard Medical School Information Technology Department. The current and past members of the devel</w:t>
      </w:r>
      <w:r w:rsidR="00B9530E">
        <w:rPr>
          <w:rFonts w:cs="Arial"/>
        </w:rPr>
        <w:t xml:space="preserve">opment team include Nick Benik, </w:t>
      </w:r>
      <w:r w:rsidR="00802BA1">
        <w:rPr>
          <w:rFonts w:cs="Arial"/>
        </w:rPr>
        <w:t xml:space="preserve">Nick Brown, </w:t>
      </w:r>
      <w:r w:rsidRPr="00695FBF">
        <w:rPr>
          <w:rFonts w:cs="Arial"/>
        </w:rPr>
        <w:t>Niraj Desai, Paul Gomez, John Halamka, Ken Huling, Shashank Jain, Melissa Kenny, Kevin Laitinen, Kellie Lucy, Krishna Nellutla, James</w:t>
      </w:r>
      <w:r w:rsidR="00F92059">
        <w:rPr>
          <w:rFonts w:cs="Arial"/>
        </w:rPr>
        <w:t xml:space="preserve"> B.</w:t>
      </w:r>
      <w:r w:rsidRPr="00695FBF">
        <w:rPr>
          <w:rFonts w:cs="Arial"/>
        </w:rPr>
        <w:t xml:space="preserve"> Norman, Rob Piscitello, George Rakauskas, Jeff Rosen, Michele Sinunu, Franco Valentino, Marlon Violette, Griffin Weber, and Steve Wimberg. </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UCSF Development Team</w:t>
      </w:r>
    </w:p>
    <w:p w:rsidR="000964F3" w:rsidRPr="00695FBF" w:rsidRDefault="000964F3" w:rsidP="000964F3">
      <w:pPr>
        <w:spacing w:after="120"/>
        <w:ind w:left="360"/>
        <w:rPr>
          <w:rFonts w:cs="Arial"/>
        </w:rPr>
      </w:pPr>
      <w:r w:rsidRPr="00695FBF">
        <w:rPr>
          <w:rFonts w:cs="Arial"/>
        </w:rPr>
        <w:t xml:space="preserve">The UCSF Profiles team includes Mini Kahlon, Eric Meeks, Kristine Moss, Rachael Sak, and Leslie Yuan. UCSF has developed innovative promotional strategies for research networking, assisted with quality assurance, and are adding OpenSocial support to Profiles RNS. Mini Kahlon </w:t>
      </w:r>
      <w:r w:rsidR="006D6D8B">
        <w:rPr>
          <w:rFonts w:cs="Arial"/>
        </w:rPr>
        <w:t xml:space="preserve">was the </w:t>
      </w:r>
      <w:r w:rsidRPr="00695FBF">
        <w:rPr>
          <w:rFonts w:cs="Arial"/>
        </w:rPr>
        <w:t>co-chair with Griffin Weber of the National CTSA Research Networking Group, wh</w:t>
      </w:r>
      <w:r w:rsidR="006D6D8B">
        <w:rPr>
          <w:rFonts w:cs="Arial"/>
        </w:rPr>
        <w:t>ere they led an effort to create</w:t>
      </w:r>
      <w:r w:rsidRPr="00695FBF">
        <w:rPr>
          <w:rFonts w:cs="Arial"/>
        </w:rPr>
        <w:t xml:space="preserve"> a national pilot </w:t>
      </w:r>
      <w:r w:rsidR="006D6D8B">
        <w:rPr>
          <w:rFonts w:cs="Arial"/>
        </w:rPr>
        <w:t xml:space="preserve">that </w:t>
      </w:r>
      <w:r w:rsidRPr="00695FBF">
        <w:rPr>
          <w:rFonts w:cs="Arial"/>
        </w:rPr>
        <w:t>demonstrate</w:t>
      </w:r>
      <w:r w:rsidR="006D6D8B">
        <w:rPr>
          <w:rFonts w:cs="Arial"/>
        </w:rPr>
        <w:t>d</w:t>
      </w:r>
      <w:r w:rsidRPr="00695FBF">
        <w:rPr>
          <w:rFonts w:cs="Arial"/>
        </w:rPr>
        <w:t xml:space="preserve"> interoperability among different research networking platforms.</w:t>
      </w:r>
    </w:p>
    <w:p w:rsidR="000964F3" w:rsidRPr="00695FBF" w:rsidRDefault="000964F3" w:rsidP="000964F3">
      <w:pPr>
        <w:spacing w:after="120"/>
        <w:rPr>
          <w:rFonts w:cs="Arial"/>
        </w:rPr>
      </w:pPr>
    </w:p>
    <w:p w:rsidR="000964F3" w:rsidRPr="00695FBF" w:rsidRDefault="000964F3" w:rsidP="000964F3">
      <w:pPr>
        <w:spacing w:after="120"/>
        <w:rPr>
          <w:rFonts w:cs="Arial"/>
        </w:rPr>
      </w:pPr>
      <w:r w:rsidRPr="00695FBF">
        <w:rPr>
          <w:rFonts w:cs="Arial"/>
        </w:rPr>
        <w:t>Recombinant Data Corp.</w:t>
      </w:r>
    </w:p>
    <w:p w:rsidR="000964F3" w:rsidRDefault="00802BA1" w:rsidP="000964F3">
      <w:pPr>
        <w:spacing w:after="120"/>
        <w:ind w:left="360"/>
        <w:rPr>
          <w:rFonts w:cs="Arial"/>
        </w:rPr>
      </w:pPr>
      <w:r w:rsidRPr="00802BA1">
        <w:rPr>
          <w:rFonts w:cs="Arial"/>
        </w:rPr>
        <w:t>We thank the team at Recombinant Data Corp for their many years as an Authorized Support Provider for Profiles RNS: Kimber Barton, Nick Brown, Peter Emerson, Dan Housman, Mike Klumpenaar, Dave Legge, Mark Mischke, Matvey Palchuk, Chris Parisi, and Nancy Pickard.</w:t>
      </w:r>
    </w:p>
    <w:p w:rsidR="00802BA1" w:rsidRDefault="00802BA1" w:rsidP="000964F3">
      <w:pPr>
        <w:spacing w:after="120"/>
        <w:ind w:left="360"/>
        <w:rPr>
          <w:rFonts w:cs="Arial"/>
        </w:rPr>
      </w:pPr>
    </w:p>
    <w:p w:rsidR="000964F3" w:rsidRDefault="000964F3" w:rsidP="000964F3">
      <w:pPr>
        <w:spacing w:after="120"/>
        <w:rPr>
          <w:rFonts w:cs="Arial"/>
        </w:rPr>
      </w:pPr>
      <w:r>
        <w:rPr>
          <w:rFonts w:cs="Arial"/>
        </w:rPr>
        <w:t>Profiles RNS Users Group</w:t>
      </w:r>
    </w:p>
    <w:p w:rsidR="000964F3" w:rsidRDefault="000964F3" w:rsidP="000964F3">
      <w:pPr>
        <w:spacing w:after="120"/>
        <w:ind w:left="360"/>
        <w:rPr>
          <w:rFonts w:cs="Arial"/>
        </w:rPr>
      </w:pPr>
      <w:r>
        <w:rPr>
          <w:rFonts w:cs="Arial"/>
        </w:rPr>
        <w:t>We thank the member institutions of the Profiles RNS Users Group for their willingness to be early adopters of the software and their continued feedback. For a list of member sites, please visit the Community page on http://profiles.catalyst.harvard.edu.</w:t>
      </w:r>
    </w:p>
    <w:p w:rsidR="000964F3" w:rsidRDefault="000964F3" w:rsidP="000964F3">
      <w:pPr>
        <w:spacing w:after="120"/>
        <w:ind w:left="360"/>
        <w:rPr>
          <w:rFonts w:cs="Arial"/>
        </w:rPr>
      </w:pPr>
    </w:p>
    <w:p w:rsidR="000964F3" w:rsidRDefault="000964F3">
      <w:pPr>
        <w:rPr>
          <w:rFonts w:eastAsiaTheme="majorEastAsia" w:cstheme="majorBidi"/>
          <w:b/>
          <w:bCs/>
          <w:sz w:val="28"/>
          <w:szCs w:val="28"/>
          <w:u w:val="single"/>
        </w:rPr>
      </w:pPr>
    </w:p>
    <w:p w:rsidR="000964F3" w:rsidRPr="006964B7" w:rsidRDefault="000964F3" w:rsidP="00F1251F">
      <w:pPr>
        <w:spacing w:after="0" w:line="240" w:lineRule="auto"/>
        <w:rPr>
          <w:rFonts w:cs="Arial"/>
        </w:rPr>
      </w:pPr>
    </w:p>
    <w:sectPr w:rsidR="000964F3" w:rsidRPr="006964B7" w:rsidSect="00236E0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0882" w:rsidRDefault="00B60882" w:rsidP="0075180C">
      <w:pPr>
        <w:spacing w:after="0" w:line="240" w:lineRule="auto"/>
      </w:pPr>
      <w:r>
        <w:separator/>
      </w:r>
    </w:p>
  </w:endnote>
  <w:endnote w:type="continuationSeparator" w:id="0">
    <w:p w:rsidR="00B60882" w:rsidRDefault="00B60882"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402"/>
      <w:docPartObj>
        <w:docPartGallery w:val="Page Numbers (Bottom of Page)"/>
        <w:docPartUnique/>
      </w:docPartObj>
    </w:sdtPr>
    <w:sdtEndPr/>
    <w:sdtContent>
      <w:p w:rsidR="006D6D8B" w:rsidRDefault="009931CF">
        <w:pPr>
          <w:pStyle w:val="Footer"/>
          <w:jc w:val="center"/>
        </w:pPr>
        <w:r>
          <w:fldChar w:fldCharType="begin"/>
        </w:r>
        <w:r w:rsidR="006D6D8B">
          <w:instrText xml:space="preserve"> PAGE   \* MERGEFORMAT </w:instrText>
        </w:r>
        <w:r>
          <w:fldChar w:fldCharType="separate"/>
        </w:r>
        <w:r w:rsidR="005E1AB2">
          <w:rPr>
            <w:noProof/>
          </w:rPr>
          <w:t>1</w:t>
        </w:r>
        <w:r>
          <w:rPr>
            <w:noProof/>
          </w:rPr>
          <w:fldChar w:fldCharType="end"/>
        </w:r>
      </w:p>
    </w:sdtContent>
  </w:sdt>
  <w:p w:rsidR="006D6D8B" w:rsidRDefault="006D6D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0882" w:rsidRDefault="00B60882" w:rsidP="0075180C">
      <w:pPr>
        <w:spacing w:after="0" w:line="240" w:lineRule="auto"/>
      </w:pPr>
      <w:r>
        <w:separator/>
      </w:r>
    </w:p>
  </w:footnote>
  <w:footnote w:type="continuationSeparator" w:id="0">
    <w:p w:rsidR="00B60882" w:rsidRDefault="00B60882" w:rsidP="00751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6017E"/>
    <w:multiLevelType w:val="hybridMultilevel"/>
    <w:tmpl w:val="C750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9"/>
  </w:num>
  <w:num w:numId="4">
    <w:abstractNumId w:val="5"/>
  </w:num>
  <w:num w:numId="5">
    <w:abstractNumId w:val="1"/>
  </w:num>
  <w:num w:numId="6">
    <w:abstractNumId w:val="7"/>
  </w:num>
  <w:num w:numId="7">
    <w:abstractNumId w:val="10"/>
  </w:num>
  <w:num w:numId="8">
    <w:abstractNumId w:val="2"/>
  </w:num>
  <w:num w:numId="9">
    <w:abstractNumId w:val="4"/>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251F"/>
    <w:rsid w:val="00001211"/>
    <w:rsid w:val="00005DEC"/>
    <w:rsid w:val="00015C6D"/>
    <w:rsid w:val="0004578B"/>
    <w:rsid w:val="00055BD3"/>
    <w:rsid w:val="00073489"/>
    <w:rsid w:val="0007757C"/>
    <w:rsid w:val="00086CBA"/>
    <w:rsid w:val="000964F3"/>
    <w:rsid w:val="00097DF0"/>
    <w:rsid w:val="000B08B7"/>
    <w:rsid w:val="000B6075"/>
    <w:rsid w:val="000F3A2F"/>
    <w:rsid w:val="000F509D"/>
    <w:rsid w:val="001016C3"/>
    <w:rsid w:val="0010448E"/>
    <w:rsid w:val="001056BC"/>
    <w:rsid w:val="001124D6"/>
    <w:rsid w:val="0015570B"/>
    <w:rsid w:val="00155E43"/>
    <w:rsid w:val="001653ED"/>
    <w:rsid w:val="00170AA0"/>
    <w:rsid w:val="00174ABD"/>
    <w:rsid w:val="00176BED"/>
    <w:rsid w:val="00180199"/>
    <w:rsid w:val="00190D67"/>
    <w:rsid w:val="0019212C"/>
    <w:rsid w:val="001A29B5"/>
    <w:rsid w:val="001A72C5"/>
    <w:rsid w:val="001C12B6"/>
    <w:rsid w:val="001C19FC"/>
    <w:rsid w:val="001C3DEC"/>
    <w:rsid w:val="001C7B2C"/>
    <w:rsid w:val="001D6905"/>
    <w:rsid w:val="001F00DE"/>
    <w:rsid w:val="001F563F"/>
    <w:rsid w:val="00236E02"/>
    <w:rsid w:val="00261285"/>
    <w:rsid w:val="0026203F"/>
    <w:rsid w:val="00266459"/>
    <w:rsid w:val="002810E9"/>
    <w:rsid w:val="00287C4D"/>
    <w:rsid w:val="002B56A2"/>
    <w:rsid w:val="002D2253"/>
    <w:rsid w:val="002E3800"/>
    <w:rsid w:val="002F0D81"/>
    <w:rsid w:val="002F44A4"/>
    <w:rsid w:val="002F6A1A"/>
    <w:rsid w:val="002F7762"/>
    <w:rsid w:val="002F776F"/>
    <w:rsid w:val="00300D7F"/>
    <w:rsid w:val="00303BD1"/>
    <w:rsid w:val="00304ED3"/>
    <w:rsid w:val="00310E34"/>
    <w:rsid w:val="00321592"/>
    <w:rsid w:val="00327F4D"/>
    <w:rsid w:val="00334E42"/>
    <w:rsid w:val="00370361"/>
    <w:rsid w:val="0038019C"/>
    <w:rsid w:val="00380676"/>
    <w:rsid w:val="003C02B7"/>
    <w:rsid w:val="003C565A"/>
    <w:rsid w:val="003E5F6F"/>
    <w:rsid w:val="0040445A"/>
    <w:rsid w:val="004122A5"/>
    <w:rsid w:val="00417101"/>
    <w:rsid w:val="00465B43"/>
    <w:rsid w:val="0047013E"/>
    <w:rsid w:val="00473EEF"/>
    <w:rsid w:val="004B2989"/>
    <w:rsid w:val="004B4009"/>
    <w:rsid w:val="004C3B45"/>
    <w:rsid w:val="004C5292"/>
    <w:rsid w:val="004D3C3C"/>
    <w:rsid w:val="004E2517"/>
    <w:rsid w:val="004F5C78"/>
    <w:rsid w:val="00513E12"/>
    <w:rsid w:val="0051441A"/>
    <w:rsid w:val="00515F49"/>
    <w:rsid w:val="00527628"/>
    <w:rsid w:val="00527AC4"/>
    <w:rsid w:val="00536C01"/>
    <w:rsid w:val="00537181"/>
    <w:rsid w:val="0054079F"/>
    <w:rsid w:val="00555C49"/>
    <w:rsid w:val="00557FAE"/>
    <w:rsid w:val="00560722"/>
    <w:rsid w:val="00562547"/>
    <w:rsid w:val="00574238"/>
    <w:rsid w:val="005A2E9A"/>
    <w:rsid w:val="005B6CB0"/>
    <w:rsid w:val="005C681B"/>
    <w:rsid w:val="005D36FA"/>
    <w:rsid w:val="005E1AB2"/>
    <w:rsid w:val="005F57A8"/>
    <w:rsid w:val="0060051C"/>
    <w:rsid w:val="00611319"/>
    <w:rsid w:val="00611AFA"/>
    <w:rsid w:val="006143E5"/>
    <w:rsid w:val="00614CD0"/>
    <w:rsid w:val="00616AAD"/>
    <w:rsid w:val="006311E2"/>
    <w:rsid w:val="006379F5"/>
    <w:rsid w:val="00656551"/>
    <w:rsid w:val="00657764"/>
    <w:rsid w:val="00664A82"/>
    <w:rsid w:val="00667B63"/>
    <w:rsid w:val="006724D2"/>
    <w:rsid w:val="00681A96"/>
    <w:rsid w:val="00682305"/>
    <w:rsid w:val="00683470"/>
    <w:rsid w:val="006964B7"/>
    <w:rsid w:val="006A05F6"/>
    <w:rsid w:val="006A7FF7"/>
    <w:rsid w:val="006B3FC4"/>
    <w:rsid w:val="006D15D0"/>
    <w:rsid w:val="006D61E1"/>
    <w:rsid w:val="006D6D8B"/>
    <w:rsid w:val="0071424E"/>
    <w:rsid w:val="00723DD4"/>
    <w:rsid w:val="00724037"/>
    <w:rsid w:val="00727E29"/>
    <w:rsid w:val="007378E6"/>
    <w:rsid w:val="0074763B"/>
    <w:rsid w:val="0075180C"/>
    <w:rsid w:val="007608D8"/>
    <w:rsid w:val="00774BD6"/>
    <w:rsid w:val="007838AE"/>
    <w:rsid w:val="00791483"/>
    <w:rsid w:val="00795185"/>
    <w:rsid w:val="007A050C"/>
    <w:rsid w:val="007B026C"/>
    <w:rsid w:val="007B5281"/>
    <w:rsid w:val="007E5685"/>
    <w:rsid w:val="00802BA1"/>
    <w:rsid w:val="008069F5"/>
    <w:rsid w:val="00821745"/>
    <w:rsid w:val="008301E0"/>
    <w:rsid w:val="00830948"/>
    <w:rsid w:val="00844FA5"/>
    <w:rsid w:val="008514A4"/>
    <w:rsid w:val="00852201"/>
    <w:rsid w:val="00855973"/>
    <w:rsid w:val="00856FA4"/>
    <w:rsid w:val="008662D9"/>
    <w:rsid w:val="00880BD8"/>
    <w:rsid w:val="00882490"/>
    <w:rsid w:val="00894890"/>
    <w:rsid w:val="008A362D"/>
    <w:rsid w:val="008C4C84"/>
    <w:rsid w:val="008D25F0"/>
    <w:rsid w:val="008E1324"/>
    <w:rsid w:val="008E269E"/>
    <w:rsid w:val="008F0100"/>
    <w:rsid w:val="00903844"/>
    <w:rsid w:val="00911F9A"/>
    <w:rsid w:val="00913026"/>
    <w:rsid w:val="0093249C"/>
    <w:rsid w:val="0093510B"/>
    <w:rsid w:val="009440C1"/>
    <w:rsid w:val="00944B9C"/>
    <w:rsid w:val="00951E17"/>
    <w:rsid w:val="009557D3"/>
    <w:rsid w:val="0096123B"/>
    <w:rsid w:val="00966E64"/>
    <w:rsid w:val="00982D9D"/>
    <w:rsid w:val="00983746"/>
    <w:rsid w:val="009931CF"/>
    <w:rsid w:val="009A25F1"/>
    <w:rsid w:val="009A45A6"/>
    <w:rsid w:val="009B371F"/>
    <w:rsid w:val="009C2D9B"/>
    <w:rsid w:val="009D437A"/>
    <w:rsid w:val="009D4F9E"/>
    <w:rsid w:val="009F30AF"/>
    <w:rsid w:val="00A126A8"/>
    <w:rsid w:val="00A12D58"/>
    <w:rsid w:val="00A32946"/>
    <w:rsid w:val="00A555FF"/>
    <w:rsid w:val="00A808E2"/>
    <w:rsid w:val="00A84726"/>
    <w:rsid w:val="00AC22F8"/>
    <w:rsid w:val="00AD7932"/>
    <w:rsid w:val="00AF64E0"/>
    <w:rsid w:val="00B02D75"/>
    <w:rsid w:val="00B07D3B"/>
    <w:rsid w:val="00B27D55"/>
    <w:rsid w:val="00B27F6C"/>
    <w:rsid w:val="00B379C8"/>
    <w:rsid w:val="00B37FCF"/>
    <w:rsid w:val="00B5131C"/>
    <w:rsid w:val="00B60882"/>
    <w:rsid w:val="00B642EC"/>
    <w:rsid w:val="00B64BCD"/>
    <w:rsid w:val="00B71600"/>
    <w:rsid w:val="00B73E1D"/>
    <w:rsid w:val="00B85685"/>
    <w:rsid w:val="00B87D02"/>
    <w:rsid w:val="00B92318"/>
    <w:rsid w:val="00B9530E"/>
    <w:rsid w:val="00B960C2"/>
    <w:rsid w:val="00BC0068"/>
    <w:rsid w:val="00BC3A84"/>
    <w:rsid w:val="00BD3E81"/>
    <w:rsid w:val="00BD77C8"/>
    <w:rsid w:val="00BF5417"/>
    <w:rsid w:val="00C218AC"/>
    <w:rsid w:val="00C237DD"/>
    <w:rsid w:val="00C25E12"/>
    <w:rsid w:val="00C4787A"/>
    <w:rsid w:val="00C47AA4"/>
    <w:rsid w:val="00C60512"/>
    <w:rsid w:val="00C60FF4"/>
    <w:rsid w:val="00C644E2"/>
    <w:rsid w:val="00C71EBA"/>
    <w:rsid w:val="00C73760"/>
    <w:rsid w:val="00C75675"/>
    <w:rsid w:val="00C857A3"/>
    <w:rsid w:val="00CA0D3C"/>
    <w:rsid w:val="00CA120A"/>
    <w:rsid w:val="00CC17E0"/>
    <w:rsid w:val="00CC4329"/>
    <w:rsid w:val="00CE1B0E"/>
    <w:rsid w:val="00CE1F97"/>
    <w:rsid w:val="00CE5700"/>
    <w:rsid w:val="00CF0215"/>
    <w:rsid w:val="00D01567"/>
    <w:rsid w:val="00D01E6B"/>
    <w:rsid w:val="00D02ACD"/>
    <w:rsid w:val="00D05009"/>
    <w:rsid w:val="00D06C2D"/>
    <w:rsid w:val="00D10A51"/>
    <w:rsid w:val="00D236A1"/>
    <w:rsid w:val="00D2656C"/>
    <w:rsid w:val="00D27365"/>
    <w:rsid w:val="00D34D5B"/>
    <w:rsid w:val="00D47B17"/>
    <w:rsid w:val="00D5207C"/>
    <w:rsid w:val="00D63B39"/>
    <w:rsid w:val="00D95AC9"/>
    <w:rsid w:val="00DA079B"/>
    <w:rsid w:val="00DA5614"/>
    <w:rsid w:val="00DC3D8B"/>
    <w:rsid w:val="00DC5B95"/>
    <w:rsid w:val="00DC7404"/>
    <w:rsid w:val="00E02240"/>
    <w:rsid w:val="00E21223"/>
    <w:rsid w:val="00E21885"/>
    <w:rsid w:val="00E271EC"/>
    <w:rsid w:val="00E469BB"/>
    <w:rsid w:val="00E53663"/>
    <w:rsid w:val="00E575AA"/>
    <w:rsid w:val="00E62E59"/>
    <w:rsid w:val="00E6605A"/>
    <w:rsid w:val="00E83607"/>
    <w:rsid w:val="00E900A2"/>
    <w:rsid w:val="00E91F39"/>
    <w:rsid w:val="00E9588A"/>
    <w:rsid w:val="00EA51C7"/>
    <w:rsid w:val="00EB2498"/>
    <w:rsid w:val="00EB33F8"/>
    <w:rsid w:val="00EC79B0"/>
    <w:rsid w:val="00ED43CA"/>
    <w:rsid w:val="00EE3432"/>
    <w:rsid w:val="00F1251F"/>
    <w:rsid w:val="00F179F4"/>
    <w:rsid w:val="00F51719"/>
    <w:rsid w:val="00F6113E"/>
    <w:rsid w:val="00F63035"/>
    <w:rsid w:val="00F6419E"/>
    <w:rsid w:val="00F86054"/>
    <w:rsid w:val="00F90F3B"/>
    <w:rsid w:val="00F92059"/>
    <w:rsid w:val="00FC417F"/>
    <w:rsid w:val="00FE1C6A"/>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9A6B07-D6A6-41CA-89E4-B50D6E9B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profiles.catalyst.harva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4863</TotalTime>
  <Pages>5</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120</cp:revision>
  <cp:lastPrinted>2011-08-16T19:58:00Z</cp:lastPrinted>
  <dcterms:created xsi:type="dcterms:W3CDTF">2011-07-04T16:24:00Z</dcterms:created>
  <dcterms:modified xsi:type="dcterms:W3CDTF">2016-05-05T19:16:00Z</dcterms:modified>
</cp:coreProperties>
</file>